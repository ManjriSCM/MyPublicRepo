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44860" w14:textId="43519885" w:rsidR="00CD474A" w:rsidRPr="001A2C51" w:rsidRDefault="009E2636" w:rsidP="004627D7">
      <w:pPr>
        <w:pStyle w:val="Title"/>
        <w:rPr>
          <w:rStyle w:val="DocTitleChar"/>
          <w:i/>
          <w:sz w:val="32"/>
          <w:szCs w:val="32"/>
          <w:lang w:val="en-US"/>
        </w:rPr>
      </w:pPr>
      <w:r>
        <w:rPr>
          <w:noProof/>
        </w:rPr>
        <w:drawing>
          <wp:anchor distT="0" distB="0" distL="114300" distR="114300" simplePos="0" relativeHeight="251688960" behindDoc="0" locked="0" layoutInCell="1" allowOverlap="1" wp14:anchorId="2A298EA2" wp14:editId="1751B8F1">
            <wp:simplePos x="0" y="0"/>
            <wp:positionH relativeFrom="column">
              <wp:posOffset>-774065</wp:posOffset>
            </wp:positionH>
            <wp:positionV relativeFrom="paragraph">
              <wp:posOffset>-675005</wp:posOffset>
            </wp:positionV>
            <wp:extent cx="1295400" cy="152816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S CORPORATE_BLU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528168"/>
                    </a:xfrm>
                    <a:prstGeom prst="rect">
                      <a:avLst/>
                    </a:prstGeom>
                  </pic:spPr>
                </pic:pic>
              </a:graphicData>
            </a:graphic>
            <wp14:sizeRelH relativeFrom="page">
              <wp14:pctWidth>0</wp14:pctWidth>
            </wp14:sizeRelH>
            <wp14:sizeRelV relativeFrom="page">
              <wp14:pctHeight>0</wp14:pctHeight>
            </wp14:sizeRelV>
          </wp:anchor>
        </w:drawing>
      </w:r>
      <w:r w:rsidR="000B5002" w:rsidRPr="0079450C">
        <w:tab/>
      </w:r>
      <w:r w:rsidR="00CD474A" w:rsidRPr="0079450C">
        <w:rPr>
          <w:rStyle w:val="DocTitleChar"/>
          <w:color w:val="auto"/>
          <w:lang w:val="en-US"/>
        </w:rPr>
        <w:t xml:space="preserve">  </w:t>
      </w:r>
      <w:r w:rsidR="00CD474A" w:rsidRPr="0079450C">
        <w:rPr>
          <w:rStyle w:val="DocTitleChar"/>
          <w:color w:val="auto"/>
          <w:sz w:val="32"/>
          <w:szCs w:val="32"/>
          <w:lang w:val="en-US"/>
        </w:rPr>
        <w:t>Pr</w:t>
      </w:r>
      <w:r w:rsidR="00134291" w:rsidRPr="0079450C">
        <w:rPr>
          <w:rStyle w:val="DocTitleChar"/>
          <w:color w:val="auto"/>
          <w:sz w:val="32"/>
          <w:szCs w:val="32"/>
          <w:lang w:val="en-US"/>
        </w:rPr>
        <w:t xml:space="preserve">oduct </w:t>
      </w:r>
      <w:r w:rsidR="000D3CFD">
        <w:rPr>
          <w:rStyle w:val="DocTitleChar"/>
          <w:color w:val="auto"/>
          <w:sz w:val="32"/>
          <w:szCs w:val="32"/>
          <w:lang w:val="en-US"/>
        </w:rPr>
        <w:t>Design Overview</w:t>
      </w:r>
      <w:r w:rsidR="00CD474A" w:rsidRPr="0079450C">
        <w:rPr>
          <w:rStyle w:val="DocTitleChar"/>
          <w:lang w:val="en-US"/>
        </w:rPr>
        <w:t xml:space="preserve"> </w:t>
      </w:r>
    </w:p>
    <w:p w14:paraId="2A892E3E" w14:textId="77777777" w:rsidR="00EB4005" w:rsidRPr="00EB4005" w:rsidRDefault="00EB4005" w:rsidP="004627D7"/>
    <w:p w14:paraId="6BBFD02B" w14:textId="77777777" w:rsidR="00C23226" w:rsidRDefault="00C23226" w:rsidP="004627D7"/>
    <w:p w14:paraId="38A2050C" w14:textId="77777777" w:rsidR="0086263C" w:rsidRPr="004553FC" w:rsidRDefault="001862AF" w:rsidP="004627D7">
      <w:pPr>
        <w:rPr>
          <w:i/>
        </w:rPr>
      </w:pPr>
      <w:r w:rsidRPr="004553FC">
        <w:rPr>
          <w:i/>
        </w:rPr>
        <w:t>Function Name</w:t>
      </w:r>
      <w:r w:rsidR="002F603A" w:rsidRPr="004553FC">
        <w:rPr>
          <w:i/>
        </w:rPr>
        <w:t xml:space="preserve">: </w:t>
      </w:r>
    </w:p>
    <w:p w14:paraId="3AA867EA" w14:textId="77777777" w:rsidR="004627D7" w:rsidRPr="00E156C0" w:rsidRDefault="004627D7" w:rsidP="004627D7">
      <w:pPr>
        <w:rPr>
          <w:color w:val="0000FF"/>
        </w:rPr>
      </w:pPr>
    </w:p>
    <w:sdt>
      <w:sdtPr>
        <w:rPr>
          <w:rStyle w:val="DocTitleChar"/>
          <w:color w:val="auto"/>
          <w:sz w:val="44"/>
          <w:szCs w:val="44"/>
          <w:lang w:val="en-US"/>
        </w:rPr>
        <w:alias w:val="Function Name"/>
        <w:tag w:val="Function_Name"/>
        <w:id w:val="-164716340"/>
        <w:placeholder>
          <w:docPart w:val="D1E355295F5048CCBDC773ACCB3FD58B"/>
        </w:placeholder>
      </w:sdtPr>
      <w:sdtEndPr>
        <w:rPr>
          <w:rStyle w:val="DocTitleChar"/>
        </w:rPr>
      </w:sdtEndPr>
      <w:sdtContent>
        <w:p w14:paraId="69A74B94" w14:textId="1A5857F5" w:rsidR="0086263C" w:rsidRPr="004553FC" w:rsidRDefault="001F41D0" w:rsidP="004627D7">
          <w:pPr>
            <w:rPr>
              <w:rStyle w:val="DocTitleChar"/>
              <w:color w:val="auto"/>
              <w:sz w:val="44"/>
              <w:szCs w:val="44"/>
              <w:lang w:val="en-US"/>
            </w:rPr>
          </w:pPr>
          <w:r>
            <w:rPr>
              <w:rStyle w:val="DocTitleChar"/>
              <w:color w:val="auto"/>
              <w:sz w:val="44"/>
              <w:szCs w:val="44"/>
              <w:lang w:val="en-US"/>
            </w:rPr>
            <w:t>3DSCM service</w:t>
          </w:r>
        </w:p>
      </w:sdtContent>
    </w:sdt>
    <w:p w14:paraId="520B6939" w14:textId="77777777" w:rsidR="0076762C" w:rsidRDefault="0076762C" w:rsidP="004627D7"/>
    <w:p w14:paraId="1AD07E3C" w14:textId="77777777" w:rsidR="004627D7" w:rsidRPr="001862AF" w:rsidRDefault="004627D7" w:rsidP="004627D7"/>
    <w:p w14:paraId="4B87850F" w14:textId="77777777" w:rsidR="0076762C" w:rsidRPr="0095322C" w:rsidRDefault="00753210" w:rsidP="004553FC">
      <w:pPr>
        <w:pStyle w:val="BlueHighlight"/>
      </w:pPr>
      <w:r w:rsidRPr="0095322C">
        <w:t xml:space="preserve">Function </w:t>
      </w:r>
      <w:r w:rsidR="00881CCF" w:rsidRPr="0095322C">
        <w:t xml:space="preserve">and PES Owner </w:t>
      </w:r>
      <w:r w:rsidR="00B73B48" w:rsidRPr="0095322C">
        <w:t>ID</w:t>
      </w:r>
    </w:p>
    <w:tbl>
      <w:tblPr>
        <w:tblStyle w:val="TableList4"/>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40"/>
        <w:gridCol w:w="3471"/>
        <w:gridCol w:w="2739"/>
      </w:tblGrid>
      <w:tr w:rsidR="00881CCF" w:rsidRPr="00BB2245" w14:paraId="2A44A4BE" w14:textId="77777777" w:rsidTr="004553FC">
        <w:trPr>
          <w:cnfStyle w:val="100000000000" w:firstRow="1" w:lastRow="0" w:firstColumn="0" w:lastColumn="0" w:oddVBand="0" w:evenVBand="0" w:oddHBand="0" w:evenHBand="0" w:firstRowFirstColumn="0" w:firstRowLastColumn="0" w:lastRowFirstColumn="0" w:lastRowLastColumn="0"/>
        </w:trPr>
        <w:tc>
          <w:tcPr>
            <w:tcW w:w="1531" w:type="pct"/>
            <w:tcBorders>
              <w:bottom w:val="none" w:sz="0" w:space="0" w:color="auto"/>
            </w:tcBorders>
            <w:shd w:val="clear" w:color="auto" w:fill="808080" w:themeFill="background1" w:themeFillShade="80"/>
          </w:tcPr>
          <w:p w14:paraId="2908724F" w14:textId="77777777" w:rsidR="00881CCF" w:rsidRPr="007375D8" w:rsidRDefault="00881CCF" w:rsidP="004627D7">
            <w:r w:rsidRPr="007375D8">
              <w:t>Function ID</w:t>
            </w:r>
          </w:p>
        </w:tc>
        <w:tc>
          <w:tcPr>
            <w:tcW w:w="1939" w:type="pct"/>
            <w:tcBorders>
              <w:bottom w:val="none" w:sz="0" w:space="0" w:color="auto"/>
            </w:tcBorders>
            <w:shd w:val="clear" w:color="auto" w:fill="808080" w:themeFill="background1" w:themeFillShade="80"/>
          </w:tcPr>
          <w:p w14:paraId="4415FCB8" w14:textId="77777777" w:rsidR="00881CCF" w:rsidRPr="007375D8" w:rsidRDefault="00881CCF" w:rsidP="004627D7">
            <w:r w:rsidRPr="007375D8">
              <w:t>PES Owner Name</w:t>
            </w:r>
          </w:p>
        </w:tc>
        <w:tc>
          <w:tcPr>
            <w:tcW w:w="1531" w:type="pct"/>
            <w:tcBorders>
              <w:bottom w:val="none" w:sz="0" w:space="0" w:color="auto"/>
            </w:tcBorders>
            <w:shd w:val="clear" w:color="auto" w:fill="808080" w:themeFill="background1" w:themeFillShade="80"/>
          </w:tcPr>
          <w:p w14:paraId="1A8CE547" w14:textId="77777777" w:rsidR="00881CCF" w:rsidRPr="007375D8" w:rsidRDefault="00881CCF" w:rsidP="004627D7">
            <w:r w:rsidRPr="007375D8">
              <w:t>PES Owner Role</w:t>
            </w:r>
          </w:p>
        </w:tc>
      </w:tr>
      <w:tr w:rsidR="00753210" w:rsidRPr="00BB2245" w14:paraId="2EFB0240" w14:textId="77777777" w:rsidTr="004553FC">
        <w:sdt>
          <w:sdtPr>
            <w:rPr>
              <w:color w:val="0000FF"/>
            </w:rPr>
            <w:alias w:val="Function ID"/>
            <w:tag w:val="Function_ID"/>
            <w:id w:val="-1011519445"/>
            <w:placeholder>
              <w:docPart w:val="396DBAD64FC04217AEA12C1BBCC457EC"/>
            </w:placeholder>
          </w:sdtPr>
          <w:sdtEndPr/>
          <w:sdtContent>
            <w:tc>
              <w:tcPr>
                <w:tcW w:w="1531" w:type="pct"/>
                <w:shd w:val="clear" w:color="auto" w:fill="FFFFFF" w:themeFill="background1"/>
              </w:tcPr>
              <w:p w14:paraId="2670DF99" w14:textId="235B6235" w:rsidR="00753210" w:rsidRPr="00E156C0" w:rsidRDefault="000D3CFD" w:rsidP="000D3CFD">
                <w:pPr>
                  <w:ind w:left="34"/>
                  <w:rPr>
                    <w:color w:val="0000FF"/>
                  </w:rPr>
                </w:pPr>
                <w:r>
                  <w:rPr>
                    <w:color w:val="0000FF"/>
                  </w:rPr>
                  <w:t>Overview</w:t>
                </w:r>
              </w:p>
            </w:tc>
          </w:sdtContent>
        </w:sdt>
        <w:sdt>
          <w:sdtPr>
            <w:rPr>
              <w:color w:val="0000FF"/>
            </w:rPr>
            <w:alias w:val="Name"/>
            <w:tag w:val="PES_Owner_Name"/>
            <w:id w:val="1659113455"/>
            <w:placeholder>
              <w:docPart w:val="27A13330C94E464AB2994116F0190D8A"/>
            </w:placeholder>
          </w:sdtPr>
          <w:sdtEndPr/>
          <w:sdtContent>
            <w:tc>
              <w:tcPr>
                <w:tcW w:w="1939" w:type="pct"/>
                <w:shd w:val="clear" w:color="auto" w:fill="FFFFFF" w:themeFill="background1"/>
              </w:tcPr>
              <w:p w14:paraId="533EAA80" w14:textId="095C495E" w:rsidR="00753210" w:rsidRPr="00E156C0" w:rsidRDefault="000D3CFD" w:rsidP="000D3CFD">
                <w:pPr>
                  <w:rPr>
                    <w:b/>
                    <w:bCs/>
                    <w:color w:val="0000FF"/>
                  </w:rPr>
                </w:pPr>
                <w:r>
                  <w:rPr>
                    <w:color w:val="0000FF"/>
                  </w:rPr>
                  <w:t>IDC</w:t>
                </w:r>
              </w:p>
            </w:tc>
          </w:sdtContent>
        </w:sdt>
        <w:tc>
          <w:tcPr>
            <w:tcW w:w="1531" w:type="pct"/>
            <w:shd w:val="clear" w:color="auto" w:fill="FFFFFF" w:themeFill="background1"/>
          </w:tcPr>
          <w:sdt>
            <w:sdtPr>
              <w:rPr>
                <w:color w:val="0000FF"/>
              </w:rPr>
              <w:alias w:val="Role"/>
              <w:tag w:val="PES_Owner_Role"/>
              <w:id w:val="-525103313"/>
              <w:placeholder>
                <w:docPart w:val="07B1951B11174C75B5008BE8D4E384E6"/>
              </w:placeholder>
              <w:comboBox>
                <w:listItem w:displayText="Choose an item." w:value="Choose an item."/>
                <w:listItem w:displayText="R&amp;D App/Function Developer" w:value="R&amp;D App/Function Developer"/>
                <w:listItem w:displayText="App Manager" w:value="App Manager"/>
              </w:comboBox>
            </w:sdtPr>
            <w:sdtEndPr/>
            <w:sdtContent>
              <w:p w14:paraId="261FDA00" w14:textId="4AF2E26B" w:rsidR="00753210" w:rsidRPr="00E156C0" w:rsidRDefault="000D3CFD" w:rsidP="000D3CFD">
                <w:pPr>
                  <w:rPr>
                    <w:b/>
                    <w:bCs/>
                    <w:color w:val="0000FF"/>
                  </w:rPr>
                </w:pPr>
                <w:r>
                  <w:rPr>
                    <w:color w:val="0000FF"/>
                  </w:rPr>
                  <w:t>IDC</w:t>
                </w:r>
              </w:p>
            </w:sdtContent>
          </w:sdt>
        </w:tc>
      </w:tr>
    </w:tbl>
    <w:p w14:paraId="6E921954" w14:textId="77777777" w:rsidR="0076762C" w:rsidRPr="00BB2245" w:rsidRDefault="0076762C" w:rsidP="004627D7"/>
    <w:p w14:paraId="75E2A1AD" w14:textId="77777777" w:rsidR="002C1D5B" w:rsidRDefault="002C1D5B" w:rsidP="00443491">
      <w:pPr>
        <w:pStyle w:val="ListParagraph"/>
      </w:pPr>
    </w:p>
    <w:p w14:paraId="1DDB8691" w14:textId="71A13FB8" w:rsidR="00DE0B0F" w:rsidRPr="00AE2ED0" w:rsidRDefault="00DE0B0F" w:rsidP="000D3CFD"/>
    <w:p w14:paraId="09C63076" w14:textId="46FE6407" w:rsidR="0086263C" w:rsidRDefault="000D3CFD" w:rsidP="004553FC">
      <w:pPr>
        <w:pStyle w:val="BlueHighlight"/>
      </w:pPr>
      <w:r>
        <w:t>Document</w:t>
      </w:r>
      <w:r w:rsidR="00AE2ED0" w:rsidRPr="0051473F">
        <w:t xml:space="preserve"> Maturi</w:t>
      </w:r>
      <w:r w:rsidR="00AE2ED0">
        <w:t xml:space="preserve">ty </w:t>
      </w:r>
      <w:r w:rsidR="00AE2ED0" w:rsidRPr="004627D7">
        <w:t>Status</w:t>
      </w:r>
    </w:p>
    <w:p w14:paraId="133DD2CC" w14:textId="77777777" w:rsidR="00AE2ED0" w:rsidRPr="004627D7" w:rsidRDefault="00FF7E38" w:rsidP="004627D7">
      <w:pPr>
        <w:pStyle w:val="HiddenText"/>
        <w:rPr>
          <w:rFonts w:cs="Arial"/>
          <w:b/>
          <w:bCs/>
          <w:sz w:val="22"/>
          <w:szCs w:val="22"/>
        </w:rPr>
      </w:pPr>
      <w:r w:rsidRPr="004627D7">
        <w:t>Each time you have to change the PES maturity status, you may need to add a new MMn/ddn/yyyn row and copy/paste in the new row the pre-formatted columns from the previous row in the table below.</w:t>
      </w:r>
    </w:p>
    <w:tbl>
      <w:tblPr>
        <w:tblStyle w:val="TableList4"/>
        <w:tblW w:w="362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26"/>
        <w:gridCol w:w="2191"/>
        <w:gridCol w:w="2466"/>
      </w:tblGrid>
      <w:tr w:rsidR="000D3CFD" w:rsidRPr="0051473F" w14:paraId="0849A42B" w14:textId="77777777" w:rsidTr="000D3CFD">
        <w:trPr>
          <w:cnfStyle w:val="100000000000" w:firstRow="1" w:lastRow="0" w:firstColumn="0" w:lastColumn="0" w:oddVBand="0" w:evenVBand="0" w:oddHBand="0" w:evenHBand="0" w:firstRowFirstColumn="0" w:firstRowLastColumn="0" w:lastRowFirstColumn="0" w:lastRowLastColumn="0"/>
          <w:trHeight w:val="40"/>
        </w:trPr>
        <w:tc>
          <w:tcPr>
            <w:tcW w:w="1408" w:type="pct"/>
          </w:tcPr>
          <w:p w14:paraId="45CC8ADD" w14:textId="77777777" w:rsidR="000D3CFD" w:rsidRPr="0051473F" w:rsidRDefault="000D3CFD" w:rsidP="004627D7">
            <w:r w:rsidRPr="0051473F">
              <w:t>Date</w:t>
            </w:r>
          </w:p>
        </w:tc>
        <w:tc>
          <w:tcPr>
            <w:tcW w:w="1690" w:type="pct"/>
          </w:tcPr>
          <w:p w14:paraId="52F82750" w14:textId="2AE7FF84" w:rsidR="000D3CFD" w:rsidRPr="0051473F" w:rsidRDefault="000D3CFD" w:rsidP="004627D7">
            <w:r>
              <w:t>Maturity</w:t>
            </w:r>
          </w:p>
        </w:tc>
        <w:tc>
          <w:tcPr>
            <w:tcW w:w="1902" w:type="pct"/>
          </w:tcPr>
          <w:p w14:paraId="14337CC2" w14:textId="0775F76E" w:rsidR="000D3CFD" w:rsidRPr="0051473F" w:rsidRDefault="000D3CFD" w:rsidP="004627D7">
            <w:r>
              <w:t>Notes</w:t>
            </w:r>
          </w:p>
        </w:tc>
      </w:tr>
      <w:tr w:rsidR="000D3CFD" w:rsidRPr="0051473F" w14:paraId="3B7FAA0C" w14:textId="77777777" w:rsidTr="000D3CFD">
        <w:trPr>
          <w:trHeight w:val="228"/>
        </w:trPr>
        <w:tc>
          <w:tcPr>
            <w:tcW w:w="1408" w:type="pct"/>
          </w:tcPr>
          <w:sdt>
            <w:sdtPr>
              <w:rPr>
                <w:color w:val="0000FF"/>
              </w:rPr>
              <w:alias w:val="PES Date"/>
              <w:tag w:val="PES_Date"/>
              <w:id w:val="-646134848"/>
              <w:placeholder>
                <w:docPart w:val="0E442F65281E4C63B96D681672249CB5"/>
              </w:placeholder>
              <w:date w:fullDate="2019-07-19T00:00:00Z">
                <w:dateFormat w:val="M/d/yyyy"/>
                <w:lid w:val="en-US"/>
                <w:storeMappedDataAs w:val="dateTime"/>
                <w:calendar w:val="gregorian"/>
              </w:date>
            </w:sdtPr>
            <w:sdtEndPr/>
            <w:sdtContent>
              <w:p w14:paraId="0C2BB08F" w14:textId="371DD2C6" w:rsidR="000D3CFD" w:rsidRPr="00E156C0" w:rsidRDefault="000D3CFD" w:rsidP="004627D7">
                <w:pPr>
                  <w:ind w:left="34"/>
                  <w:rPr>
                    <w:color w:val="0000FF"/>
                  </w:rPr>
                </w:pPr>
                <w:r>
                  <w:rPr>
                    <w:color w:val="0000FF"/>
                  </w:rPr>
                  <w:t>7/19/2019</w:t>
                </w:r>
              </w:p>
            </w:sdtContent>
          </w:sdt>
        </w:tc>
        <w:tc>
          <w:tcPr>
            <w:tcW w:w="1690" w:type="pct"/>
          </w:tcPr>
          <w:sdt>
            <w:sdtPr>
              <w:rPr>
                <w:i/>
                <w:color w:val="0000FF"/>
              </w:rPr>
              <w:alias w:val="PES Maturity"/>
              <w:tag w:val="PES_Maturity"/>
              <w:id w:val="-800303669"/>
              <w:placeholder>
                <w:docPart w:val="0AE0E645A3FA41A6A00DB78AFCA907B3"/>
              </w:placeholder>
              <w:comboBox>
                <w:listItem w:value="Choose an item."/>
                <w:listItem w:displayText="Drafted" w:value="Drafted"/>
                <w:listItem w:displayText="Proposed" w:value="Proposed"/>
                <w:listItem w:displayText="Reviewed" w:value="Reviewed"/>
                <w:listItem w:displayText="Approved" w:value="Approved"/>
              </w:comboBox>
            </w:sdtPr>
            <w:sdtEndPr/>
            <w:sdtContent>
              <w:p w14:paraId="03211480" w14:textId="6354D417" w:rsidR="000D3CFD" w:rsidRPr="00E156C0" w:rsidRDefault="000D3CFD" w:rsidP="004627D7">
                <w:pPr>
                  <w:rPr>
                    <w:i/>
                    <w:color w:val="0000FF"/>
                  </w:rPr>
                </w:pPr>
                <w:r>
                  <w:rPr>
                    <w:i/>
                    <w:color w:val="0000FF"/>
                  </w:rPr>
                  <w:t>Drafted</w:t>
                </w:r>
              </w:p>
            </w:sdtContent>
          </w:sdt>
        </w:tc>
        <w:tc>
          <w:tcPr>
            <w:tcW w:w="1902" w:type="pct"/>
          </w:tcPr>
          <w:p w14:paraId="271C2EF8" w14:textId="576CBEE5" w:rsidR="000D3CFD" w:rsidRPr="000D3CFD" w:rsidRDefault="000D3CFD" w:rsidP="004627D7">
            <w:pPr>
              <w:rPr>
                <w:color w:val="0000FF"/>
              </w:rPr>
            </w:pPr>
            <w:r>
              <w:rPr>
                <w:color w:val="0000FF"/>
              </w:rPr>
              <w:t>Initial version</w:t>
            </w:r>
          </w:p>
        </w:tc>
      </w:tr>
    </w:tbl>
    <w:p w14:paraId="4621BDE2" w14:textId="77777777" w:rsidR="0086263C" w:rsidRDefault="0086263C" w:rsidP="004627D7"/>
    <w:p w14:paraId="1C9905A0" w14:textId="6A10B760" w:rsidR="004627D7" w:rsidRPr="004553FC" w:rsidRDefault="004627D7" w:rsidP="002430C5">
      <w:bookmarkStart w:id="0" w:name="TOC"/>
    </w:p>
    <w:p w14:paraId="35799262" w14:textId="77777777" w:rsidR="004627D7" w:rsidRDefault="004627D7" w:rsidP="004627D7">
      <w:r>
        <w:br w:type="page"/>
      </w:r>
    </w:p>
    <w:p w14:paraId="13F1897A" w14:textId="77777777" w:rsidR="0086263C" w:rsidRDefault="009859AB" w:rsidP="004553FC">
      <w:pPr>
        <w:pStyle w:val="BlueHighlight"/>
      </w:pPr>
      <w:r w:rsidRPr="0002157B">
        <w:lastRenderedPageBreak/>
        <w:t>PES Table o</w:t>
      </w:r>
      <w:r w:rsidR="00E676B2" w:rsidRPr="0002157B">
        <w:t>f Con</w:t>
      </w:r>
      <w:r w:rsidR="00E676B2" w:rsidRPr="004627D7">
        <w:t>t</w:t>
      </w:r>
      <w:r w:rsidR="00E676B2" w:rsidRPr="0002157B">
        <w:t>ent</w:t>
      </w:r>
      <w:bookmarkEnd w:id="0"/>
      <w:r w:rsidR="009A2180" w:rsidRPr="0002157B">
        <w:t>s</w:t>
      </w:r>
    </w:p>
    <w:p w14:paraId="6EE8B688" w14:textId="234DAB65" w:rsidR="00D020F9" w:rsidRDefault="00C13500">
      <w:pPr>
        <w:pStyle w:val="TOC1"/>
        <w:rPr>
          <w:rFonts w:asciiTheme="minorHAnsi" w:eastAsiaTheme="minorEastAsia" w:hAnsiTheme="minorHAnsi" w:cstheme="minorBidi"/>
          <w:b w:val="0"/>
          <w:noProof/>
          <w:sz w:val="22"/>
          <w:szCs w:val="22"/>
        </w:rPr>
      </w:pPr>
      <w:r>
        <w:fldChar w:fldCharType="begin"/>
      </w:r>
      <w:r>
        <w:instrText xml:space="preserve"> TOC \o "1-2" \h \z \u </w:instrText>
      </w:r>
      <w:r>
        <w:fldChar w:fldCharType="separate"/>
      </w:r>
      <w:hyperlink w:anchor="_Toc20810955" w:history="1">
        <w:r w:rsidR="00D020F9" w:rsidRPr="005C5D46">
          <w:rPr>
            <w:rStyle w:val="Hyperlink"/>
            <w:noProof/>
          </w:rPr>
          <w:t>Section 1</w:t>
        </w:r>
        <w:r w:rsidR="00D020F9">
          <w:rPr>
            <w:rFonts w:asciiTheme="minorHAnsi" w:eastAsiaTheme="minorEastAsia" w:hAnsiTheme="minorHAnsi" w:cstheme="minorBidi"/>
            <w:b w:val="0"/>
            <w:noProof/>
            <w:sz w:val="22"/>
            <w:szCs w:val="22"/>
          </w:rPr>
          <w:tab/>
        </w:r>
        <w:r w:rsidR="00D020F9" w:rsidRPr="005C5D46">
          <w:rPr>
            <w:rStyle w:val="Hyperlink"/>
            <w:noProof/>
          </w:rPr>
          <w:t>Introduction</w:t>
        </w:r>
        <w:r w:rsidR="00D020F9">
          <w:rPr>
            <w:noProof/>
            <w:webHidden/>
          </w:rPr>
          <w:tab/>
        </w:r>
        <w:r w:rsidR="00D020F9">
          <w:rPr>
            <w:noProof/>
            <w:webHidden/>
          </w:rPr>
          <w:fldChar w:fldCharType="begin"/>
        </w:r>
        <w:r w:rsidR="00D020F9">
          <w:rPr>
            <w:noProof/>
            <w:webHidden/>
          </w:rPr>
          <w:instrText xml:space="preserve"> PAGEREF _Toc20810955 \h </w:instrText>
        </w:r>
        <w:r w:rsidR="00D020F9">
          <w:rPr>
            <w:noProof/>
            <w:webHidden/>
          </w:rPr>
        </w:r>
        <w:r w:rsidR="00D020F9">
          <w:rPr>
            <w:noProof/>
            <w:webHidden/>
          </w:rPr>
          <w:fldChar w:fldCharType="separate"/>
        </w:r>
        <w:r w:rsidR="00D020F9">
          <w:rPr>
            <w:noProof/>
            <w:webHidden/>
          </w:rPr>
          <w:t>3</w:t>
        </w:r>
        <w:r w:rsidR="00D020F9">
          <w:rPr>
            <w:noProof/>
            <w:webHidden/>
          </w:rPr>
          <w:fldChar w:fldCharType="end"/>
        </w:r>
      </w:hyperlink>
    </w:p>
    <w:p w14:paraId="70AF6036" w14:textId="78091B3A" w:rsidR="00D020F9" w:rsidRDefault="00994F9E">
      <w:pPr>
        <w:pStyle w:val="TOC1"/>
        <w:rPr>
          <w:rFonts w:asciiTheme="minorHAnsi" w:eastAsiaTheme="minorEastAsia" w:hAnsiTheme="minorHAnsi" w:cstheme="minorBidi"/>
          <w:b w:val="0"/>
          <w:noProof/>
          <w:sz w:val="22"/>
          <w:szCs w:val="22"/>
        </w:rPr>
      </w:pPr>
      <w:hyperlink w:anchor="_Toc20810956" w:history="1">
        <w:r w:rsidR="00D020F9" w:rsidRPr="005C5D46">
          <w:rPr>
            <w:rStyle w:val="Hyperlink"/>
            <w:noProof/>
          </w:rPr>
          <w:t>Section 2</w:t>
        </w:r>
        <w:r w:rsidR="00D020F9">
          <w:rPr>
            <w:rFonts w:asciiTheme="minorHAnsi" w:eastAsiaTheme="minorEastAsia" w:hAnsiTheme="minorHAnsi" w:cstheme="minorBidi"/>
            <w:b w:val="0"/>
            <w:noProof/>
            <w:sz w:val="22"/>
            <w:szCs w:val="22"/>
          </w:rPr>
          <w:tab/>
        </w:r>
        <w:r w:rsidR="00D020F9" w:rsidRPr="005C5D46">
          <w:rPr>
            <w:rStyle w:val="Hyperlink"/>
            <w:noProof/>
          </w:rPr>
          <w:t>Service Design</w:t>
        </w:r>
        <w:r w:rsidR="00D020F9">
          <w:rPr>
            <w:noProof/>
            <w:webHidden/>
          </w:rPr>
          <w:tab/>
        </w:r>
        <w:r w:rsidR="00D020F9">
          <w:rPr>
            <w:noProof/>
            <w:webHidden/>
          </w:rPr>
          <w:fldChar w:fldCharType="begin"/>
        </w:r>
        <w:r w:rsidR="00D020F9">
          <w:rPr>
            <w:noProof/>
            <w:webHidden/>
          </w:rPr>
          <w:instrText xml:space="preserve"> PAGEREF _Toc20810956 \h </w:instrText>
        </w:r>
        <w:r w:rsidR="00D020F9">
          <w:rPr>
            <w:noProof/>
            <w:webHidden/>
          </w:rPr>
        </w:r>
        <w:r w:rsidR="00D020F9">
          <w:rPr>
            <w:noProof/>
            <w:webHidden/>
          </w:rPr>
          <w:fldChar w:fldCharType="separate"/>
        </w:r>
        <w:r w:rsidR="00D020F9">
          <w:rPr>
            <w:noProof/>
            <w:webHidden/>
          </w:rPr>
          <w:t>4</w:t>
        </w:r>
        <w:r w:rsidR="00D020F9">
          <w:rPr>
            <w:noProof/>
            <w:webHidden/>
          </w:rPr>
          <w:fldChar w:fldCharType="end"/>
        </w:r>
      </w:hyperlink>
    </w:p>
    <w:p w14:paraId="130AEB89" w14:textId="21510C77" w:rsidR="00D020F9" w:rsidRDefault="00994F9E">
      <w:pPr>
        <w:pStyle w:val="TOC2"/>
        <w:tabs>
          <w:tab w:val="left" w:pos="800"/>
          <w:tab w:val="right" w:pos="8950"/>
        </w:tabs>
        <w:rPr>
          <w:rFonts w:asciiTheme="minorHAnsi" w:eastAsiaTheme="minorEastAsia" w:hAnsiTheme="minorHAnsi" w:cstheme="minorBidi"/>
          <w:noProof/>
          <w:sz w:val="22"/>
          <w:szCs w:val="22"/>
        </w:rPr>
      </w:pPr>
      <w:hyperlink w:anchor="_Toc20810957" w:history="1">
        <w:r w:rsidR="00D020F9" w:rsidRPr="005C5D46">
          <w:rPr>
            <w:rStyle w:val="Hyperlink"/>
            <w:noProof/>
          </w:rPr>
          <w:t>2.1</w:t>
        </w:r>
        <w:r w:rsidR="00D020F9">
          <w:rPr>
            <w:rFonts w:asciiTheme="minorHAnsi" w:eastAsiaTheme="minorEastAsia" w:hAnsiTheme="minorHAnsi" w:cstheme="minorBidi"/>
            <w:noProof/>
            <w:sz w:val="22"/>
            <w:szCs w:val="22"/>
          </w:rPr>
          <w:tab/>
        </w:r>
        <w:r w:rsidR="00D020F9" w:rsidRPr="005C5D46">
          <w:rPr>
            <w:rStyle w:val="Hyperlink"/>
            <w:noProof/>
          </w:rPr>
          <w:t>Service Overview</w:t>
        </w:r>
        <w:r w:rsidR="00D020F9">
          <w:rPr>
            <w:noProof/>
            <w:webHidden/>
          </w:rPr>
          <w:tab/>
        </w:r>
        <w:r w:rsidR="00D020F9">
          <w:rPr>
            <w:noProof/>
            <w:webHidden/>
          </w:rPr>
          <w:fldChar w:fldCharType="begin"/>
        </w:r>
        <w:r w:rsidR="00D020F9">
          <w:rPr>
            <w:noProof/>
            <w:webHidden/>
          </w:rPr>
          <w:instrText xml:space="preserve"> PAGEREF _Toc20810957 \h </w:instrText>
        </w:r>
        <w:r w:rsidR="00D020F9">
          <w:rPr>
            <w:noProof/>
            <w:webHidden/>
          </w:rPr>
        </w:r>
        <w:r w:rsidR="00D020F9">
          <w:rPr>
            <w:noProof/>
            <w:webHidden/>
          </w:rPr>
          <w:fldChar w:fldCharType="separate"/>
        </w:r>
        <w:r w:rsidR="00D020F9">
          <w:rPr>
            <w:noProof/>
            <w:webHidden/>
          </w:rPr>
          <w:t>4</w:t>
        </w:r>
        <w:r w:rsidR="00D020F9">
          <w:rPr>
            <w:noProof/>
            <w:webHidden/>
          </w:rPr>
          <w:fldChar w:fldCharType="end"/>
        </w:r>
      </w:hyperlink>
    </w:p>
    <w:p w14:paraId="24FA9A3F" w14:textId="5B1F1064" w:rsidR="00D020F9" w:rsidRDefault="00994F9E">
      <w:pPr>
        <w:pStyle w:val="TOC2"/>
        <w:tabs>
          <w:tab w:val="left" w:pos="800"/>
          <w:tab w:val="right" w:pos="8950"/>
        </w:tabs>
        <w:rPr>
          <w:rFonts w:asciiTheme="minorHAnsi" w:eastAsiaTheme="minorEastAsia" w:hAnsiTheme="minorHAnsi" w:cstheme="minorBidi"/>
          <w:noProof/>
          <w:sz w:val="22"/>
          <w:szCs w:val="22"/>
        </w:rPr>
      </w:pPr>
      <w:hyperlink w:anchor="_Toc20810958" w:history="1">
        <w:r w:rsidR="00D020F9" w:rsidRPr="005C5D46">
          <w:rPr>
            <w:rStyle w:val="Hyperlink"/>
            <w:noProof/>
          </w:rPr>
          <w:t>2.2</w:t>
        </w:r>
        <w:r w:rsidR="00D020F9">
          <w:rPr>
            <w:rFonts w:asciiTheme="minorHAnsi" w:eastAsiaTheme="minorEastAsia" w:hAnsiTheme="minorHAnsi" w:cstheme="minorBidi"/>
            <w:noProof/>
            <w:sz w:val="22"/>
            <w:szCs w:val="22"/>
          </w:rPr>
          <w:tab/>
        </w:r>
        <w:r w:rsidR="00D020F9" w:rsidRPr="005C5D46">
          <w:rPr>
            <w:rStyle w:val="Hyperlink"/>
            <w:noProof/>
          </w:rPr>
          <w:t>Regions and Tenants</w:t>
        </w:r>
        <w:r w:rsidR="00D020F9">
          <w:rPr>
            <w:noProof/>
            <w:webHidden/>
          </w:rPr>
          <w:tab/>
        </w:r>
        <w:r w:rsidR="00D020F9">
          <w:rPr>
            <w:noProof/>
            <w:webHidden/>
          </w:rPr>
          <w:fldChar w:fldCharType="begin"/>
        </w:r>
        <w:r w:rsidR="00D020F9">
          <w:rPr>
            <w:noProof/>
            <w:webHidden/>
          </w:rPr>
          <w:instrText xml:space="preserve"> PAGEREF _Toc20810958 \h </w:instrText>
        </w:r>
        <w:r w:rsidR="00D020F9">
          <w:rPr>
            <w:noProof/>
            <w:webHidden/>
          </w:rPr>
        </w:r>
        <w:r w:rsidR="00D020F9">
          <w:rPr>
            <w:noProof/>
            <w:webHidden/>
          </w:rPr>
          <w:fldChar w:fldCharType="separate"/>
        </w:r>
        <w:r w:rsidR="00D020F9">
          <w:rPr>
            <w:noProof/>
            <w:webHidden/>
          </w:rPr>
          <w:t>5</w:t>
        </w:r>
        <w:r w:rsidR="00D020F9">
          <w:rPr>
            <w:noProof/>
            <w:webHidden/>
          </w:rPr>
          <w:fldChar w:fldCharType="end"/>
        </w:r>
      </w:hyperlink>
    </w:p>
    <w:p w14:paraId="3CFC348F" w14:textId="1271FF4B" w:rsidR="00D020F9" w:rsidRDefault="00994F9E">
      <w:pPr>
        <w:pStyle w:val="TOC2"/>
        <w:tabs>
          <w:tab w:val="left" w:pos="800"/>
          <w:tab w:val="right" w:pos="8950"/>
        </w:tabs>
        <w:rPr>
          <w:rFonts w:asciiTheme="minorHAnsi" w:eastAsiaTheme="minorEastAsia" w:hAnsiTheme="minorHAnsi" w:cstheme="minorBidi"/>
          <w:noProof/>
          <w:sz w:val="22"/>
          <w:szCs w:val="22"/>
        </w:rPr>
      </w:pPr>
      <w:hyperlink w:anchor="_Toc20810959" w:history="1">
        <w:r w:rsidR="00D020F9" w:rsidRPr="005C5D46">
          <w:rPr>
            <w:rStyle w:val="Hyperlink"/>
            <w:noProof/>
          </w:rPr>
          <w:t>2.3</w:t>
        </w:r>
        <w:r w:rsidR="00D020F9">
          <w:rPr>
            <w:rFonts w:asciiTheme="minorHAnsi" w:eastAsiaTheme="minorEastAsia" w:hAnsiTheme="minorHAnsi" w:cstheme="minorBidi"/>
            <w:noProof/>
            <w:sz w:val="22"/>
            <w:szCs w:val="22"/>
          </w:rPr>
          <w:tab/>
        </w:r>
        <w:r w:rsidR="00D020F9" w:rsidRPr="005C5D46">
          <w:rPr>
            <w:rStyle w:val="Hyperlink"/>
            <w:noProof/>
          </w:rPr>
          <w:t>Service installation, products, provisioning etc.</w:t>
        </w:r>
        <w:r w:rsidR="00D020F9">
          <w:rPr>
            <w:noProof/>
            <w:webHidden/>
          </w:rPr>
          <w:tab/>
        </w:r>
        <w:r w:rsidR="00D020F9">
          <w:rPr>
            <w:noProof/>
            <w:webHidden/>
          </w:rPr>
          <w:fldChar w:fldCharType="begin"/>
        </w:r>
        <w:r w:rsidR="00D020F9">
          <w:rPr>
            <w:noProof/>
            <w:webHidden/>
          </w:rPr>
          <w:instrText xml:space="preserve"> PAGEREF _Toc20810959 \h </w:instrText>
        </w:r>
        <w:r w:rsidR="00D020F9">
          <w:rPr>
            <w:noProof/>
            <w:webHidden/>
          </w:rPr>
        </w:r>
        <w:r w:rsidR="00D020F9">
          <w:rPr>
            <w:noProof/>
            <w:webHidden/>
          </w:rPr>
          <w:fldChar w:fldCharType="separate"/>
        </w:r>
        <w:r w:rsidR="00D020F9">
          <w:rPr>
            <w:noProof/>
            <w:webHidden/>
          </w:rPr>
          <w:t>6</w:t>
        </w:r>
        <w:r w:rsidR="00D020F9">
          <w:rPr>
            <w:noProof/>
            <w:webHidden/>
          </w:rPr>
          <w:fldChar w:fldCharType="end"/>
        </w:r>
      </w:hyperlink>
    </w:p>
    <w:p w14:paraId="32792B57" w14:textId="35B59D07" w:rsidR="00D020F9" w:rsidRDefault="00994F9E">
      <w:pPr>
        <w:pStyle w:val="TOC2"/>
        <w:tabs>
          <w:tab w:val="left" w:pos="800"/>
          <w:tab w:val="right" w:pos="8950"/>
        </w:tabs>
        <w:rPr>
          <w:rFonts w:asciiTheme="minorHAnsi" w:eastAsiaTheme="minorEastAsia" w:hAnsiTheme="minorHAnsi" w:cstheme="minorBidi"/>
          <w:noProof/>
          <w:sz w:val="22"/>
          <w:szCs w:val="22"/>
        </w:rPr>
      </w:pPr>
      <w:hyperlink w:anchor="_Toc20810960" w:history="1">
        <w:r w:rsidR="00D020F9" w:rsidRPr="005C5D46">
          <w:rPr>
            <w:rStyle w:val="Hyperlink"/>
            <w:noProof/>
          </w:rPr>
          <w:t>2.4</w:t>
        </w:r>
        <w:r w:rsidR="00D020F9">
          <w:rPr>
            <w:rFonts w:asciiTheme="minorHAnsi" w:eastAsiaTheme="minorEastAsia" w:hAnsiTheme="minorHAnsi" w:cstheme="minorBidi"/>
            <w:noProof/>
            <w:sz w:val="22"/>
            <w:szCs w:val="22"/>
          </w:rPr>
          <w:tab/>
        </w:r>
        <w:r w:rsidR="00D020F9" w:rsidRPr="005C5D46">
          <w:rPr>
            <w:rStyle w:val="Hyperlink"/>
            <w:noProof/>
          </w:rPr>
          <w:t>Configuration</w:t>
        </w:r>
        <w:r w:rsidR="00D020F9">
          <w:rPr>
            <w:noProof/>
            <w:webHidden/>
          </w:rPr>
          <w:tab/>
        </w:r>
        <w:r w:rsidR="00D020F9">
          <w:rPr>
            <w:noProof/>
            <w:webHidden/>
          </w:rPr>
          <w:fldChar w:fldCharType="begin"/>
        </w:r>
        <w:r w:rsidR="00D020F9">
          <w:rPr>
            <w:noProof/>
            <w:webHidden/>
          </w:rPr>
          <w:instrText xml:space="preserve"> PAGEREF _Toc20810960 \h </w:instrText>
        </w:r>
        <w:r w:rsidR="00D020F9">
          <w:rPr>
            <w:noProof/>
            <w:webHidden/>
          </w:rPr>
        </w:r>
        <w:r w:rsidR="00D020F9">
          <w:rPr>
            <w:noProof/>
            <w:webHidden/>
          </w:rPr>
          <w:fldChar w:fldCharType="separate"/>
        </w:r>
        <w:r w:rsidR="00D020F9">
          <w:rPr>
            <w:noProof/>
            <w:webHidden/>
          </w:rPr>
          <w:t>7</w:t>
        </w:r>
        <w:r w:rsidR="00D020F9">
          <w:rPr>
            <w:noProof/>
            <w:webHidden/>
          </w:rPr>
          <w:fldChar w:fldCharType="end"/>
        </w:r>
      </w:hyperlink>
    </w:p>
    <w:p w14:paraId="6D8076D4" w14:textId="15773C29" w:rsidR="00D020F9" w:rsidRDefault="00994F9E">
      <w:pPr>
        <w:pStyle w:val="TOC2"/>
        <w:tabs>
          <w:tab w:val="left" w:pos="800"/>
          <w:tab w:val="right" w:pos="8950"/>
        </w:tabs>
        <w:rPr>
          <w:rFonts w:asciiTheme="minorHAnsi" w:eastAsiaTheme="minorEastAsia" w:hAnsiTheme="minorHAnsi" w:cstheme="minorBidi"/>
          <w:noProof/>
          <w:sz w:val="22"/>
          <w:szCs w:val="22"/>
        </w:rPr>
      </w:pPr>
      <w:hyperlink w:anchor="_Toc20810961" w:history="1">
        <w:r w:rsidR="00D020F9" w:rsidRPr="005C5D46">
          <w:rPr>
            <w:rStyle w:val="Hyperlink"/>
            <w:noProof/>
          </w:rPr>
          <w:t>2.5</w:t>
        </w:r>
        <w:r w:rsidR="00D020F9">
          <w:rPr>
            <w:rFonts w:asciiTheme="minorHAnsi" w:eastAsiaTheme="minorEastAsia" w:hAnsiTheme="minorHAnsi" w:cstheme="minorBidi"/>
            <w:noProof/>
            <w:sz w:val="22"/>
            <w:szCs w:val="22"/>
          </w:rPr>
          <w:tab/>
        </w:r>
        <w:r w:rsidR="00D020F9" w:rsidRPr="005C5D46">
          <w:rPr>
            <w:rStyle w:val="Hyperlink"/>
            <w:noProof/>
          </w:rPr>
          <w:t>User Access to Repositories</w:t>
        </w:r>
        <w:r w:rsidR="00D020F9">
          <w:rPr>
            <w:noProof/>
            <w:webHidden/>
          </w:rPr>
          <w:tab/>
        </w:r>
        <w:r w:rsidR="00D020F9">
          <w:rPr>
            <w:noProof/>
            <w:webHidden/>
          </w:rPr>
          <w:fldChar w:fldCharType="begin"/>
        </w:r>
        <w:r w:rsidR="00D020F9">
          <w:rPr>
            <w:noProof/>
            <w:webHidden/>
          </w:rPr>
          <w:instrText xml:space="preserve"> PAGEREF _Toc20810961 \h </w:instrText>
        </w:r>
        <w:r w:rsidR="00D020F9">
          <w:rPr>
            <w:noProof/>
            <w:webHidden/>
          </w:rPr>
        </w:r>
        <w:r w:rsidR="00D020F9">
          <w:rPr>
            <w:noProof/>
            <w:webHidden/>
          </w:rPr>
          <w:fldChar w:fldCharType="separate"/>
        </w:r>
        <w:r w:rsidR="00D020F9">
          <w:rPr>
            <w:noProof/>
            <w:webHidden/>
          </w:rPr>
          <w:t>9</w:t>
        </w:r>
        <w:r w:rsidR="00D020F9">
          <w:rPr>
            <w:noProof/>
            <w:webHidden/>
          </w:rPr>
          <w:fldChar w:fldCharType="end"/>
        </w:r>
      </w:hyperlink>
    </w:p>
    <w:p w14:paraId="745B9521" w14:textId="4ADA574C" w:rsidR="00D020F9" w:rsidRDefault="00994F9E">
      <w:pPr>
        <w:pStyle w:val="TOC2"/>
        <w:tabs>
          <w:tab w:val="left" w:pos="800"/>
          <w:tab w:val="right" w:pos="8950"/>
        </w:tabs>
        <w:rPr>
          <w:rFonts w:asciiTheme="minorHAnsi" w:eastAsiaTheme="minorEastAsia" w:hAnsiTheme="minorHAnsi" w:cstheme="minorBidi"/>
          <w:noProof/>
          <w:sz w:val="22"/>
          <w:szCs w:val="22"/>
        </w:rPr>
      </w:pPr>
      <w:hyperlink w:anchor="_Toc20810962" w:history="1">
        <w:r w:rsidR="00D020F9" w:rsidRPr="005C5D46">
          <w:rPr>
            <w:rStyle w:val="Hyperlink"/>
            <w:noProof/>
          </w:rPr>
          <w:t>2.6</w:t>
        </w:r>
        <w:r w:rsidR="00D020F9">
          <w:rPr>
            <w:rFonts w:asciiTheme="minorHAnsi" w:eastAsiaTheme="minorEastAsia" w:hAnsiTheme="minorHAnsi" w:cstheme="minorBidi"/>
            <w:noProof/>
            <w:sz w:val="22"/>
            <w:szCs w:val="22"/>
          </w:rPr>
          <w:tab/>
        </w:r>
        <w:r w:rsidR="00D020F9" w:rsidRPr="005C5D46">
          <w:rPr>
            <w:rStyle w:val="Hyperlink"/>
            <w:noProof/>
          </w:rPr>
          <w:t>Authentication and Access</w:t>
        </w:r>
        <w:r w:rsidR="00D020F9">
          <w:rPr>
            <w:noProof/>
            <w:webHidden/>
          </w:rPr>
          <w:tab/>
        </w:r>
        <w:r w:rsidR="00D020F9">
          <w:rPr>
            <w:noProof/>
            <w:webHidden/>
          </w:rPr>
          <w:fldChar w:fldCharType="begin"/>
        </w:r>
        <w:r w:rsidR="00D020F9">
          <w:rPr>
            <w:noProof/>
            <w:webHidden/>
          </w:rPr>
          <w:instrText xml:space="preserve"> PAGEREF _Toc20810962 \h </w:instrText>
        </w:r>
        <w:r w:rsidR="00D020F9">
          <w:rPr>
            <w:noProof/>
            <w:webHidden/>
          </w:rPr>
        </w:r>
        <w:r w:rsidR="00D020F9">
          <w:rPr>
            <w:noProof/>
            <w:webHidden/>
          </w:rPr>
          <w:fldChar w:fldCharType="separate"/>
        </w:r>
        <w:r w:rsidR="00D020F9">
          <w:rPr>
            <w:noProof/>
            <w:webHidden/>
          </w:rPr>
          <w:t>10</w:t>
        </w:r>
        <w:r w:rsidR="00D020F9">
          <w:rPr>
            <w:noProof/>
            <w:webHidden/>
          </w:rPr>
          <w:fldChar w:fldCharType="end"/>
        </w:r>
      </w:hyperlink>
    </w:p>
    <w:p w14:paraId="78750567" w14:textId="5D71C4FD" w:rsidR="00D020F9" w:rsidRDefault="00994F9E">
      <w:pPr>
        <w:pStyle w:val="TOC2"/>
        <w:tabs>
          <w:tab w:val="left" w:pos="800"/>
          <w:tab w:val="right" w:pos="8950"/>
        </w:tabs>
        <w:rPr>
          <w:rFonts w:asciiTheme="minorHAnsi" w:eastAsiaTheme="minorEastAsia" w:hAnsiTheme="minorHAnsi" w:cstheme="minorBidi"/>
          <w:noProof/>
          <w:sz w:val="22"/>
          <w:szCs w:val="22"/>
        </w:rPr>
      </w:pPr>
      <w:hyperlink w:anchor="_Toc20810963" w:history="1">
        <w:r w:rsidR="00D020F9" w:rsidRPr="005C5D46">
          <w:rPr>
            <w:rStyle w:val="Hyperlink"/>
            <w:noProof/>
          </w:rPr>
          <w:t>2.7</w:t>
        </w:r>
        <w:r w:rsidR="00D020F9">
          <w:rPr>
            <w:rFonts w:asciiTheme="minorHAnsi" w:eastAsiaTheme="minorEastAsia" w:hAnsiTheme="minorHAnsi" w:cstheme="minorBidi"/>
            <w:noProof/>
            <w:sz w:val="22"/>
            <w:szCs w:val="22"/>
          </w:rPr>
          <w:tab/>
        </w:r>
        <w:r w:rsidR="00D020F9" w:rsidRPr="005C5D46">
          <w:rPr>
            <w:rStyle w:val="Hyperlink"/>
            <w:noProof/>
          </w:rPr>
          <w:t>Persistent Storage</w:t>
        </w:r>
        <w:r w:rsidR="00D020F9">
          <w:rPr>
            <w:noProof/>
            <w:webHidden/>
          </w:rPr>
          <w:tab/>
        </w:r>
        <w:r w:rsidR="00D020F9">
          <w:rPr>
            <w:noProof/>
            <w:webHidden/>
          </w:rPr>
          <w:fldChar w:fldCharType="begin"/>
        </w:r>
        <w:r w:rsidR="00D020F9">
          <w:rPr>
            <w:noProof/>
            <w:webHidden/>
          </w:rPr>
          <w:instrText xml:space="preserve"> PAGEREF _Toc20810963 \h </w:instrText>
        </w:r>
        <w:r w:rsidR="00D020F9">
          <w:rPr>
            <w:noProof/>
            <w:webHidden/>
          </w:rPr>
        </w:r>
        <w:r w:rsidR="00D020F9">
          <w:rPr>
            <w:noProof/>
            <w:webHidden/>
          </w:rPr>
          <w:fldChar w:fldCharType="separate"/>
        </w:r>
        <w:r w:rsidR="00D020F9">
          <w:rPr>
            <w:noProof/>
            <w:webHidden/>
          </w:rPr>
          <w:t>13</w:t>
        </w:r>
        <w:r w:rsidR="00D020F9">
          <w:rPr>
            <w:noProof/>
            <w:webHidden/>
          </w:rPr>
          <w:fldChar w:fldCharType="end"/>
        </w:r>
      </w:hyperlink>
    </w:p>
    <w:p w14:paraId="3C5D2858" w14:textId="49677CF3" w:rsidR="00D020F9" w:rsidRDefault="00994F9E">
      <w:pPr>
        <w:pStyle w:val="TOC2"/>
        <w:tabs>
          <w:tab w:val="left" w:pos="800"/>
          <w:tab w:val="right" w:pos="8950"/>
        </w:tabs>
        <w:rPr>
          <w:rFonts w:asciiTheme="minorHAnsi" w:eastAsiaTheme="minorEastAsia" w:hAnsiTheme="minorHAnsi" w:cstheme="minorBidi"/>
          <w:noProof/>
          <w:sz w:val="22"/>
          <w:szCs w:val="22"/>
        </w:rPr>
      </w:pPr>
      <w:hyperlink w:anchor="_Toc20810964" w:history="1">
        <w:r w:rsidR="00D020F9" w:rsidRPr="005C5D46">
          <w:rPr>
            <w:rStyle w:val="Hyperlink"/>
            <w:noProof/>
          </w:rPr>
          <w:t>2.8</w:t>
        </w:r>
        <w:r w:rsidR="00D020F9">
          <w:rPr>
            <w:rFonts w:asciiTheme="minorHAnsi" w:eastAsiaTheme="minorEastAsia" w:hAnsiTheme="minorHAnsi" w:cstheme="minorBidi"/>
            <w:noProof/>
            <w:sz w:val="22"/>
            <w:szCs w:val="22"/>
          </w:rPr>
          <w:tab/>
        </w:r>
        <w:r w:rsidR="00D020F9" w:rsidRPr="005C5D46">
          <w:rPr>
            <w:rStyle w:val="Hyperlink"/>
            <w:noProof/>
          </w:rPr>
          <w:t>Runtime monitoring and Supervision</w:t>
        </w:r>
        <w:r w:rsidR="00D020F9">
          <w:rPr>
            <w:noProof/>
            <w:webHidden/>
          </w:rPr>
          <w:tab/>
        </w:r>
        <w:r w:rsidR="00D020F9">
          <w:rPr>
            <w:noProof/>
            <w:webHidden/>
          </w:rPr>
          <w:fldChar w:fldCharType="begin"/>
        </w:r>
        <w:r w:rsidR="00D020F9">
          <w:rPr>
            <w:noProof/>
            <w:webHidden/>
          </w:rPr>
          <w:instrText xml:space="preserve"> PAGEREF _Toc20810964 \h </w:instrText>
        </w:r>
        <w:r w:rsidR="00D020F9">
          <w:rPr>
            <w:noProof/>
            <w:webHidden/>
          </w:rPr>
        </w:r>
        <w:r w:rsidR="00D020F9">
          <w:rPr>
            <w:noProof/>
            <w:webHidden/>
          </w:rPr>
          <w:fldChar w:fldCharType="separate"/>
        </w:r>
        <w:r w:rsidR="00D020F9">
          <w:rPr>
            <w:noProof/>
            <w:webHidden/>
          </w:rPr>
          <w:t>13</w:t>
        </w:r>
        <w:r w:rsidR="00D020F9">
          <w:rPr>
            <w:noProof/>
            <w:webHidden/>
          </w:rPr>
          <w:fldChar w:fldCharType="end"/>
        </w:r>
      </w:hyperlink>
    </w:p>
    <w:p w14:paraId="4516F992" w14:textId="28981EF7" w:rsidR="00E676B2" w:rsidRPr="0002157B" w:rsidRDefault="00C13500" w:rsidP="00443491">
      <w:pPr>
        <w:pStyle w:val="ListParagraph"/>
      </w:pPr>
      <w:r>
        <w:fldChar w:fldCharType="end"/>
      </w:r>
    </w:p>
    <w:p w14:paraId="1D712FA8" w14:textId="333EC792" w:rsidR="0086263C" w:rsidRDefault="000D3CFD" w:rsidP="002B286A">
      <w:pPr>
        <w:pStyle w:val="Heading1"/>
      </w:pPr>
      <w:bookmarkStart w:id="1" w:name="_Toc20810955"/>
      <w:r>
        <w:lastRenderedPageBreak/>
        <w:t>Introduction</w:t>
      </w:r>
      <w:bookmarkEnd w:id="1"/>
    </w:p>
    <w:p w14:paraId="0A7B07C1" w14:textId="58F440A0" w:rsidR="000D3CFD" w:rsidRDefault="000D3CFD" w:rsidP="000D3CFD">
      <w:pPr>
        <w:rPr>
          <w:lang w:val="en-GB"/>
        </w:rPr>
      </w:pPr>
      <w:r>
        <w:rPr>
          <w:lang w:val="en-GB"/>
        </w:rPr>
        <w:t>This document provides an Overview of the Design of the 3DSCM service.</w:t>
      </w:r>
    </w:p>
    <w:p w14:paraId="2D6027F9" w14:textId="1DDF600E" w:rsidR="000D3CFD" w:rsidRDefault="000D3CFD" w:rsidP="000D3CFD">
      <w:pPr>
        <w:rPr>
          <w:lang w:val="en-GB"/>
        </w:rPr>
      </w:pPr>
      <w:r>
        <w:rPr>
          <w:lang w:val="en-GB"/>
        </w:rPr>
        <w:t xml:space="preserve">The intention is for this document to describe the overall service and then detail the design elements that </w:t>
      </w:r>
      <w:proofErr w:type="gramStart"/>
      <w:r>
        <w:rPr>
          <w:lang w:val="en-GB"/>
        </w:rPr>
        <w:t>are not covered</w:t>
      </w:r>
      <w:proofErr w:type="gramEnd"/>
      <w:r>
        <w:rPr>
          <w:lang w:val="en-GB"/>
        </w:rPr>
        <w:t xml:space="preserve"> in either the Service Referential or other specific Functional Specification</w:t>
      </w:r>
      <w:r w:rsidR="007A0719">
        <w:rPr>
          <w:lang w:val="en-GB"/>
        </w:rPr>
        <w:t>s</w:t>
      </w:r>
      <w:r>
        <w:rPr>
          <w:lang w:val="en-GB"/>
        </w:rPr>
        <w:t>.</w:t>
      </w:r>
    </w:p>
    <w:p w14:paraId="01B01E9B" w14:textId="4190D0FF" w:rsidR="000D3CFD" w:rsidRDefault="000D3CFD" w:rsidP="000D3CFD">
      <w:pPr>
        <w:rPr>
          <w:lang w:val="en-GB"/>
        </w:rPr>
      </w:pPr>
      <w:r>
        <w:rPr>
          <w:lang w:val="en-GB"/>
        </w:rPr>
        <w:t>The main audience for this document are:</w:t>
      </w:r>
    </w:p>
    <w:p w14:paraId="6BAEA545" w14:textId="7D142B68" w:rsidR="000D3CFD" w:rsidRDefault="000D3CFD" w:rsidP="000D3CFD">
      <w:pPr>
        <w:pStyle w:val="ListParagraph"/>
        <w:numPr>
          <w:ilvl w:val="0"/>
          <w:numId w:val="40"/>
        </w:numPr>
        <w:rPr>
          <w:lang w:val="en-GB"/>
        </w:rPr>
      </w:pPr>
      <w:r>
        <w:rPr>
          <w:lang w:val="en-GB"/>
        </w:rPr>
        <w:t>The Developers working on this service and the underlying product</w:t>
      </w:r>
    </w:p>
    <w:p w14:paraId="09D22B2C" w14:textId="1B5B3CA8" w:rsidR="000D3CFD" w:rsidRDefault="000D3CFD" w:rsidP="000D3CFD">
      <w:pPr>
        <w:pStyle w:val="ListParagraph"/>
        <w:numPr>
          <w:ilvl w:val="0"/>
          <w:numId w:val="40"/>
        </w:numPr>
        <w:rPr>
          <w:lang w:val="en-GB"/>
        </w:rPr>
      </w:pPr>
      <w:r>
        <w:rPr>
          <w:lang w:val="en-GB"/>
        </w:rPr>
        <w:t>The rest of the Connected Software team that are more familiar with our traditional way of documenting our design and implementation</w:t>
      </w:r>
    </w:p>
    <w:p w14:paraId="1632B880" w14:textId="064FC27C" w:rsidR="000D3CFD" w:rsidRDefault="000D3CFD" w:rsidP="000D3CFD">
      <w:pPr>
        <w:rPr>
          <w:lang w:val="en-GB"/>
        </w:rPr>
      </w:pPr>
      <w:r>
        <w:rPr>
          <w:lang w:val="en-GB"/>
        </w:rPr>
        <w:t>Note that this is NOT a “PES” or “Functional Specification”, and therefore this document will not follow the standard for those items.</w:t>
      </w:r>
      <w:r w:rsidR="008416C1">
        <w:rPr>
          <w:lang w:val="en-GB"/>
        </w:rPr>
        <w:t xml:space="preserve"> It will simply be a series o</w:t>
      </w:r>
      <w:r w:rsidR="007A0719">
        <w:rPr>
          <w:lang w:val="en-GB"/>
        </w:rPr>
        <w:t>f sections discussing</w:t>
      </w:r>
      <w:r w:rsidR="008416C1">
        <w:rPr>
          <w:lang w:val="en-GB"/>
        </w:rPr>
        <w:t xml:space="preserve"> different aspects of the service.</w:t>
      </w:r>
    </w:p>
    <w:p w14:paraId="7A6162D0" w14:textId="5DC3B000" w:rsidR="000B6CC7" w:rsidRDefault="000B6CC7" w:rsidP="000D3CFD">
      <w:pPr>
        <w:rPr>
          <w:lang w:val="en-GB"/>
        </w:rPr>
      </w:pPr>
    </w:p>
    <w:p w14:paraId="63FC1D19" w14:textId="337F7524" w:rsidR="000B6CC7" w:rsidRPr="008416C1" w:rsidRDefault="000B6CC7" w:rsidP="008416C1">
      <w:pPr>
        <w:rPr>
          <w:lang w:val="en-GB"/>
        </w:rPr>
      </w:pPr>
    </w:p>
    <w:p w14:paraId="1A3DFCCD" w14:textId="77777777" w:rsidR="0086263C" w:rsidRDefault="009859AB" w:rsidP="002B286A">
      <w:pPr>
        <w:pStyle w:val="HiddenText"/>
      </w:pPr>
      <w:r w:rsidRPr="005D4371">
        <w:t xml:space="preserve">This </w:t>
      </w:r>
      <w:r w:rsidR="00D06172" w:rsidRPr="005D4371">
        <w:t>s</w:t>
      </w:r>
      <w:r w:rsidR="00463B45" w:rsidRPr="005D4371">
        <w:t>ection</w:t>
      </w:r>
      <w:r w:rsidR="006542AF" w:rsidRPr="005D4371">
        <w:t xml:space="preserve"> </w:t>
      </w:r>
      <w:r w:rsidR="006B5838" w:rsidRPr="005D4371">
        <w:t xml:space="preserve">provides a global understanding of the </w:t>
      </w:r>
      <w:r w:rsidR="00D06172" w:rsidRPr="005D4371">
        <w:t>f</w:t>
      </w:r>
      <w:r w:rsidR="00230708" w:rsidRPr="005D4371">
        <w:t>unction</w:t>
      </w:r>
      <w:r w:rsidR="00561884" w:rsidRPr="005D4371">
        <w:t xml:space="preserve"> scope</w:t>
      </w:r>
      <w:r w:rsidR="006B5838" w:rsidRPr="005D4371">
        <w:t xml:space="preserve">: why </w:t>
      </w:r>
      <w:r w:rsidR="00D06172" w:rsidRPr="005D4371">
        <w:t>must it</w:t>
      </w:r>
      <w:r w:rsidR="006740CC" w:rsidRPr="005D4371">
        <w:t xml:space="preserve"> be </w:t>
      </w:r>
      <w:r w:rsidR="00326DBC" w:rsidRPr="005D4371">
        <w:t>developed? W</w:t>
      </w:r>
      <w:r w:rsidR="006740CC" w:rsidRPr="005D4371">
        <w:t xml:space="preserve">hat </w:t>
      </w:r>
      <w:r w:rsidR="00D06172" w:rsidRPr="005D4371">
        <w:t>will it</w:t>
      </w:r>
      <w:r w:rsidR="006740CC" w:rsidRPr="005D4371">
        <w:t xml:space="preserve"> do and not do? H</w:t>
      </w:r>
      <w:r w:rsidR="006B5838" w:rsidRPr="005D4371">
        <w:t xml:space="preserve">ow </w:t>
      </w:r>
      <w:r w:rsidR="004F73E5" w:rsidRPr="005D4371">
        <w:t>this new functionality does</w:t>
      </w:r>
      <w:r w:rsidR="006B5838" w:rsidRPr="005D4371">
        <w:t xml:space="preserve"> </w:t>
      </w:r>
      <w:r w:rsidR="004F73E5" w:rsidRPr="005D4371">
        <w:t>relate</w:t>
      </w:r>
      <w:r w:rsidR="006B5838" w:rsidRPr="005D4371">
        <w:t xml:space="preserve"> to what the product/component already does</w:t>
      </w:r>
      <w:r w:rsidR="00D06172" w:rsidRPr="005D4371">
        <w:t>?</w:t>
      </w:r>
      <w:r w:rsidR="006542AF" w:rsidRPr="002D79B6">
        <w:t xml:space="preserve"> </w:t>
      </w:r>
    </w:p>
    <w:p w14:paraId="571803DC" w14:textId="77777777" w:rsidR="002130EF" w:rsidRDefault="002130EF" w:rsidP="002130EF">
      <w:pPr>
        <w:pStyle w:val="HiddenText"/>
      </w:pPr>
    </w:p>
    <w:p w14:paraId="4F590263" w14:textId="77777777" w:rsidR="0086263C" w:rsidRDefault="00173EDE" w:rsidP="002B286A">
      <w:pPr>
        <w:pStyle w:val="HiddenText"/>
      </w:pPr>
      <w:r w:rsidRPr="002D79B6">
        <w:rPr>
          <w:b/>
          <w:color w:val="000000" w:themeColor="text1"/>
          <w14:textFill>
            <w14:solidFill>
              <w14:schemeClr w14:val="tx1">
                <w14:lumMod w14:val="65000"/>
                <w14:lumOff w14:val="35000"/>
                <w14:lumMod w14:val="50000"/>
                <w14:lumOff w14:val="50000"/>
              </w14:schemeClr>
            </w14:solidFill>
          </w14:textFill>
        </w:rPr>
        <w:t>Note:</w:t>
      </w:r>
      <w:r w:rsidRPr="002D79B6">
        <w:rPr>
          <w:color w:val="000000" w:themeColor="text1"/>
          <w14:textFill>
            <w14:solidFill>
              <w14:schemeClr w14:val="tx1">
                <w14:lumMod w14:val="65000"/>
                <w14:lumOff w14:val="35000"/>
                <w14:lumMod w14:val="50000"/>
                <w14:lumOff w14:val="50000"/>
              </w14:schemeClr>
            </w14:solidFill>
          </w14:textFill>
        </w:rPr>
        <w:t xml:space="preserve"> </w:t>
      </w:r>
      <w:r w:rsidR="00561884" w:rsidRPr="002D79B6">
        <w:rPr>
          <w:color w:val="000000" w:themeColor="text1"/>
          <w14:textFill>
            <w14:solidFill>
              <w14:schemeClr w14:val="tx1">
                <w14:lumMod w14:val="65000"/>
                <w14:lumOff w14:val="35000"/>
                <w14:lumMod w14:val="50000"/>
                <w14:lumOff w14:val="50000"/>
              </w14:schemeClr>
            </w14:solidFill>
          </w14:textFill>
        </w:rPr>
        <w:t xml:space="preserve"> </w:t>
      </w:r>
      <w:r w:rsidR="006645F6" w:rsidRPr="005D4371">
        <w:t xml:space="preserve">Section 1 and </w:t>
      </w:r>
      <w:r w:rsidR="00CA4073" w:rsidRPr="005D4371">
        <w:t>S</w:t>
      </w:r>
      <w:r w:rsidR="006645F6" w:rsidRPr="005D4371">
        <w:t xml:space="preserve">ection 4 (acceptance tests protocol) constitute the “High Level PES” and must be clear and complete enough to enable reviewers to assess that this </w:t>
      </w:r>
      <w:r w:rsidR="00723659">
        <w:t>f</w:t>
      </w:r>
      <w:r w:rsidR="006645F6" w:rsidRPr="005D4371">
        <w:t xml:space="preserve">unction will satisfy its associated </w:t>
      </w:r>
      <w:r w:rsidR="00723659">
        <w:t>r</w:t>
      </w:r>
      <w:r w:rsidR="006645F6" w:rsidRPr="005D4371">
        <w:t>equirement</w:t>
      </w:r>
      <w:r w:rsidR="00D06172" w:rsidRPr="002D79B6">
        <w:rPr>
          <w:color w:val="000000" w:themeColor="text1"/>
          <w14:textFill>
            <w14:solidFill>
              <w14:schemeClr w14:val="tx1">
                <w14:lumMod w14:val="65000"/>
                <w14:lumOff w14:val="35000"/>
                <w14:lumMod w14:val="50000"/>
                <w14:lumOff w14:val="50000"/>
              </w14:schemeClr>
            </w14:solidFill>
          </w14:textFill>
        </w:rPr>
        <w:t>.</w:t>
      </w:r>
    </w:p>
    <w:p w14:paraId="4712FC2D" w14:textId="5F354705" w:rsidR="007E1CE2" w:rsidRDefault="008416C1" w:rsidP="007E1CE2">
      <w:pPr>
        <w:pStyle w:val="Heading1"/>
        <w:rPr>
          <w:lang w:val="en-US"/>
        </w:rPr>
      </w:pPr>
      <w:bookmarkStart w:id="2" w:name="_Toc20810956"/>
      <w:r>
        <w:rPr>
          <w:lang w:val="en-US"/>
        </w:rPr>
        <w:lastRenderedPageBreak/>
        <w:t>Service Design</w:t>
      </w:r>
      <w:bookmarkEnd w:id="2"/>
    </w:p>
    <w:p w14:paraId="54EF7E6C" w14:textId="599A8DDA" w:rsidR="008416C1" w:rsidRPr="008416C1" w:rsidRDefault="008416C1" w:rsidP="008416C1">
      <w:pPr>
        <w:pStyle w:val="Heading2"/>
      </w:pPr>
      <w:bookmarkStart w:id="3" w:name="_Toc20810957"/>
      <w:r w:rsidRPr="008416C1">
        <w:t>Service Overview</w:t>
      </w:r>
      <w:bookmarkEnd w:id="3"/>
    </w:p>
    <w:p w14:paraId="3FC20E08" w14:textId="7289EE04" w:rsidR="008416C1" w:rsidRDefault="008416C1" w:rsidP="00DB5B89"/>
    <w:p w14:paraId="4F9B3B98" w14:textId="366729CF" w:rsidR="00B70577" w:rsidRDefault="000701F9" w:rsidP="000701F9">
      <w:pPr>
        <w:rPr>
          <w:ins w:id="4" w:author="DOBINSON Ian" w:date="2019-11-05T13:40:00Z"/>
        </w:rPr>
      </w:pPr>
      <w:r>
        <w:t xml:space="preserve">The “3SDSCM Service” will be a “service” provided on-cloud ONLY. Initially this will be on </w:t>
      </w:r>
      <w:proofErr w:type="spellStart"/>
      <w:r>
        <w:t>Dassault</w:t>
      </w:r>
      <w:proofErr w:type="spellEnd"/>
      <w:r>
        <w:t xml:space="preserve"> Cloud. The question of whether this </w:t>
      </w:r>
      <w:proofErr w:type="gramStart"/>
      <w:r>
        <w:t>will be provided</w:t>
      </w:r>
      <w:proofErr w:type="gramEnd"/>
      <w:r>
        <w:t xml:space="preserve"> for Customer Cloud environments is undetermined at this point.</w:t>
      </w:r>
      <w:r w:rsidR="000078E4">
        <w:t xml:space="preserve"> </w:t>
      </w:r>
    </w:p>
    <w:p w14:paraId="2EBBB4C1" w14:textId="7ABA59D2" w:rsidR="00B70577" w:rsidRDefault="00B70577" w:rsidP="000701F9">
      <w:pPr>
        <w:rPr>
          <w:ins w:id="5" w:author="DOBINSON Ian" w:date="2019-11-05T13:44:00Z"/>
        </w:rPr>
      </w:pPr>
      <w:ins w:id="6" w:author="DOBINSON Ian" w:date="2019-11-05T13:40:00Z">
        <w:r>
          <w:rPr>
            <w:b/>
          </w:rPr>
          <w:t xml:space="preserve">Service: </w:t>
        </w:r>
        <w:r>
          <w:t xml:space="preserve">A service is a set of </w:t>
        </w:r>
      </w:ins>
      <w:ins w:id="7" w:author="DOBINSON Ian" w:date="2019-11-05T13:41:00Z">
        <w:r>
          <w:t xml:space="preserve">related </w:t>
        </w:r>
      </w:ins>
      <w:ins w:id="8" w:author="DOBINSON Ian" w:date="2019-11-05T13:40:00Z">
        <w:r>
          <w:t xml:space="preserve">functionality </w:t>
        </w:r>
      </w:ins>
      <w:ins w:id="9" w:author="DOBINSON Ian" w:date="2019-11-05T13:52:00Z">
        <w:r w:rsidR="0032058F">
          <w:t xml:space="preserve">(products) </w:t>
        </w:r>
      </w:ins>
      <w:ins w:id="10" w:author="DOBINSON Ian" w:date="2019-11-05T13:41:00Z">
        <w:r>
          <w:t xml:space="preserve">provided on one or more host machines (typically, virtual machines) and </w:t>
        </w:r>
      </w:ins>
      <w:ins w:id="11" w:author="DOBINSON Ian" w:date="2019-11-05T13:42:00Z">
        <w:r>
          <w:t xml:space="preserve">typically </w:t>
        </w:r>
      </w:ins>
      <w:ins w:id="12" w:author="DOBINSON Ian" w:date="2019-11-05T13:41:00Z">
        <w:r>
          <w:t xml:space="preserve">exposed to the </w:t>
        </w:r>
      </w:ins>
      <w:ins w:id="13" w:author="DOBINSON Ian" w:date="2019-11-05T13:42:00Z">
        <w:r>
          <w:t xml:space="preserve">end </w:t>
        </w:r>
      </w:ins>
      <w:ins w:id="14" w:author="DOBINSON Ian" w:date="2019-11-05T13:41:00Z">
        <w:r>
          <w:t>users</w:t>
        </w:r>
      </w:ins>
      <w:ins w:id="15" w:author="DOBINSON Ian" w:date="2019-11-05T13:42:00Z">
        <w:r>
          <w:t xml:space="preserve"> through Web Apps and/or REST services exposed via one or more Apache </w:t>
        </w:r>
        <w:proofErr w:type="spellStart"/>
        <w:r>
          <w:t>TomEE</w:t>
        </w:r>
        <w:proofErr w:type="spellEnd"/>
        <w:r>
          <w:t xml:space="preserve"> servers. The 3DEXPERIENCE system is a whole set of services that inter-communicate. For example, the 3DSpace </w:t>
        </w:r>
      </w:ins>
      <w:ins w:id="16" w:author="DOBINSON Ian" w:date="2019-11-05T13:43:00Z">
        <w:r>
          <w:t xml:space="preserve">service provides relational database services and interacts with the 3DPassport </w:t>
        </w:r>
      </w:ins>
      <w:ins w:id="17" w:author="DOBINSON Ian" w:date="2019-11-05T13:44:00Z">
        <w:r>
          <w:t>service for user identification and authentication.</w:t>
        </w:r>
      </w:ins>
    </w:p>
    <w:p w14:paraId="68AC89EF" w14:textId="713F8773" w:rsidR="0032058F" w:rsidRDefault="00B70577" w:rsidP="0032058F">
      <w:pPr>
        <w:rPr>
          <w:ins w:id="18" w:author="DOBINSON Ian" w:date="2019-11-05T13:51:00Z"/>
        </w:rPr>
      </w:pPr>
      <w:ins w:id="19" w:author="DOBINSON Ian" w:date="2019-11-05T13:44:00Z">
        <w:r>
          <w:rPr>
            <w:b/>
          </w:rPr>
          <w:t xml:space="preserve">Cloud Services: </w:t>
        </w:r>
        <w:r>
          <w:t>Various 3</w:t>
        </w:r>
        <w:r w:rsidRPr="00B70577">
          <w:rPr>
            <w:vertAlign w:val="superscript"/>
            <w:rPrChange w:id="20" w:author="DOBINSON Ian" w:date="2019-11-05T13:46:00Z">
              <w:rPr/>
            </w:rPrChange>
          </w:rPr>
          <w:t>rd</w:t>
        </w:r>
        <w:r>
          <w:t>-</w:t>
        </w:r>
      </w:ins>
      <w:ins w:id="21" w:author="DOBINSON Ian" w:date="2019-11-05T13:46:00Z">
        <w:r>
          <w:t xml:space="preserve">party companies provide facilities to host services. For example, </w:t>
        </w:r>
        <w:proofErr w:type="spellStart"/>
        <w:r>
          <w:t>Outscale</w:t>
        </w:r>
        <w:proofErr w:type="spellEnd"/>
        <w:r>
          <w:t xml:space="preserve"> or </w:t>
        </w:r>
        <w:commentRangeStart w:id="22"/>
        <w:r>
          <w:t>Amazon</w:t>
        </w:r>
      </w:ins>
      <w:commentRangeEnd w:id="22"/>
      <w:r w:rsidR="0098521C">
        <w:rPr>
          <w:rStyle w:val="CommentReference"/>
        </w:rPr>
        <w:commentReference w:id="22"/>
      </w:r>
      <w:ins w:id="23" w:author="DOBINSON Ian" w:date="2019-11-05T13:46:00Z">
        <w:r>
          <w:t xml:space="preserve">. This means that these companies provide the whole infrastructure (machines / disks / network) to run the services, </w:t>
        </w:r>
        <w:proofErr w:type="gramStart"/>
        <w:r>
          <w:t>and also</w:t>
        </w:r>
        <w:proofErr w:type="gramEnd"/>
        <w:r>
          <w:t xml:space="preserve"> provide management and monitoring of the services. When we talk about providing our services </w:t>
        </w:r>
      </w:ins>
      <w:ins w:id="24" w:author="DOBINSON Ian" w:date="2019-11-05T13:48:00Z">
        <w:r>
          <w:t xml:space="preserve">“on </w:t>
        </w:r>
      </w:ins>
      <w:ins w:id="25" w:author="DOBINSON Ian" w:date="2019-11-05T13:50:00Z">
        <w:r w:rsidR="0032058F">
          <w:t xml:space="preserve">the </w:t>
        </w:r>
        <w:proofErr w:type="spellStart"/>
        <w:r w:rsidR="0032058F">
          <w:t>Dassault</w:t>
        </w:r>
        <w:proofErr w:type="spellEnd"/>
        <w:r w:rsidR="0032058F">
          <w:t xml:space="preserve"> </w:t>
        </w:r>
      </w:ins>
      <w:ins w:id="26" w:author="DOBINSON Ian" w:date="2019-11-05T13:48:00Z">
        <w:r w:rsidR="0032058F">
          <w:t>C</w:t>
        </w:r>
        <w:r>
          <w:t>loud”, we mean that they will be hosted on one of these 3</w:t>
        </w:r>
        <w:r w:rsidRPr="00B70577">
          <w:rPr>
            <w:vertAlign w:val="superscript"/>
            <w:rPrChange w:id="27" w:author="DOBINSON Ian" w:date="2019-11-05T13:48:00Z">
              <w:rPr/>
            </w:rPrChange>
          </w:rPr>
          <w:t>rd</w:t>
        </w:r>
        <w:r>
          <w:t>-party companies, and our customers access the services from that 3</w:t>
        </w:r>
        <w:r w:rsidRPr="00B70577">
          <w:rPr>
            <w:vertAlign w:val="superscript"/>
            <w:rPrChange w:id="28" w:author="DOBINSON Ian" w:date="2019-11-05T13:48:00Z">
              <w:rPr/>
            </w:rPrChange>
          </w:rPr>
          <w:t>rd</w:t>
        </w:r>
        <w:r>
          <w:t>-party company</w:t>
        </w:r>
      </w:ins>
      <w:ins w:id="29" w:author="DOBINSON Ian" w:date="2019-11-05T13:49:00Z">
        <w:r>
          <w:t>’s</w:t>
        </w:r>
      </w:ins>
      <w:ins w:id="30" w:author="DOBINSON Ian" w:date="2019-11-05T13:48:00Z">
        <w:r>
          <w:t xml:space="preserve"> networks. It </w:t>
        </w:r>
      </w:ins>
      <w:ins w:id="31" w:author="DOBINSON Ian" w:date="2019-11-05T13:49:00Z">
        <w:r>
          <w:t>is possible for a (large!) company to provide their own Cloud infrastructure</w:t>
        </w:r>
        <w:r w:rsidR="0032058F">
          <w:t xml:space="preserve">, and to deploy our “cloud” services on that infrastructure. </w:t>
        </w:r>
      </w:ins>
      <w:ins w:id="32" w:author="DOBINSON Ian" w:date="2019-11-05T13:50:00Z">
        <w:r w:rsidR="0032058F">
          <w:t>T</w:t>
        </w:r>
      </w:ins>
      <w:del w:id="33" w:author="DOBINSON Ian" w:date="2019-11-05T13:50:00Z">
        <w:r w:rsidR="000078E4" w:rsidDel="0032058F">
          <w:delText>[Dassault Cloud is the cloud service we provide ourselves, using companies like Outscale</w:delText>
        </w:r>
        <w:r w:rsidR="007A0719" w:rsidDel="0032058F">
          <w:delText xml:space="preserve"> or Amazon</w:delText>
        </w:r>
        <w:r w:rsidR="000078E4" w:rsidDel="0032058F">
          <w:delText xml:space="preserve"> as the infrastructure provider. It is possible for a customer to have their own “cloud” infrastructure, and to deploy our services on that: t</w:delText>
        </w:r>
      </w:del>
      <w:r w:rsidR="000078E4">
        <w:t xml:space="preserve">his </w:t>
      </w:r>
      <w:proofErr w:type="gramStart"/>
      <w:r w:rsidR="000078E4">
        <w:t>is known</w:t>
      </w:r>
      <w:proofErr w:type="gramEnd"/>
      <w:r w:rsidR="000078E4">
        <w:t xml:space="preserve"> as “Customer Cloud”.]</w:t>
      </w:r>
    </w:p>
    <w:p w14:paraId="1465512E" w14:textId="30FA2489" w:rsidR="000701F9" w:rsidRDefault="0032058F" w:rsidP="0032058F">
      <w:ins w:id="34" w:author="DOBINSON Ian" w:date="2019-11-05T13:52:00Z">
        <w:r>
          <w:rPr>
            <w:b/>
          </w:rPr>
          <w:t xml:space="preserve">On Premise: </w:t>
        </w:r>
        <w:r>
          <w:t xml:space="preserve">The alternative to using our products as part of </w:t>
        </w:r>
      </w:ins>
      <w:ins w:id="35" w:author="DOBINSON Ian" w:date="2019-11-05T13:53:00Z">
        <w:r>
          <w:t xml:space="preserve">a Cloud </w:t>
        </w:r>
        <w:proofErr w:type="gramStart"/>
        <w:r>
          <w:t>service,</w:t>
        </w:r>
        <w:proofErr w:type="gramEnd"/>
        <w:r>
          <w:t xml:space="preserve"> is for a customer to install them as individual products on their own machines. This </w:t>
        </w:r>
        <w:proofErr w:type="gramStart"/>
        <w:r>
          <w:t>is known</w:t>
        </w:r>
        <w:proofErr w:type="gramEnd"/>
        <w:r>
          <w:t xml:space="preserve"> as an </w:t>
        </w:r>
        <w:proofErr w:type="spellStart"/>
        <w:r>
          <w:t>on-premise</w:t>
        </w:r>
        <w:proofErr w:type="spellEnd"/>
        <w:r>
          <w:t xml:space="preserve"> installation. The existing </w:t>
        </w:r>
      </w:ins>
      <w:ins w:id="36" w:author="DOBINSON Ian" w:date="2019-11-05T13:54:00Z">
        <w:r>
          <w:t xml:space="preserve">“SCM Connector” products (allowing use of </w:t>
        </w:r>
        <w:proofErr w:type="spellStart"/>
        <w:r>
          <w:t>Git</w:t>
        </w:r>
        <w:proofErr w:type="spellEnd"/>
        <w:r>
          <w:t xml:space="preserve"> and </w:t>
        </w:r>
        <w:proofErr w:type="spellStart"/>
        <w:r>
          <w:t>DesignSync</w:t>
        </w:r>
        <w:proofErr w:type="spellEnd"/>
        <w:r>
          <w:t xml:space="preserve"> data with our Connected Software product) are </w:t>
        </w:r>
      </w:ins>
      <w:ins w:id="37" w:author="DOBINSON Ian" w:date="2019-11-05T13:55:00Z">
        <w:r>
          <w:t>“on premise”, since they can only be installed on a customer network.</w:t>
        </w:r>
      </w:ins>
    </w:p>
    <w:p w14:paraId="78B23D31" w14:textId="777D74D9" w:rsidR="000701F9" w:rsidRDefault="000701F9" w:rsidP="000701F9">
      <w:r>
        <w:t>The purpose of the</w:t>
      </w:r>
      <w:ins w:id="38" w:author="DOBINSON Ian" w:date="2019-11-05T13:51:00Z">
        <w:r w:rsidR="0032058F">
          <w:t xml:space="preserve"> 3DSCM</w:t>
        </w:r>
      </w:ins>
      <w:r>
        <w:t xml:space="preserve"> service is to provide management of data (files) in an SCM system where the “repositories” are managed on-cloud.</w:t>
      </w:r>
      <w:ins w:id="39" w:author="DOBINSON Ian" w:date="2019-11-05T13:55:00Z">
        <w:r w:rsidR="0032058F">
          <w:t xml:space="preserve"> That is, the opposite of the existing “connectors” which only manage data </w:t>
        </w:r>
        <w:proofErr w:type="spellStart"/>
        <w:r w:rsidR="0032058F">
          <w:t>on-premise</w:t>
        </w:r>
        <w:proofErr w:type="spellEnd"/>
        <w:r w:rsidR="0032058F">
          <w:t>.</w:t>
        </w:r>
      </w:ins>
    </w:p>
    <w:p w14:paraId="1AC72563" w14:textId="3F9F265A" w:rsidR="000701F9" w:rsidRDefault="000701F9" w:rsidP="000701F9">
      <w:r>
        <w:t xml:space="preserve">The </w:t>
      </w:r>
      <w:commentRangeStart w:id="40"/>
      <w:r>
        <w:t xml:space="preserve">initial service </w:t>
      </w:r>
      <w:commentRangeEnd w:id="40"/>
      <w:r w:rsidR="002F066E">
        <w:rPr>
          <w:rStyle w:val="CommentReference"/>
        </w:rPr>
        <w:commentReference w:id="40"/>
      </w:r>
      <w:r>
        <w:t>will provide for management of “</w:t>
      </w:r>
      <w:proofErr w:type="spellStart"/>
      <w:r>
        <w:t>git</w:t>
      </w:r>
      <w:proofErr w:type="spellEnd"/>
      <w:r>
        <w:t xml:space="preserve">” repositories, with the potential for other SCM data </w:t>
      </w:r>
      <w:r w:rsidR="007A0719">
        <w:t xml:space="preserve">(such as </w:t>
      </w:r>
      <w:proofErr w:type="spellStart"/>
      <w:r w:rsidR="007A0719">
        <w:t>DesignSync</w:t>
      </w:r>
      <w:proofErr w:type="spellEnd"/>
      <w:r w:rsidR="007A0719">
        <w:t xml:space="preserve">) </w:t>
      </w:r>
      <w:r>
        <w:t>to be managed in the future.</w:t>
      </w:r>
    </w:p>
    <w:p w14:paraId="299C0ED3" w14:textId="181B4EA4" w:rsidR="000701F9" w:rsidRDefault="00E607BE" w:rsidP="000701F9">
      <w:ins w:id="41" w:author="DOBINSON Ian" w:date="2019-11-05T13:57:00Z">
        <w:r>
          <w:t xml:space="preserve">So, the 3DSCM service </w:t>
        </w:r>
      </w:ins>
      <w:del w:id="42" w:author="DOBINSON Ian" w:date="2019-11-05T13:58:00Z">
        <w:r w:rsidR="000701F9" w:rsidDel="00E607BE">
          <w:delText xml:space="preserve">The simplest way to think of this </w:delText>
        </w:r>
      </w:del>
      <w:proofErr w:type="gramStart"/>
      <w:ins w:id="43" w:author="DOBINSON Ian" w:date="2019-11-05T13:58:00Z">
        <w:r>
          <w:t>can be thought of</w:t>
        </w:r>
        <w:proofErr w:type="gramEnd"/>
        <w:r>
          <w:t xml:space="preserve"> </w:t>
        </w:r>
      </w:ins>
      <w:r w:rsidR="000701F9">
        <w:t>as an on-cloud version of the “</w:t>
      </w:r>
      <w:proofErr w:type="spellStart"/>
      <w:r w:rsidR="000701F9">
        <w:t>Git</w:t>
      </w:r>
      <w:proofErr w:type="spellEnd"/>
      <w:r w:rsidR="000701F9">
        <w:t xml:space="preserve"> Connector”</w:t>
      </w:r>
      <w:del w:id="44" w:author="DOBINSON Ian" w:date="2019-11-05T13:58:00Z">
        <w:r w:rsidR="000701F9" w:rsidDel="00E607BE">
          <w:delText xml:space="preserve"> that has been provided as part of the Connector Software suite </w:delText>
        </w:r>
        <w:r w:rsidR="006622BB" w:rsidDel="00E607BE">
          <w:delText>since it began</w:delText>
        </w:r>
      </w:del>
      <w:r w:rsidR="000701F9">
        <w:t xml:space="preserve">. The </w:t>
      </w:r>
      <w:ins w:id="45" w:author="DOBINSON Ian" w:date="2019-11-05T13:58:00Z">
        <w:r>
          <w:t xml:space="preserve">primary </w:t>
        </w:r>
      </w:ins>
      <w:r w:rsidR="000701F9">
        <w:t>difference being that</w:t>
      </w:r>
      <w:r w:rsidR="006622BB">
        <w:t>,</w:t>
      </w:r>
      <w:r w:rsidR="000701F9">
        <w:t xml:space="preserve"> instead of the </w:t>
      </w:r>
      <w:proofErr w:type="spellStart"/>
      <w:r w:rsidR="000701F9">
        <w:t>git</w:t>
      </w:r>
      <w:proofErr w:type="spellEnd"/>
      <w:r w:rsidR="000701F9">
        <w:t xml:space="preserve"> repositories </w:t>
      </w:r>
      <w:proofErr w:type="gramStart"/>
      <w:r w:rsidR="000701F9">
        <w:t>being managed</w:t>
      </w:r>
      <w:proofErr w:type="gramEnd"/>
      <w:r w:rsidR="000701F9">
        <w:t xml:space="preserve"> on the customer site, they are </w:t>
      </w:r>
      <w:r w:rsidR="006622BB">
        <w:t xml:space="preserve">managed </w:t>
      </w:r>
      <w:r w:rsidR="000701F9">
        <w:t>on our cloud servers.</w:t>
      </w:r>
    </w:p>
    <w:p w14:paraId="1C9097F5" w14:textId="5DECF129" w:rsidR="000F6B1D" w:rsidRDefault="000F6B1D" w:rsidP="000701F9">
      <w:r>
        <w:t xml:space="preserve">Here is a picture of the previous system using the </w:t>
      </w:r>
      <w:proofErr w:type="spellStart"/>
      <w:r>
        <w:t>Git</w:t>
      </w:r>
      <w:proofErr w:type="spellEnd"/>
      <w:r>
        <w:t xml:space="preserve"> Connector:</w:t>
      </w:r>
    </w:p>
    <w:p w14:paraId="65EC9F70" w14:textId="626A81E4" w:rsidR="000F6B1D" w:rsidRDefault="000F6B1D" w:rsidP="000701F9">
      <w:r>
        <w:rPr>
          <w:noProof/>
        </w:rPr>
        <mc:AlternateContent>
          <mc:Choice Requires="wpc">
            <w:drawing>
              <wp:inline distT="0" distB="0" distL="0" distR="0" wp14:anchorId="2B05F90C" wp14:editId="2AE6C0CA">
                <wp:extent cx="5364480" cy="310896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Rectangle 19"/>
                        <wps:cNvSpPr/>
                        <wps:spPr>
                          <a:xfrm>
                            <a:off x="35999" y="1"/>
                            <a:ext cx="2959440" cy="3053300"/>
                          </a:xfrm>
                          <a:prstGeom prst="rect">
                            <a:avLst/>
                          </a:prstGeom>
                          <a:no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4150E14E" w14:textId="51D84EA4" w:rsidR="00B70577" w:rsidRDefault="00B70577" w:rsidP="000F6B1D">
                              <w:pPr>
                                <w:pStyle w:val="NormalWeb"/>
                                <w:spacing w:before="0" w:beforeAutospacing="0" w:after="80" w:afterAutospacing="0"/>
                                <w:rPr>
                                  <w:szCs w:val="24"/>
                                </w:rPr>
                              </w:pPr>
                              <w:r>
                                <w:rPr>
                                  <w:rFonts w:ascii="Verdana" w:hAnsi="Verdana"/>
                                  <w:color w:val="0D0D0D" w:themeColor="text1" w:themeTint="F2"/>
                                  <w:sz w:val="18"/>
                                </w:rPr>
                                <w:t>O</w:t>
                              </w:r>
                              <w:r w:rsidRPr="000F6B1D">
                                <w:rPr>
                                  <w:rFonts w:ascii="Verdana" w:hAnsi="Verdana"/>
                                  <w:color w:val="0D0D0D" w:themeColor="text1" w:themeTint="F2"/>
                                  <w:sz w:val="18"/>
                                </w:rPr>
                                <w:t>n-premise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3" name="Rectangle 3"/>
                        <wps:cNvSpPr/>
                        <wps:spPr>
                          <a:xfrm>
                            <a:off x="3138202" y="1"/>
                            <a:ext cx="2060112" cy="30453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0BA913" w14:textId="565C6C0C" w:rsidR="00B70577" w:rsidRDefault="00B70577" w:rsidP="000F6B1D">
                              <w:r>
                                <w:t>3DSpace (</w:t>
                              </w:r>
                              <w:proofErr w:type="spellStart"/>
                              <w:r>
                                <w:t>on-premise</w:t>
                              </w:r>
                              <w:proofErr w:type="spellEnd"/>
                              <w:r>
                                <w:t xml:space="preserve"> or on-cloud)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 name="Rectangle 5"/>
                        <wps:cNvSpPr/>
                        <wps:spPr>
                          <a:xfrm>
                            <a:off x="3552031" y="1311960"/>
                            <a:ext cx="811033" cy="389613"/>
                          </a:xfrm>
                          <a:prstGeom prst="rect">
                            <a:avLst/>
                          </a:prstGeom>
                          <a:solidFill>
                            <a:schemeClr val="tx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06E279" w14:textId="31FB6B61" w:rsidR="00B70577" w:rsidRDefault="00B70577" w:rsidP="000F6B1D">
                              <w:pPr>
                                <w:jc w:val="center"/>
                              </w:pPr>
                              <w:r>
                                <w:t>Software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493492" y="2056509"/>
                            <a:ext cx="917280" cy="389255"/>
                          </a:xfrm>
                          <a:prstGeom prst="rect">
                            <a:avLst/>
                          </a:prstGeom>
                          <a:solidFill>
                            <a:schemeClr val="tx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3DC04B" w14:textId="1B2B627D" w:rsidR="00B70577" w:rsidRDefault="00B70577" w:rsidP="000F6B1D">
                              <w:pPr>
                                <w:pStyle w:val="NormalWeb"/>
                                <w:spacing w:before="0" w:beforeAutospacing="0" w:after="80" w:afterAutospacing="0"/>
                                <w:jc w:val="center"/>
                                <w:rPr>
                                  <w:szCs w:val="24"/>
                                </w:rPr>
                              </w:pPr>
                              <w:r>
                                <w:rPr>
                                  <w:rFonts w:ascii="Verdana" w:hAnsi="Verdana"/>
                                  <w:sz w:val="18"/>
                                </w:rPr>
                                <w:t>SCM Repository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5" idx="2"/>
                          <a:endCxn id="6" idx="0"/>
                        </wps:cNvCnPr>
                        <wps:spPr>
                          <a:xfrm flipH="1">
                            <a:off x="3952132" y="1701573"/>
                            <a:ext cx="5416" cy="354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Rectangle 8"/>
                        <wps:cNvSpPr/>
                        <wps:spPr>
                          <a:xfrm>
                            <a:off x="3417965" y="565202"/>
                            <a:ext cx="1079302" cy="518099"/>
                          </a:xfrm>
                          <a:prstGeom prst="rect">
                            <a:avLst/>
                          </a:prstGeom>
                          <a:solidFill>
                            <a:schemeClr val="tx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61E198" w14:textId="07ECC94A" w:rsidR="00B70577" w:rsidRDefault="00B70577" w:rsidP="000F6B1D">
                              <w:pPr>
                                <w:pStyle w:val="NormalWeb"/>
                                <w:spacing w:before="0" w:beforeAutospacing="0" w:after="80" w:afterAutospacing="0"/>
                                <w:jc w:val="center"/>
                                <w:rPr>
                                  <w:szCs w:val="24"/>
                                </w:rPr>
                              </w:pPr>
                              <w:r>
                                <w:rPr>
                                  <w:rFonts w:ascii="Verdana" w:hAnsi="Verdana"/>
                                  <w:sz w:val="18"/>
                                </w:rPr>
                                <w:t xml:space="preserve">Connected Software </w:t>
                              </w:r>
                              <w:proofErr w:type="spellStart"/>
                              <w:r>
                                <w:rPr>
                                  <w:rFonts w:ascii="Verdana" w:hAnsi="Verdana"/>
                                  <w:sz w:val="18"/>
                                </w:rPr>
                                <w:t>WebApp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61891" y="180000"/>
                            <a:ext cx="1935047" cy="118762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8D7243B" w14:textId="7F35A4E4" w:rsidR="00B70577" w:rsidRDefault="00B70577" w:rsidP="000F6B1D">
                              <w:pPr>
                                <w:pStyle w:val="NormalWeb"/>
                                <w:spacing w:before="0" w:beforeAutospacing="0" w:after="80" w:afterAutospacing="0"/>
                                <w:rPr>
                                  <w:szCs w:val="24"/>
                                </w:rPr>
                              </w:pPr>
                              <w:proofErr w:type="spellStart"/>
                              <w:r>
                                <w:rPr>
                                  <w:rFonts w:ascii="Verdana" w:hAnsi="Verdana"/>
                                  <w:sz w:val="18"/>
                                </w:rPr>
                                <w:t>Git</w:t>
                              </w:r>
                              <w:proofErr w:type="spellEnd"/>
                              <w:r>
                                <w:rPr>
                                  <w:rFonts w:ascii="Verdana" w:hAnsi="Verdana"/>
                                  <w:sz w:val="18"/>
                                </w:rPr>
                                <w:t xml:space="preserve"> Connector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Rectangle 10"/>
                        <wps:cNvSpPr/>
                        <wps:spPr>
                          <a:xfrm>
                            <a:off x="511752" y="506696"/>
                            <a:ext cx="1078865" cy="517525"/>
                          </a:xfrm>
                          <a:prstGeom prst="rect">
                            <a:avLst/>
                          </a:prstGeom>
                          <a:solidFill>
                            <a:schemeClr val="accent3">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17A85E" w14:textId="029439F9" w:rsidR="00B70577" w:rsidRDefault="00B70577" w:rsidP="000F6B1D">
                              <w:pPr>
                                <w:pStyle w:val="NormalWeb"/>
                                <w:spacing w:before="0" w:beforeAutospacing="0" w:after="80" w:afterAutospacing="0"/>
                                <w:jc w:val="center"/>
                                <w:rPr>
                                  <w:szCs w:val="24"/>
                                </w:rPr>
                              </w:pPr>
                              <w:r>
                                <w:rPr>
                                  <w:rFonts w:ascii="Verdana" w:hAnsi="Verdana"/>
                                  <w:sz w:val="18"/>
                                </w:rPr>
                                <w:t>Adapter / Connecter Web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802744" y="1637968"/>
                            <a:ext cx="890546" cy="418541"/>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2DDD558" w14:textId="56E6725C" w:rsidR="00B70577" w:rsidRDefault="00B70577" w:rsidP="000F6B1D">
                              <w:pPr>
                                <w:jc w:val="center"/>
                              </w:pPr>
                              <w:r>
                                <w:t>User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11" idx="0"/>
                          <a:endCxn id="10" idx="2"/>
                        </wps:cNvCnPr>
                        <wps:spPr>
                          <a:xfrm flipH="1" flipV="1">
                            <a:off x="1051185" y="1024221"/>
                            <a:ext cx="1196832" cy="6137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a:stCxn id="11" idx="0"/>
                          <a:endCxn id="8" idx="1"/>
                        </wps:cNvCnPr>
                        <wps:spPr>
                          <a:xfrm flipV="1">
                            <a:off x="2248017" y="824252"/>
                            <a:ext cx="1169948" cy="813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511752" y="1022840"/>
                            <a:ext cx="495861" cy="273218"/>
                          </a:xfrm>
                          <a:prstGeom prst="rect">
                            <a:avLst/>
                          </a:prstGeom>
                          <a:solidFill>
                            <a:schemeClr val="accent3">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7A8710" w14:textId="21BC0940" w:rsidR="00B70577" w:rsidRDefault="00B70577" w:rsidP="000F6B1D">
                              <w:pPr>
                                <w:pStyle w:val="NormalWeb"/>
                                <w:spacing w:before="0" w:beforeAutospacing="0" w:after="80" w:afterAutospacing="0"/>
                                <w:jc w:val="center"/>
                                <w:rPr>
                                  <w:szCs w:val="24"/>
                                </w:rPr>
                              </w:pPr>
                              <w:proofErr w:type="spellStart"/>
                              <w:proofErr w:type="gramStart"/>
                              <w:r>
                                <w:rPr>
                                  <w:rFonts w:ascii="Verdana" w:hAnsi="Verdana"/>
                                  <w:sz w:val="18"/>
                                </w:rPr>
                                <w:t>jgit</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Magnetic Disk 15"/>
                        <wps:cNvSpPr/>
                        <wps:spPr>
                          <a:xfrm>
                            <a:off x="196580" y="1701573"/>
                            <a:ext cx="1049572" cy="993920"/>
                          </a:xfrm>
                          <a:prstGeom prst="flowChartMagneticDisk">
                            <a:avLst/>
                          </a:prstGeom>
                        </wps:spPr>
                        <wps:style>
                          <a:lnRef idx="1">
                            <a:schemeClr val="accent4"/>
                          </a:lnRef>
                          <a:fillRef idx="2">
                            <a:schemeClr val="accent4"/>
                          </a:fillRef>
                          <a:effectRef idx="1">
                            <a:schemeClr val="accent4"/>
                          </a:effectRef>
                          <a:fontRef idx="minor">
                            <a:schemeClr val="dk1"/>
                          </a:fontRef>
                        </wps:style>
                        <wps:txbx>
                          <w:txbxContent>
                            <w:p w14:paraId="5F131D64" w14:textId="7CA8E853" w:rsidR="00B70577" w:rsidRDefault="00B70577" w:rsidP="000F6B1D">
                              <w:pPr>
                                <w:jc w:val="center"/>
                              </w:pPr>
                              <w:proofErr w:type="spellStart"/>
                              <w:proofErr w:type="gramStart"/>
                              <w:r>
                                <w:t>git</w:t>
                              </w:r>
                              <w:proofErr w:type="spellEnd"/>
                              <w:proofErr w:type="gramEnd"/>
                              <w:r>
                                <w:t xml:space="preserve"> repos (bare and clone)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a:stCxn id="14" idx="2"/>
                          <a:endCxn id="15" idx="1"/>
                        </wps:cNvCnPr>
                        <wps:spPr>
                          <a:xfrm flipH="1">
                            <a:off x="721366" y="1296058"/>
                            <a:ext cx="38317" cy="405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Rectangle 17"/>
                        <wps:cNvSpPr/>
                        <wps:spPr>
                          <a:xfrm>
                            <a:off x="1803020" y="2120118"/>
                            <a:ext cx="890270" cy="41846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F74D4E5" w14:textId="6C59004F" w:rsidR="00B70577" w:rsidRDefault="00B70577" w:rsidP="000F6B1D">
                              <w:pPr>
                                <w:pStyle w:val="NormalWeb"/>
                                <w:spacing w:before="0" w:beforeAutospacing="0" w:after="80" w:afterAutospacing="0"/>
                                <w:jc w:val="center"/>
                                <w:rPr>
                                  <w:szCs w:val="24"/>
                                </w:rPr>
                              </w:pPr>
                              <w:r>
                                <w:rPr>
                                  <w:rFonts w:ascii="Verdana" w:hAnsi="Verdana"/>
                                  <w:sz w:val="18"/>
                                </w:rPr>
                                <w:t xml:space="preserve">User </w:t>
                              </w:r>
                              <w:proofErr w:type="spellStart"/>
                              <w:r>
                                <w:rPr>
                                  <w:rFonts w:ascii="Verdana" w:hAnsi="Verdana"/>
                                  <w:sz w:val="18"/>
                                </w:rPr>
                                <w:t>git</w:t>
                              </w:r>
                              <w:proofErr w:type="spellEnd"/>
                              <w:r>
                                <w:rPr>
                                  <w:rFonts w:ascii="Verdana" w:hAnsi="Verdana"/>
                                  <w:sz w:val="18"/>
                                </w:rPr>
                                <w:t xml:space="preserve">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stCxn id="17" idx="1"/>
                          <a:endCxn id="15" idx="4"/>
                        </wps:cNvCnPr>
                        <wps:spPr>
                          <a:xfrm flipH="1" flipV="1">
                            <a:off x="1246152" y="2198533"/>
                            <a:ext cx="556868" cy="1308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B05F90C" id="Canvas 2" o:spid="_x0000_s1026" editas="canvas" style="width:422.4pt;height:244.8pt;mso-position-horizontal-relative:char;mso-position-vertical-relative:line" coordsize="53644,31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910AcAAIU7AAAOAAAAZHJzL2Uyb0RvYy54bWzsW9ly2zYUfe9M/4HD90YEd2oiZzxO3XYm&#10;28Rp8wxTlMUJRbAkbMn9+h4ABKmFkii5dtxYfpC5YSFw77n3HICv3yxmmXGXlFXK8pFJXlmmkeQx&#10;G6f5zcj888vlL6FpVJzmY5qxPBmZ90llvjn7+afX82KY2GzKsnFSGqgkr4bzYmROOS+Gg0EVT5MZ&#10;rV6xIslxc8LKGeU4LW8G45LOUfssG9iW5Q/mrBwXJYuTqsLVt+qmeSbrn0ySmH+cTKqEG9nIRN+4&#10;/C3l77X4HZy9psObkhbTNK67QY/oxYymORptqnpLOTVuy3Sjqlkal6xiE/4qZrMBm0zSOJHvgLch&#10;1trbXND8jlbyZWKMju4gjv7Deq9vMAaocjjHZCTyGFNRFc2kVA9r7GpKi0S+QzWMP9x9Ko10DEuJ&#10;TCOnM1jEZ8wRzW+yxMC1unk8d1V8KuuzCodibBeTcib+Y9SMxch0vChCLfeoTE1jsuBGjBt25EWu&#10;i9mOcc+xPMex5EQP2iqKsuK/JWxmiIORWaIPcvro3buKo1k8qh8RLebsMs0yXKfDLBe/FcvSsbgm&#10;T4SxJhdZadxRmBlfyP6giqWncCZKDuZFNVTvI4/4fZaoWj8nEwyM6L3siHSAtk4ax0nOHXVrSseJ&#10;asqz8CdeXjSmeyHPshwVipon6GRTN9lVt6qmfl4UTaT/NIWt/YWbErJllvOm8CzNWdlVQcb1aE3U&#10;83qQ1NCIUeKL6wU6Jw6v2fgeFlQy5chVEV+mmMF3tOKfaAnPxawDjXB3ysp/TGMOzx6Z1d+3tExM&#10;I/sjhzFHRBoHlyeuF9goUy7fuV6+k9/OLhhmlQDHilgeiud5pg8nJZt9BQidi1Zxi+Yx2h6Z1/rw&#10;giu8AYjFyfm5fAjOX1D+Lr8SrqxmRdjbl8VXWha1UXLY8wem3YcO12xTPSsGOmfnt5xNUmm47SjV&#10;AwlXVmP36D7tbLq0c5hHEye0LbvTpy3fIgS3lE+7nuNKtIDha1jQDtvLpx/miLUfPYojNu6gHPcw&#10;R9SFH88RFXrrae3rjx/hlJOMzUcmq49MQ3ho1/WT/6pRfXL/9Tb919MT3TMie7blAClFTHYIifw6&#10;wdKROSTEcgAT0onDyCcSH4714ZUAuxQAdRhWkTS7nb1nY3XN1fES0fh2hsxQXfb15Y0wuhTBv2/o&#10;f+mIY2tD/IERJ+bli8sZ/E3M8fVU98McN0IqoHIG2/J8z5J5AbLXmg1EJLBD5GU15tiexLQT5uyn&#10;Gy8dc5rktS/mPAPW8RIxJNAYcsVLmt5MuXFelmxuXLA8B7FnpREsQcpFrtSEil8scpnNIu+pmbdk&#10;+Ek+1neATvKO4tiCWgGTVAXiZFmYMCZZWvyuyZyWKCLPJk5NaAKLeIG0qRacPJegDQlNHoBMQt92&#10;aKrq92teTHnoGjEUuoZgDUcqFXTIaZr9mo8Nfl9An+FlKuUZMYToWk8Vo8YOrUmoPEupGJqjdEsU&#10;O1QGXfAoiUIXPoIZtYLOVolCIYQYIWEXT0e5oa6uq2jhkq33ENFcEkQ+PAApO4KnYN/KCeroSawg&#10;cgQlFzbqkdCC5KYM4SjafUrZ69F7oFqnrfmpXaGnWidh1dWGeAqfS5Ly85PtOpT4w4R44pMwqll/&#10;qKl0G+NI5HiWiyAtIISQMPDtB9H+h0l3L1hDr5MdwHcrEv8vpHT+4mgxAWFdD+y4Vk9dL2LsERJ4&#10;KvX0LN+PZG655JVWEIYi8KvAjkcfkRcvL18t63GBWMDqjIgn4a0mHiKTb5KFrjT6iIT2kCjeqDGn&#10;KP6sozhBAN5ADJkm1rR1PxdAdm8Hrqvke98BL5BcosWMMLI8t+arLglBXmvfPYoL9IjjO1ikzC4l&#10;H+1a6N6xiK4Lbk+de7R6hNONv+nR2soixUK3DNKNXtHX6brW0Z75+tpLVKrEArZy0q1SFR5po/ym&#10;ViXcvJWk4JqtWCVyhlbHkt7VQ62SutVfa7oVsZA9hEoVIJbt2ra03RYJxNpeKIQtkT1gGS9Afr9T&#10;FjhGuno0Hap1xQM0qLbQduToFK/agkegxjPWnrB4u9eYGwm9sURkM43wusOYIWxJW1aYWYewHcrr&#10;ugXbthtaBKQT9hnCgJEJwz6XDdiPIhetCAMOYcDQYU8GjP1LHfnmD2vASHU2UqZGtTqUZAEn7RC7&#10;DlfMzI280AdkCyuzA8cmMqParvDv24i4Qos6aYHSN04kC1v2VpcbDkTt1cJHIPchJKvR7Pvme6eV&#10;RrEP9MmXWwhSIoUYl9jMFk9pyYfGe3qTJxzbx9+m1TcDjwAB+nMuLL6I3QnAB9K1QEgsQEhQJ1pR&#10;5ETYrbozTolddheiY7pbolcS1TuXCU8kTI3A6m5jScIaEbyvU55ImEge1szs+a13iBX3fSSsUb26&#10;81YkDi3TWiVhQIiDEtf1LQMBNgz46KEABBsbKL01DcYJHZHWioTCtTxPwc32hOLEuzA2R0Tv58y7&#10;mv0uS5/ONIpRr7QVSh8W9VXYsQm+PFJ5aUuPoPTZAe5LMyOhi4WCnVFnd956CjJbg0y7qNM3ypxS&#10;v++T+jVbbbZLd00a3x014LdtaOiOGkqc3i93yKjRLd3Zrk/qdT+bRCG+flulpJ7nhxD2pWsTxwr3&#10;UdJTBHnKCAKgkJ96yr129Xep4mPS5XNJe9qvZ8/+BQAA//8DAFBLAwQUAAYACAAAACEAEF4IfdwA&#10;AAAFAQAADwAAAGRycy9kb3ducmV2LnhtbEyPwU7DMBBE70j8g7VI3KgDjaoQ4lQICcQliBYEHN14&#10;G0eN1yF2W/P3LFzgMtJqVjNvqmVygzjgFHpPCi5nGQik1pueOgWvL/cXBYgQNRk9eEIFXxhgWZ+e&#10;VLo0/kgrPKxjJziEQqkV2BjHUsrQWnQ6zPyIxN7WT05HPqdOmkkfOdwN8irLFtLpnrjB6hHvLLa7&#10;9d4p2M3nb+nj4d32z0/bpomfBh9To9T5Wbq9ARExxb9n+MFndKiZaeP3ZIIYFPCQ+KvsFXnOMzYK&#10;8uJ6AbKu5H/6+hsAAP//AwBQSwECLQAUAAYACAAAACEAtoM4kv4AAADhAQAAEwAAAAAAAAAAAAAA&#10;AAAAAAAAW0NvbnRlbnRfVHlwZXNdLnhtbFBLAQItABQABgAIAAAAIQA4/SH/1gAAAJQBAAALAAAA&#10;AAAAAAAAAAAAAC8BAABfcmVscy8ucmVsc1BLAQItABQABgAIAAAAIQA7Xb910AcAAIU7AAAOAAAA&#10;AAAAAAAAAAAAAC4CAABkcnMvZTJvRG9jLnhtbFBLAQItABQABgAIAAAAIQAQXgh93AAAAAUBAAAP&#10;AAAAAAAAAAAAAAAAACoKAABkcnMvZG93bnJldi54bWxQSwUGAAAAAAQABADzAAAAM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644;height:31089;visibility:visible;mso-wrap-style:square">
                  <v:fill o:detectmouseclick="t"/>
                  <v:path o:connecttype="none"/>
                </v:shape>
                <v:rect id="Rectangle 19" o:spid="_x0000_s1028" style="position:absolute;left:359;width:29595;height:305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RKXvgAAANsAAAAPAAAAZHJzL2Rvd25yZXYueG1sRE/bisIw&#10;EH0X/Icwgm+aushut5oWEQVft/oBs83YFptJabK9/L0RFnybw7nOPhtNI3rqXG1ZwWYdgSAurK65&#10;VHC7nlcxCOeRNTaWScFEDrJ0Pttjou3AP9TnvhQhhF2CCirv20RKV1Rk0K1tSxy4u+0M+gC7UuoO&#10;hxBuGvkRRZ/SYM2hocKWjhUVj/zPKKDp9xT3hy+73RYko2Gc8pKPSi0X42EHwtPo3+J/90WH+d/w&#10;+iUcINMnAAAA//8DAFBLAQItABQABgAIAAAAIQDb4fbL7gAAAIUBAAATAAAAAAAAAAAAAAAAAAAA&#10;AABbQ29udGVudF9UeXBlc10ueG1sUEsBAi0AFAAGAAgAAAAhAFr0LFu/AAAAFQEAAAsAAAAAAAAA&#10;AAAAAAAAHwEAAF9yZWxzLy5yZWxzUEsBAi0AFAAGAAgAAAAhAKPtEpe+AAAA2wAAAA8AAAAAAAAA&#10;AAAAAAAABwIAAGRycy9kb3ducmV2LnhtbFBLBQYAAAAAAwADALcAAADyAgAAAAA=&#10;" filled="f" strokecolor="black [3213]" strokeweight="2pt">
                  <v:textbox>
                    <w:txbxContent>
                      <w:p w14:paraId="4150E14E" w14:textId="51D84EA4" w:rsidR="00B70577" w:rsidRDefault="00B70577" w:rsidP="000F6B1D">
                        <w:pPr>
                          <w:pStyle w:val="NormalWeb"/>
                          <w:spacing w:before="0" w:beforeAutospacing="0" w:after="80" w:afterAutospacing="0"/>
                          <w:rPr>
                            <w:szCs w:val="24"/>
                          </w:rPr>
                        </w:pPr>
                        <w:r>
                          <w:rPr>
                            <w:rFonts w:ascii="Verdana" w:hAnsi="Verdana"/>
                            <w:color w:val="0D0D0D" w:themeColor="text1" w:themeTint="F2"/>
                            <w:sz w:val="18"/>
                          </w:rPr>
                          <w:t>O</w:t>
                        </w:r>
                        <w:r w:rsidRPr="000F6B1D">
                          <w:rPr>
                            <w:rFonts w:ascii="Verdana" w:hAnsi="Verdana"/>
                            <w:color w:val="0D0D0D" w:themeColor="text1" w:themeTint="F2"/>
                            <w:sz w:val="18"/>
                          </w:rPr>
                          <w:t>n-premise</w:t>
                        </w:r>
                      </w:p>
                    </w:txbxContent>
                  </v:textbox>
                </v:rect>
                <v:rect id="Rectangle 3" o:spid="_x0000_s1029" style="position:absolute;left:31382;width:20601;height:3045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e7xAAAANoAAAAPAAAAZHJzL2Rvd25yZXYueG1sRI9Ba8JA&#10;FITvQv/D8gredLeKUmNWKYVW6c2kh3p7yb4modm3Ibs18d+7BaHHYWa+YdL9aFtxod43jjU8zRUI&#10;4tKZhisNn/nb7BmED8gGW8ek4Uoe9ruHSYqJcQOf6JKFSkQI+wQ11CF0iZS+rMmin7uOOHrfrrcY&#10;ouwraXocIty2cqHUWlpsOC7U2NFrTeVP9ms1+KF4PxbZ+WNx6g6t+lqpc75RWk8fx5ctiEBj+A/f&#10;20ejYQl/V+INkLsbAAAA//8DAFBLAQItABQABgAIAAAAIQDb4fbL7gAAAIUBAAATAAAAAAAAAAAA&#10;AAAAAAAAAABbQ29udGVudF9UeXBlc10ueG1sUEsBAi0AFAAGAAgAAAAhAFr0LFu/AAAAFQEAAAsA&#10;AAAAAAAAAAAAAAAAHwEAAF9yZWxzLy5yZWxzUEsBAi0AFAAGAAgAAAAhAE5397vEAAAA2gAAAA8A&#10;AAAAAAAAAAAAAAAABwIAAGRycy9kb3ducmV2LnhtbFBLBQYAAAAAAwADALcAAAD4AgAAAAA=&#10;" fillcolor="#4f81bd [3204]" strokecolor="#243f60 [1604]" strokeweight="2pt">
                  <v:textbox>
                    <w:txbxContent>
                      <w:p w14:paraId="240BA913" w14:textId="565C6C0C" w:rsidR="00B70577" w:rsidRDefault="00B70577" w:rsidP="000F6B1D">
                        <w:r>
                          <w:t>3DSpace (on-premise or on-cloud)</w:t>
                        </w:r>
                      </w:p>
                    </w:txbxContent>
                  </v:textbox>
                </v:rect>
                <v:rect id="Rectangle 5" o:spid="_x0000_s1030" style="position:absolute;left:35520;top:13119;width:8110;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JP4xAAAANoAAAAPAAAAZHJzL2Rvd25yZXYueG1sRI/dagIx&#10;FITvC32HcAreSM1WaClbo0hBEQtSd1uvD5uzP7g52SZxXd/eCEIvh5n5hpktBtOKnpxvLCt4mSQg&#10;iAurG64U/OSr53cQPiBrbC2Tggt5WMwfH2aYanvmPfVZqESEsE9RQR1Cl0rpi5oM+ontiKNXWmcw&#10;ROkqqR2eI9y0cpokb9Jgw3Ghxo4+ayqO2ckoOPz++YNf2SV9HfNy/L3td2tbKjV6GpYfIAIN4T98&#10;b2+0gle4XYk3QM6vAAAA//8DAFBLAQItABQABgAIAAAAIQDb4fbL7gAAAIUBAAATAAAAAAAAAAAA&#10;AAAAAAAAAABbQ29udGVudF9UeXBlc10ueG1sUEsBAi0AFAAGAAgAAAAhAFr0LFu/AAAAFQEAAAsA&#10;AAAAAAAAAAAAAAAAHwEAAF9yZWxzLy5yZWxzUEsBAi0AFAAGAAgAAAAhAH3Uk/jEAAAA2gAAAA8A&#10;AAAAAAAAAAAAAAAABwIAAGRycy9kb3ducmV2LnhtbFBLBQYAAAAAAwADALcAAAD4AgAAAAA=&#10;" fillcolor="#8db3e2 [1311]" strokecolor="black [3213]" strokeweight="2pt">
                  <v:textbox>
                    <w:txbxContent>
                      <w:p w14:paraId="2106E279" w14:textId="31FB6B61" w:rsidR="00B70577" w:rsidRDefault="00B70577" w:rsidP="000F6B1D">
                        <w:pPr>
                          <w:jc w:val="center"/>
                        </w:pPr>
                        <w:r>
                          <w:t>Software Items</w:t>
                        </w:r>
                      </w:p>
                    </w:txbxContent>
                  </v:textbox>
                </v:rect>
                <v:rect id="Rectangle 6" o:spid="_x0000_s1031" style="position:absolute;left:34934;top:20565;width:9173;height:3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g2PxAAAANoAAAAPAAAAZHJzL2Rvd25yZXYueG1sRI9Pa8JA&#10;FMTvBb/D8gq9lLqpBympq4SCRSwUazTnR/blD8m+jdk1pt/eFQSPw8z8hlmsRtOKgXpXW1bwPo1A&#10;EOdW11wqOKTrtw8QziNrbC2Tgn9ysFpOnhYYa3vhPxr2vhQBwi5GBZX3XSylyysy6Ka2Iw5eYXuD&#10;Psi+lLrHS4CbVs6iaC4N1hwWKuzoq6K82Z+Ngux4cplb24R+mrR43W2H329bKPXyPCafIDyN/hG+&#10;tzdawRxuV8INkMsrAAAA//8DAFBLAQItABQABgAIAAAAIQDb4fbL7gAAAIUBAAATAAAAAAAAAAAA&#10;AAAAAAAAAABbQ29udGVudF9UeXBlc10ueG1sUEsBAi0AFAAGAAgAAAAhAFr0LFu/AAAAFQEAAAsA&#10;AAAAAAAAAAAAAAAAHwEAAF9yZWxzLy5yZWxzUEsBAi0AFAAGAAgAAAAhAI0GDY/EAAAA2gAAAA8A&#10;AAAAAAAAAAAAAAAABwIAAGRycy9kb3ducmV2LnhtbFBLBQYAAAAAAwADALcAAAD4AgAAAAA=&#10;" fillcolor="#8db3e2 [1311]" strokecolor="black [3213]" strokeweight="2pt">
                  <v:textbox>
                    <w:txbxContent>
                      <w:p w14:paraId="5C3DC04B" w14:textId="1B2B627D" w:rsidR="00B70577" w:rsidRDefault="00B70577" w:rsidP="000F6B1D">
                        <w:pPr>
                          <w:pStyle w:val="NormalWeb"/>
                          <w:spacing w:before="0" w:beforeAutospacing="0" w:after="80" w:afterAutospacing="0"/>
                          <w:jc w:val="center"/>
                          <w:rPr>
                            <w:szCs w:val="24"/>
                          </w:rPr>
                        </w:pPr>
                        <w:r>
                          <w:rPr>
                            <w:rFonts w:ascii="Verdana" w:hAnsi="Verdana"/>
                            <w:sz w:val="18"/>
                          </w:rPr>
                          <w:t>SCM Repository</w:t>
                        </w:r>
                      </w:p>
                    </w:txbxContent>
                  </v:textbox>
                </v:rect>
                <v:shapetype id="_x0000_t32" coordsize="21600,21600" o:spt="32" o:oned="t" path="m,l21600,21600e" filled="f">
                  <v:path arrowok="t" fillok="f" o:connecttype="none"/>
                  <o:lock v:ext="edit" shapetype="t"/>
                </v:shapetype>
                <v:shape id="Straight Arrow Connector 7" o:spid="_x0000_s1032" type="#_x0000_t32" style="position:absolute;left:39521;top:17015;width:54;height:35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v4swgAAANoAAAAPAAAAZHJzL2Rvd25yZXYueG1sRI9Pi8Iw&#10;FMTvgt8hPMGbpirsajWKCLv+uVkF9fZonm2xeSlN1O63N8KCx2HmN8PMFo0pxYNqV1hWMOhHIIhT&#10;qwvOFBwPP70xCOeRNZaWScEfOVjM260Zxto+eU+PxGcilLCLUUHufRVL6dKcDLq+rYiDd7W1QR9k&#10;nUld4zOUm1IOo+hLGiw4LORY0Sqn9JbcjYJveVpH43QzHExGx/Nlldjt7tcq1e00yykIT43/hP/p&#10;jQ4cvK+EGyDnLwAAAP//AwBQSwECLQAUAAYACAAAACEA2+H2y+4AAACFAQAAEwAAAAAAAAAAAAAA&#10;AAAAAAAAW0NvbnRlbnRfVHlwZXNdLnhtbFBLAQItABQABgAIAAAAIQBa9CxbvwAAABUBAAALAAAA&#10;AAAAAAAAAAAAAB8BAABfcmVscy8ucmVsc1BLAQItABQABgAIAAAAIQDy6v4swgAAANoAAAAPAAAA&#10;AAAAAAAAAAAAAAcCAABkcnMvZG93bnJldi54bWxQSwUGAAAAAAMAAwC3AAAA9gIAAAAA&#10;" strokecolor="black [3213]">
                  <v:stroke endarrow="block"/>
                </v:shape>
                <v:rect id="Rectangle 8" o:spid="_x0000_s1033" style="position:absolute;left:34179;top:5652;width:10793;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TxmvwAAANoAAAAPAAAAZHJzL2Rvd25yZXYueG1sRE/LisIw&#10;FN0L/kO4ghux6bgYpJqKCMrgwOB7fWluH9jc1CbWzt+bxcAsD+e9XPWmFh21rrKs4COKQRBnVldc&#10;KLict9M5COeRNdaWScEvOVilw8ESE21ffKTu5AsRQtglqKD0vkmkdFlJBl1kG+LA5bY16ANsC6lb&#10;fIVwU8tZHH9KgxWHhhIb2pSU3U9Po+B2fbib29o1fd/P+eSw7352NldqPOrXCxCeev8v/nN/aQVh&#10;a7gSboBM3wAAAP//AwBQSwECLQAUAAYACAAAACEA2+H2y+4AAACFAQAAEwAAAAAAAAAAAAAAAAAA&#10;AAAAW0NvbnRlbnRfVHlwZXNdLnhtbFBLAQItABQABgAIAAAAIQBa9CxbvwAAABUBAAALAAAAAAAA&#10;AAAAAAAAAB8BAABfcmVscy8ucmVsc1BLAQItABQABgAIAAAAIQCT1TxmvwAAANoAAAAPAAAAAAAA&#10;AAAAAAAAAAcCAABkcnMvZG93bnJldi54bWxQSwUGAAAAAAMAAwC3AAAA8wIAAAAA&#10;" fillcolor="#8db3e2 [1311]" strokecolor="black [3213]" strokeweight="2pt">
                  <v:textbox>
                    <w:txbxContent>
                      <w:p w14:paraId="6061E198" w14:textId="07ECC94A" w:rsidR="00B70577" w:rsidRDefault="00B70577" w:rsidP="000F6B1D">
                        <w:pPr>
                          <w:pStyle w:val="NormalWeb"/>
                          <w:spacing w:before="0" w:beforeAutospacing="0" w:after="80" w:afterAutospacing="0"/>
                          <w:jc w:val="center"/>
                          <w:rPr>
                            <w:szCs w:val="24"/>
                          </w:rPr>
                        </w:pPr>
                        <w:r>
                          <w:rPr>
                            <w:rFonts w:ascii="Verdana" w:hAnsi="Verdana"/>
                            <w:sz w:val="18"/>
                          </w:rPr>
                          <w:t>Connected Software WebApp</w:t>
                        </w:r>
                      </w:p>
                    </w:txbxContent>
                  </v:textbox>
                </v:rect>
                <v:rect id="Rectangle 9" o:spid="_x0000_s1034" style="position:absolute;left:1618;top:1800;width:19351;height:1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In2wwAAANoAAAAPAAAAZHJzL2Rvd25yZXYueG1sRI9Li8JA&#10;EITvgv9haMHbOjEHH1lHEWFRchEfuNc205uEzfRkM6NGf70jLHgsquorarZoTSWu1LjSsoLhIAJB&#10;nFldcq7gePj6mIBwHlljZZkU3MnBYt7tzDDR9sY7uu59LgKEXYIKCu/rREqXFWTQDWxNHLwf2xj0&#10;QTa51A3eAtxUMo6ikTRYclgosKZVQdnv/mIUMNv75DtO1/qRnsbL7d+5ovNYqX6vXX6C8NT6d/i/&#10;vdEKpvC6Em6AnD8BAAD//wMAUEsBAi0AFAAGAAgAAAAhANvh9svuAAAAhQEAABMAAAAAAAAAAAAA&#10;AAAAAAAAAFtDb250ZW50X1R5cGVzXS54bWxQSwECLQAUAAYACAAAACEAWvQsW78AAAAVAQAACwAA&#10;AAAAAAAAAAAAAAAfAQAAX3JlbHMvLnJlbHNQSwECLQAUAAYACAAAACEAUHCJ9sMAAADaAAAADwAA&#10;AAAAAAAAAAAAAAAHAgAAZHJzL2Rvd25yZXYueG1sUEsFBgAAAAADAAMAtwAAAPcCAAAAAA==&#10;" fillcolor="#9bbb59 [3206]" strokecolor="#4e6128 [1606]" strokeweight="2pt">
                  <v:textbox>
                    <w:txbxContent>
                      <w:p w14:paraId="38D7243B" w14:textId="7F35A4E4" w:rsidR="00B70577" w:rsidRDefault="00B70577" w:rsidP="000F6B1D">
                        <w:pPr>
                          <w:pStyle w:val="NormalWeb"/>
                          <w:spacing w:before="0" w:beforeAutospacing="0" w:after="80" w:afterAutospacing="0"/>
                          <w:rPr>
                            <w:szCs w:val="24"/>
                          </w:rPr>
                        </w:pPr>
                        <w:r>
                          <w:rPr>
                            <w:rFonts w:ascii="Verdana" w:hAnsi="Verdana"/>
                            <w:sz w:val="18"/>
                          </w:rPr>
                          <w:t>Git Connector</w:t>
                        </w:r>
                      </w:p>
                    </w:txbxContent>
                  </v:textbox>
                </v:rect>
                <v:rect id="Rectangle 10" o:spid="_x0000_s1035" style="position:absolute;left:5117;top:5066;width:10789;height:5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quWwwAAANsAAAAPAAAAZHJzL2Rvd25yZXYueG1sRI9Ba8Mw&#10;DIXvhf0Ho0FvjbMUSsnilhEY245rO8ZuWqwmobEcYi9J//10KPQm8Z7e+1TsZ9epkYbQejbwlKSg&#10;iCtvW64NnI6vqy2oEJEtdp7JwJUC7HcPiwJz6yf+pPEQayUhHHI00MTY51qHqiGHIfE9sWhnPziM&#10;sg61tgNOEu46naXpRjtsWRoa7KlsqLoc/pyBjOJWn3+/fq4fm8tbOrnv0mZrY5aP88szqEhzvJtv&#10;1+9W8IVefpEB9O4fAAD//wMAUEsBAi0AFAAGAAgAAAAhANvh9svuAAAAhQEAABMAAAAAAAAAAAAA&#10;AAAAAAAAAFtDb250ZW50X1R5cGVzXS54bWxQSwECLQAUAAYACAAAACEAWvQsW78AAAAVAQAACwAA&#10;AAAAAAAAAAAAAAAfAQAAX3JlbHMvLnJlbHNQSwECLQAUAAYACAAAACEAH6KrlsMAAADbAAAADwAA&#10;AAAAAAAAAAAAAAAHAgAAZHJzL2Rvd25yZXYueG1sUEsFBgAAAAADAAMAtwAAAPcCAAAAAA==&#10;" fillcolor="#76923c [2406]" strokecolor="black [3213]" strokeweight="2pt">
                  <v:textbox>
                    <w:txbxContent>
                      <w:p w14:paraId="2E17A85E" w14:textId="029439F9" w:rsidR="00B70577" w:rsidRDefault="00B70577" w:rsidP="000F6B1D">
                        <w:pPr>
                          <w:pStyle w:val="NormalWeb"/>
                          <w:spacing w:before="0" w:beforeAutospacing="0" w:after="80" w:afterAutospacing="0"/>
                          <w:jc w:val="center"/>
                          <w:rPr>
                            <w:szCs w:val="24"/>
                          </w:rPr>
                        </w:pPr>
                        <w:r>
                          <w:rPr>
                            <w:rFonts w:ascii="Verdana" w:hAnsi="Verdana"/>
                            <w:sz w:val="18"/>
                          </w:rPr>
                          <w:t>Adapter / Connecter Web App</w:t>
                        </w:r>
                      </w:p>
                    </w:txbxContent>
                  </v:textbox>
                </v:rect>
                <v:rect id="Rectangle 11" o:spid="_x0000_s1036" style="position:absolute;left:18027;top:16379;width:8905;height:4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mbvxAAAANsAAAAPAAAAZHJzL2Rvd25yZXYueG1sRI9Pa8JA&#10;EMXvBb/DMoK3ZmPFIGlW0UIlPfoHch2y0yRtdjbNrpp8e7cgeJvhvd+bN9lmMK24Uu8aywrmUQyC&#10;uLS64UrB+fT5ugLhPLLG1jIpGMnBZj15yTDV9sYHuh59JUIIuxQV1N53qZSurMmgi2xHHLRv2xv0&#10;Ye0rqXu8hXDTyrc4TqTBhsOFGjv6qKn8PV5MqPE1Lv7aRRIvOU9+isOyMPtdodRsOmzfQXga/NP8&#10;oHMduDn8/xIGkOs7AAAA//8DAFBLAQItABQABgAIAAAAIQDb4fbL7gAAAIUBAAATAAAAAAAAAAAA&#10;AAAAAAAAAABbQ29udGVudF9UeXBlc10ueG1sUEsBAi0AFAAGAAgAAAAhAFr0LFu/AAAAFQEAAAsA&#10;AAAAAAAAAAAAAAAAHwEAAF9yZWxzLy5yZWxzUEsBAi0AFAAGAAgAAAAhAIYmZu/EAAAA2wAAAA8A&#10;AAAAAAAAAAAAAAAABwIAAGRycy9kb3ducmV2LnhtbFBLBQYAAAAAAwADALcAAAD4AgAAAAA=&#10;" fillcolor="#bfb1d0 [1623]" strokecolor="#795d9b [3047]">
                  <v:fill color2="#ece7f1 [503]" rotate="t" angle="180" colors="0 #c9b5e8;22938f #d9cbee;1 #f0eaf9" focus="100%" type="gradient"/>
                  <v:shadow on="t" color="black" opacity="24903f" origin=",.5" offset="0,.55556mm"/>
                  <v:textbox>
                    <w:txbxContent>
                      <w:p w14:paraId="62DDD558" w14:textId="56E6725C" w:rsidR="00B70577" w:rsidRDefault="00B70577" w:rsidP="000F6B1D">
                        <w:pPr>
                          <w:jc w:val="center"/>
                        </w:pPr>
                        <w:r>
                          <w:t>User Browser</w:t>
                        </w:r>
                      </w:p>
                    </w:txbxContent>
                  </v:textbox>
                </v:rect>
                <v:shape id="Straight Arrow Connector 12" o:spid="_x0000_s1037" type="#_x0000_t32" style="position:absolute;left:10511;top:10242;width:11969;height:613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0v9wQAAANsAAAAPAAAAZHJzL2Rvd25yZXYueG1sRE9Na8JA&#10;EL0X/A/LCL0U3TSHVqKraIPQa6MI3sbdMQlmZ2N2TdJ/3y0UepvH+5zVZrSN6KnztWMFr/MEBLF2&#10;puZSwfGwny1A+IBssHFMCr7Jw2Y9eVphZtzAX9QXoRQxhH2GCqoQ2kxKryuy6OeuJY7c1XUWQ4Rd&#10;KU2HQwy3jUyT5E1arDk2VNjSR0X6VjysAn2hU0v5PS8O72F3Hl984XdaqefpuF2CCDSGf/Gf+9PE&#10;+Sn8/hIPkOsfAAAA//8DAFBLAQItABQABgAIAAAAIQDb4fbL7gAAAIUBAAATAAAAAAAAAAAAAAAA&#10;AAAAAABbQ29udGVudF9UeXBlc10ueG1sUEsBAi0AFAAGAAgAAAAhAFr0LFu/AAAAFQEAAAsAAAAA&#10;AAAAAAAAAAAAHwEAAF9yZWxzLy5yZWxzUEsBAi0AFAAGAAgAAAAhADdLS/3BAAAA2wAAAA8AAAAA&#10;AAAAAAAAAAAABwIAAGRycy9kb3ducmV2LnhtbFBLBQYAAAAAAwADALcAAAD1AgAAAAA=&#10;" strokecolor="black [3040]">
                  <v:stroke endarrow="block"/>
                </v:shape>
                <v:shape id="Straight Arrow Connector 13" o:spid="_x0000_s1038" type="#_x0000_t32" style="position:absolute;left:22480;top:8242;width:11699;height:81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Y8wAAAANsAAAAPAAAAZHJzL2Rvd25yZXYueG1sRE9Ni8Iw&#10;EL0L+x/CLOxNU10QqaZlWRDEPYhV0OPQjG21mZQmq/HfG0HwNo/3OYs8mFZcqXeNZQXjUQKCuLS6&#10;4UrBfrcczkA4j6yxtUwK7uQgzz4GC0y1vfGWroWvRAxhl6KC2vsuldKVNRl0I9sRR+5ke4M+wr6S&#10;usdbDDetnCTJVBpsODbU2NFvTeWl+DcK1ofzaSf3TUBThOn6L1lu2uNYqa/P8DMH4Sn4t/jlXuk4&#10;/xuev8QDZPYAAAD//wMAUEsBAi0AFAAGAAgAAAAhANvh9svuAAAAhQEAABMAAAAAAAAAAAAAAAAA&#10;AAAAAFtDb250ZW50X1R5cGVzXS54bWxQSwECLQAUAAYACAAAACEAWvQsW78AAAAVAQAACwAAAAAA&#10;AAAAAAAAAAAfAQAAX3JlbHMvLnJlbHNQSwECLQAUAAYACAAAACEAUMcWPMAAAADbAAAADwAAAAAA&#10;AAAAAAAAAAAHAgAAZHJzL2Rvd25yZXYueG1sUEsFBgAAAAADAAMAtwAAAPQCAAAAAA==&#10;" strokecolor="black [3040]">
                  <v:stroke endarrow="block"/>
                </v:shape>
                <v:rect id="Rectangle 14" o:spid="_x0000_s1039" style="position:absolute;left:5117;top:10228;width:4959;height:2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a2VwAAAANsAAAAPAAAAZHJzL2Rvd25yZXYueG1sRE9Ni8Iw&#10;EL0L/ocwgjdNrYtINRURRD2uu4t4G5uxLW0mpYm2/nuzsLC3ebzPWW96U4snta60rGA2jUAQZ1aX&#10;nCv4/tpPliCcR9ZYWyYFL3KwSYeDNSbadvxJz7PPRQhhl6CCwvsmkdJlBRl0U9sQB+5uW4M+wDaX&#10;usUuhJtaxlG0kAZLDg0FNrQrKKvOD6MgJr+U99vP9XVaVIeoM5edjudKjUf9dgXCU+//xX/uow7z&#10;P+D3l3CATN8AAAD//wMAUEsBAi0AFAAGAAgAAAAhANvh9svuAAAAhQEAABMAAAAAAAAAAAAAAAAA&#10;AAAAAFtDb250ZW50X1R5cGVzXS54bWxQSwECLQAUAAYACAAAACEAWvQsW78AAAAVAQAACwAAAAAA&#10;AAAAAAAAAAAfAQAAX3JlbHMvLnJlbHNQSwECLQAUAAYACAAAACEAYJmtlcAAAADbAAAADwAAAAAA&#10;AAAAAAAAAAAHAgAAZHJzL2Rvd25yZXYueG1sUEsFBgAAAAADAAMAtwAAAPQCAAAAAA==&#10;" fillcolor="#76923c [2406]" strokecolor="black [3213]" strokeweight="2pt">
                  <v:textbox>
                    <w:txbxContent>
                      <w:p w14:paraId="517A8710" w14:textId="21BC0940" w:rsidR="00B70577" w:rsidRDefault="00B70577" w:rsidP="000F6B1D">
                        <w:pPr>
                          <w:pStyle w:val="NormalWeb"/>
                          <w:spacing w:before="0" w:beforeAutospacing="0" w:after="80" w:afterAutospacing="0"/>
                          <w:jc w:val="center"/>
                          <w:rPr>
                            <w:szCs w:val="24"/>
                          </w:rPr>
                        </w:pPr>
                        <w:r>
                          <w:rPr>
                            <w:rFonts w:ascii="Verdana" w:hAnsi="Verdana"/>
                            <w:sz w:val="18"/>
                          </w:rPr>
                          <w:t>jgit</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 o:spid="_x0000_s1040" type="#_x0000_t132" style="position:absolute;left:1965;top:17015;width:10496;height:9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9o7wwAAANsAAAAPAAAAZHJzL2Rvd25yZXYueG1sRI9BawIx&#10;EIXvBf9DGMFbzVqoyGoUsRTsRah68TZsxk3czWTdpLr66xtB8DbDe9+bN7NF52pxoTZYzwpGwwwE&#10;ceG15VLBfvf9PgERIrLG2jMpuFGAxbz3NsNc+yv/0mUbS5FCOOSowMTY5FKGwpDDMPQNcdKOvnUY&#10;09qWUrd4TeGulh9ZNpYOLacLBhtaGSqq7Z9LNarJ8XziL6t/RmvaHHbmbiuj1KDfLacgInXxZX7S&#10;a524T3j8kgaQ838AAAD//wMAUEsBAi0AFAAGAAgAAAAhANvh9svuAAAAhQEAABMAAAAAAAAAAAAA&#10;AAAAAAAAAFtDb250ZW50X1R5cGVzXS54bWxQSwECLQAUAAYACAAAACEAWvQsW78AAAAVAQAACwAA&#10;AAAAAAAAAAAAAAAfAQAAX3JlbHMvLnJlbHNQSwECLQAUAAYACAAAACEA+V/aO8MAAADbAAAADwAA&#10;AAAAAAAAAAAAAAAHAgAAZHJzL2Rvd25yZXYueG1sUEsFBgAAAAADAAMAtwAAAPcCAAAAAA==&#10;" fillcolor="#bfb1d0 [1623]" strokecolor="#795d9b [3047]">
                  <v:fill color2="#ece7f1 [503]" rotate="t" angle="180" colors="0 #c9b5e8;22938f #d9cbee;1 #f0eaf9" focus="100%" type="gradient"/>
                  <v:shadow on="t" color="black" opacity="24903f" origin=",.5" offset="0,.55556mm"/>
                  <v:textbox>
                    <w:txbxContent>
                      <w:p w14:paraId="5F131D64" w14:textId="7CA8E853" w:rsidR="00B70577" w:rsidRDefault="00B70577" w:rsidP="000F6B1D">
                        <w:pPr>
                          <w:jc w:val="center"/>
                        </w:pPr>
                        <w:r>
                          <w:t>git repos (bare and clone)</w:t>
                        </w:r>
                      </w:p>
                    </w:txbxContent>
                  </v:textbox>
                </v:shape>
                <v:shape id="Straight Arrow Connector 16" o:spid="_x0000_s1041" type="#_x0000_t32" style="position:absolute;left:7213;top:12960;width:383;height:40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LWkwAAAANsAAAAPAAAAZHJzL2Rvd25yZXYueG1sRE9Ni8Iw&#10;EL0L/ocwwt40rYciXWNZBEH0IFZBj0Mztt1tJqWJmv33RljY2zze5yyLYDrxoMG1lhWkswQEcWV1&#10;y7WC82kzXYBwHlljZ5kU/JKDYjUeLTHX9slHepS+FjGEXY4KGu/7XEpXNWTQzWxPHLmbHQz6CIda&#10;6gGfMdx0cp4kmTTYcmxosKd1Q9VPeTcKdpfv20me24CmDNlun2wO3TVV6mMSvj5BeAr+X/zn3uo4&#10;P4P3L/EAuXoBAAD//wMAUEsBAi0AFAAGAAgAAAAhANvh9svuAAAAhQEAABMAAAAAAAAAAAAAAAAA&#10;AAAAAFtDb250ZW50X1R5cGVzXS54bWxQSwECLQAUAAYACAAAACEAWvQsW78AAAAVAQAACwAAAAAA&#10;AAAAAAAAAAAfAQAAX3JlbHMvLnJlbHNQSwECLQAUAAYACAAAACEAQLC1pMAAAADbAAAADwAAAAAA&#10;AAAAAAAAAAAHAgAAZHJzL2Rvd25yZXYueG1sUEsFBgAAAAADAAMAtwAAAPQCAAAAAA==&#10;" strokecolor="black [3040]">
                  <v:stroke endarrow="block"/>
                </v:shape>
                <v:rect id="Rectangle 17" o:spid="_x0000_s1042" style="position:absolute;left:18030;top:21201;width:8902;height:4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1sAxAAAANsAAAAPAAAAZHJzL2Rvd25yZXYueG1sRI9Ba8JA&#10;EIXvBf/DMoXe6qYGY4muYoWWeDQWch2yYxLNzqbZbYz/3i0UvM3w3vfmzWozmlYM1LvGsoK3aQSC&#10;uLS64UrB9/Hz9R2E88gaW8uk4EYONuvJ0wpTba98oCH3lQgh7FJUUHvfpVK6siaDbmo74qCdbG/Q&#10;h7WvpO7xGsJNK2dRlEiDDYcLNXa0q6m85L8m1Njf4p82TqI5Z8m5OMwL8/VRKPXyPG6XIDyN/mH+&#10;pzMduAX8/RIGkOs7AAAA//8DAFBLAQItABQABgAIAAAAIQDb4fbL7gAAAIUBAAATAAAAAAAAAAAA&#10;AAAAAAAAAABbQ29udGVudF9UeXBlc10ueG1sUEsBAi0AFAAGAAgAAAAhAFr0LFu/AAAAFQEAAAsA&#10;AAAAAAAAAAAAAAAAHwEAAF9yZWxzLy5yZWxzUEsBAi0AFAAGAAgAAAAhAGaDWwDEAAAA2wAAAA8A&#10;AAAAAAAAAAAAAAAABwIAAGRycy9kb3ducmV2LnhtbFBLBQYAAAAAAwADALcAAAD4AgAAAAA=&#10;" fillcolor="#bfb1d0 [1623]" strokecolor="#795d9b [3047]">
                  <v:fill color2="#ece7f1 [503]" rotate="t" angle="180" colors="0 #c9b5e8;22938f #d9cbee;1 #f0eaf9" focus="100%" type="gradient"/>
                  <v:shadow on="t" color="black" opacity="24903f" origin=",.5" offset="0,.55556mm"/>
                  <v:textbox>
                    <w:txbxContent>
                      <w:p w14:paraId="7F74D4E5" w14:textId="6C59004F" w:rsidR="00B70577" w:rsidRDefault="00B70577" w:rsidP="000F6B1D">
                        <w:pPr>
                          <w:pStyle w:val="NormalWeb"/>
                          <w:spacing w:before="0" w:beforeAutospacing="0" w:after="80" w:afterAutospacing="0"/>
                          <w:jc w:val="center"/>
                          <w:rPr>
                            <w:szCs w:val="24"/>
                          </w:rPr>
                        </w:pPr>
                        <w:r>
                          <w:rPr>
                            <w:rFonts w:ascii="Verdana" w:hAnsi="Verdana"/>
                            <w:sz w:val="18"/>
                          </w:rPr>
                          <w:t>User git client</w:t>
                        </w:r>
                      </w:p>
                    </w:txbxContent>
                  </v:textbox>
                </v:rect>
                <v:shape id="Straight Arrow Connector 18" o:spid="_x0000_s1043" type="#_x0000_t32" style="position:absolute;left:12461;top:21985;width:5569;height:13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3wXwwAAANsAAAAPAAAAZHJzL2Rvd25yZXYueG1sRI9Bb8Iw&#10;DIXvSPyHyEi7oJFuBzZ1pBUMTeJKQZN28xKvrdY4pcmg/Ht8QNrN1nt+7/OqHH2nzjTENrCBp0UG&#10;itgG13Jt4Hj4eHwFFROywy4wGbhShLKYTlaYu3DhPZ2rVCsJ4ZijgSalPtc62oY8xkXoiUX7CYPH&#10;JOtQazfgRcJ9p5+zbKk9tiwNDfb03pD9rf68AftNnz1tT9vq8JI2X+M8VnFjjXmYjes3UInG9G++&#10;X++c4Aus/CID6OIGAAD//wMAUEsBAi0AFAAGAAgAAAAhANvh9svuAAAAhQEAABMAAAAAAAAAAAAA&#10;AAAAAAAAAFtDb250ZW50X1R5cGVzXS54bWxQSwECLQAUAAYACAAAACEAWvQsW78AAAAVAQAACwAA&#10;AAAAAAAAAAAAAAAfAQAAX3JlbHMvLnJlbHNQSwECLQAUAAYACAAAACEAVqN8F8MAAADbAAAADwAA&#10;AAAAAAAAAAAAAAAHAgAAZHJzL2Rvd25yZXYueG1sUEsFBgAAAAADAAMAtwAAAPcCAAAAAA==&#10;" strokecolor="black [3040]">
                  <v:stroke endarrow="block"/>
                </v:shape>
                <w10:anchorlock/>
              </v:group>
            </w:pict>
          </mc:Fallback>
        </mc:AlternateContent>
      </w:r>
    </w:p>
    <w:p w14:paraId="51EF6227" w14:textId="1A315A88" w:rsidR="000F6B1D" w:rsidRDefault="0057058C" w:rsidP="000701F9">
      <w:r>
        <w:lastRenderedPageBreak/>
        <w:t>Here we can see that the main “Software Items” are on 3DSpace, along with our “SCM Repository”. The “</w:t>
      </w:r>
      <w:proofErr w:type="spellStart"/>
      <w:r>
        <w:t>Git</w:t>
      </w:r>
      <w:proofErr w:type="spellEnd"/>
      <w:r>
        <w:t xml:space="preserve"> Connector” runs </w:t>
      </w:r>
      <w:proofErr w:type="spellStart"/>
      <w:r>
        <w:t>on-premise</w:t>
      </w:r>
      <w:proofErr w:type="spellEnd"/>
      <w:r>
        <w:t xml:space="preserve">, and the actual </w:t>
      </w:r>
      <w:proofErr w:type="spellStart"/>
      <w:r>
        <w:t>git</w:t>
      </w:r>
      <w:proofErr w:type="spellEnd"/>
      <w:r>
        <w:t xml:space="preserve"> repositories are </w:t>
      </w:r>
      <w:proofErr w:type="spellStart"/>
      <w:r>
        <w:t>on-premise</w:t>
      </w:r>
      <w:proofErr w:type="spellEnd"/>
      <w:r>
        <w:t>, and completely managed by the users / admins there.</w:t>
      </w:r>
    </w:p>
    <w:p w14:paraId="726AC0E3" w14:textId="35DE1B1F" w:rsidR="006622BB" w:rsidRDefault="006622BB" w:rsidP="000701F9">
      <w:r>
        <w:t>T</w:t>
      </w:r>
      <w:r w:rsidR="006F7FBD">
        <w:t xml:space="preserve">he </w:t>
      </w:r>
      <w:proofErr w:type="spellStart"/>
      <w:r w:rsidR="006F7FBD">
        <w:t>on-premise</w:t>
      </w:r>
      <w:proofErr w:type="spellEnd"/>
      <w:r w:rsidR="006F7FBD">
        <w:t xml:space="preserve"> </w:t>
      </w:r>
      <w:proofErr w:type="spellStart"/>
      <w:r w:rsidR="006F7FBD">
        <w:t>git</w:t>
      </w:r>
      <w:proofErr w:type="spellEnd"/>
      <w:r w:rsidR="006F7FBD">
        <w:t xml:space="preserve"> repositories</w:t>
      </w:r>
      <w:r>
        <w:t xml:space="preserve"> </w:t>
      </w:r>
      <w:proofErr w:type="gramStart"/>
      <w:r>
        <w:t>are created</w:t>
      </w:r>
      <w:proofErr w:type="gramEnd"/>
      <w:r>
        <w:t xml:space="preserve"> manually by the users, and it is up to them how they control access to those repositories, back them up, etc.</w:t>
      </w:r>
    </w:p>
    <w:p w14:paraId="1ED7B638" w14:textId="16EAF06D" w:rsidR="0057058C" w:rsidRDefault="0057058C" w:rsidP="000701F9"/>
    <w:p w14:paraId="4E16430A" w14:textId="37B3A40F" w:rsidR="0057058C" w:rsidRDefault="0057058C" w:rsidP="000701F9">
      <w:r>
        <w:t>The equivalent picture for the 3DSCM service is this:</w:t>
      </w:r>
    </w:p>
    <w:p w14:paraId="01A9947E" w14:textId="06A34F33" w:rsidR="0057058C" w:rsidRDefault="0057058C" w:rsidP="000701F9">
      <w:r>
        <w:rPr>
          <w:noProof/>
        </w:rPr>
        <mc:AlternateContent>
          <mc:Choice Requires="wpc">
            <w:drawing>
              <wp:inline distT="0" distB="0" distL="0" distR="0" wp14:anchorId="422211E6" wp14:editId="75AE9C9A">
                <wp:extent cx="5486400" cy="3108960"/>
                <wp:effectExtent l="0" t="0" r="0" b="0"/>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157471" y="1539846"/>
                            <a:ext cx="2959440" cy="1386234"/>
                          </a:xfrm>
                          <a:prstGeom prst="rect">
                            <a:avLst/>
                          </a:prstGeom>
                          <a:no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16DB6061" w14:textId="77777777" w:rsidR="00B70577" w:rsidRDefault="00B70577" w:rsidP="0057058C">
                              <w:pPr>
                                <w:pStyle w:val="NormalWeb"/>
                                <w:spacing w:before="0" w:beforeAutospacing="0" w:after="80" w:afterAutospacing="0"/>
                                <w:rPr>
                                  <w:szCs w:val="24"/>
                                </w:rPr>
                              </w:pPr>
                              <w:proofErr w:type="spellStart"/>
                              <w:proofErr w:type="gramStart"/>
                              <w:r w:rsidRPr="000F6B1D">
                                <w:rPr>
                                  <w:rFonts w:ascii="Verdana" w:hAnsi="Verdana"/>
                                  <w:color w:val="0D0D0D" w:themeColor="text1" w:themeTint="F2"/>
                                  <w:sz w:val="18"/>
                                </w:rPr>
                                <w:t>on-premise</w:t>
                              </w:r>
                              <w:proofErr w:type="spellEnd"/>
                              <w:proofErr w:type="gramEnd"/>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0" name="Rectangle 20"/>
                        <wps:cNvSpPr/>
                        <wps:spPr>
                          <a:xfrm>
                            <a:off x="3220278" y="143123"/>
                            <a:ext cx="1765190" cy="27829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1892DF" w14:textId="42672F3B" w:rsidR="00B70577" w:rsidRDefault="00B70577" w:rsidP="0057058C">
                              <w:r>
                                <w:t>3DSpace (on-cloud)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Rectangle 21"/>
                        <wps:cNvSpPr/>
                        <wps:spPr>
                          <a:xfrm>
                            <a:off x="3673503" y="1311960"/>
                            <a:ext cx="811033" cy="389613"/>
                          </a:xfrm>
                          <a:prstGeom prst="rect">
                            <a:avLst/>
                          </a:prstGeom>
                          <a:solidFill>
                            <a:schemeClr val="tx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A3BF45" w14:textId="77777777" w:rsidR="00B70577" w:rsidRDefault="00B70577" w:rsidP="0057058C">
                              <w:pPr>
                                <w:jc w:val="center"/>
                              </w:pPr>
                              <w:r>
                                <w:t>Software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614964" y="2056509"/>
                            <a:ext cx="917280" cy="389255"/>
                          </a:xfrm>
                          <a:prstGeom prst="rect">
                            <a:avLst/>
                          </a:prstGeom>
                          <a:solidFill>
                            <a:schemeClr val="tx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B16C3" w14:textId="77777777" w:rsidR="00B70577" w:rsidRDefault="00B70577" w:rsidP="0057058C">
                              <w:pPr>
                                <w:pStyle w:val="NormalWeb"/>
                                <w:spacing w:before="0" w:beforeAutospacing="0" w:after="80" w:afterAutospacing="0"/>
                                <w:jc w:val="center"/>
                                <w:rPr>
                                  <w:szCs w:val="24"/>
                                </w:rPr>
                              </w:pPr>
                              <w:r>
                                <w:rPr>
                                  <w:rFonts w:ascii="Verdana" w:hAnsi="Verdana"/>
                                  <w:sz w:val="18"/>
                                </w:rPr>
                                <w:t>SCM Repository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H="1">
                            <a:off x="4073604" y="1701573"/>
                            <a:ext cx="5416" cy="354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3539437" y="565202"/>
                            <a:ext cx="1079302" cy="518099"/>
                          </a:xfrm>
                          <a:prstGeom prst="rect">
                            <a:avLst/>
                          </a:prstGeom>
                          <a:solidFill>
                            <a:schemeClr val="tx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56547E" w14:textId="77777777" w:rsidR="00B70577" w:rsidRDefault="00B70577" w:rsidP="0057058C">
                              <w:pPr>
                                <w:pStyle w:val="NormalWeb"/>
                                <w:spacing w:before="0" w:beforeAutospacing="0" w:after="80" w:afterAutospacing="0"/>
                                <w:jc w:val="center"/>
                                <w:rPr>
                                  <w:szCs w:val="24"/>
                                </w:rPr>
                              </w:pPr>
                              <w:r>
                                <w:rPr>
                                  <w:rFonts w:ascii="Verdana" w:hAnsi="Verdana"/>
                                  <w:sz w:val="18"/>
                                </w:rPr>
                                <w:t xml:space="preserve">Connected Software </w:t>
                              </w:r>
                              <w:proofErr w:type="spellStart"/>
                              <w:r>
                                <w:rPr>
                                  <w:rFonts w:ascii="Verdana" w:hAnsi="Verdana"/>
                                  <w:sz w:val="18"/>
                                </w:rPr>
                                <w:t>WebApp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66978" y="143124"/>
                            <a:ext cx="2941982" cy="127221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A0D6F9C" w14:textId="43239D53" w:rsidR="00B70577" w:rsidRDefault="00B70577" w:rsidP="0057058C">
                              <w:pPr>
                                <w:pStyle w:val="NormalWeb"/>
                                <w:spacing w:before="0" w:beforeAutospacing="0" w:after="80" w:afterAutospacing="0"/>
                                <w:rPr>
                                  <w:szCs w:val="24"/>
                                </w:rPr>
                              </w:pPr>
                              <w:r>
                                <w:rPr>
                                  <w:rFonts w:ascii="Verdana" w:hAnsi="Verdana"/>
                                  <w:sz w:val="18"/>
                                </w:rPr>
                                <w:t>3DSCM (on-cloud)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Rectangle 27"/>
                        <wps:cNvSpPr/>
                        <wps:spPr>
                          <a:xfrm>
                            <a:off x="1924216" y="1637968"/>
                            <a:ext cx="890546" cy="418541"/>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C6B94A6" w14:textId="77777777" w:rsidR="00B70577" w:rsidRDefault="00B70577" w:rsidP="0057058C">
                              <w:pPr>
                                <w:jc w:val="center"/>
                              </w:pPr>
                              <w:r>
                                <w:t>User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flipV="1">
                            <a:off x="2369489" y="824252"/>
                            <a:ext cx="1169948" cy="813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Rectangle 30"/>
                        <wps:cNvSpPr/>
                        <wps:spPr>
                          <a:xfrm>
                            <a:off x="672981" y="843498"/>
                            <a:ext cx="495861" cy="273218"/>
                          </a:xfrm>
                          <a:prstGeom prst="rect">
                            <a:avLst/>
                          </a:prstGeom>
                          <a:solidFill>
                            <a:schemeClr val="accent3">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62720C" w14:textId="77777777" w:rsidR="00B70577" w:rsidRDefault="00B70577" w:rsidP="0057058C">
                              <w:pPr>
                                <w:pStyle w:val="NormalWeb"/>
                                <w:spacing w:before="0" w:beforeAutospacing="0" w:after="80" w:afterAutospacing="0"/>
                                <w:jc w:val="center"/>
                                <w:rPr>
                                  <w:szCs w:val="24"/>
                                </w:rPr>
                              </w:pPr>
                              <w:proofErr w:type="spellStart"/>
                              <w:proofErr w:type="gramStart"/>
                              <w:r>
                                <w:rPr>
                                  <w:rFonts w:ascii="Verdana" w:hAnsi="Verdana"/>
                                  <w:sz w:val="18"/>
                                </w:rPr>
                                <w:t>jgit</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Flowchart: Magnetic Disk 31"/>
                        <wps:cNvSpPr/>
                        <wps:spPr>
                          <a:xfrm>
                            <a:off x="318052" y="1844700"/>
                            <a:ext cx="850790" cy="747425"/>
                          </a:xfrm>
                          <a:prstGeom prst="flowChartMagneticDisk">
                            <a:avLst/>
                          </a:prstGeom>
                        </wps:spPr>
                        <wps:style>
                          <a:lnRef idx="1">
                            <a:schemeClr val="accent4"/>
                          </a:lnRef>
                          <a:fillRef idx="2">
                            <a:schemeClr val="accent4"/>
                          </a:fillRef>
                          <a:effectRef idx="1">
                            <a:schemeClr val="accent4"/>
                          </a:effectRef>
                          <a:fontRef idx="minor">
                            <a:schemeClr val="dk1"/>
                          </a:fontRef>
                        </wps:style>
                        <wps:txbx>
                          <w:txbxContent>
                            <w:p w14:paraId="2FC31144" w14:textId="64D8AC05" w:rsidR="00B70577" w:rsidRDefault="00B70577" w:rsidP="0057058C">
                              <w:pPr>
                                <w:jc w:val="center"/>
                              </w:pPr>
                              <w:r>
                                <w:t xml:space="preserve">Local </w:t>
                              </w:r>
                              <w:proofErr w:type="spellStart"/>
                              <w:r>
                                <w:t>git</w:t>
                              </w:r>
                              <w:proofErr w:type="spellEnd"/>
                              <w:r>
                                <w:t xml:space="preserve"> repo clone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30" idx="3"/>
                          <a:endCxn id="37" idx="2"/>
                        </wps:cNvCnPr>
                        <wps:spPr>
                          <a:xfrm flipV="1">
                            <a:off x="1168842" y="792238"/>
                            <a:ext cx="498052" cy="1878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Rectangle 33"/>
                        <wps:cNvSpPr/>
                        <wps:spPr>
                          <a:xfrm>
                            <a:off x="1924492" y="2120118"/>
                            <a:ext cx="890270" cy="41846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F501114" w14:textId="77777777" w:rsidR="00B70577" w:rsidRDefault="00B70577" w:rsidP="0057058C">
                              <w:pPr>
                                <w:pStyle w:val="NormalWeb"/>
                                <w:spacing w:before="0" w:beforeAutospacing="0" w:after="80" w:afterAutospacing="0"/>
                                <w:jc w:val="center"/>
                                <w:rPr>
                                  <w:szCs w:val="24"/>
                                </w:rPr>
                              </w:pPr>
                              <w:r>
                                <w:rPr>
                                  <w:rFonts w:ascii="Verdana" w:hAnsi="Verdana"/>
                                  <w:sz w:val="18"/>
                                </w:rPr>
                                <w:t xml:space="preserve">User </w:t>
                              </w:r>
                              <w:proofErr w:type="spellStart"/>
                              <w:r>
                                <w:rPr>
                                  <w:rFonts w:ascii="Verdana" w:hAnsi="Verdana"/>
                                  <w:sz w:val="18"/>
                                </w:rPr>
                                <w:t>git</w:t>
                              </w:r>
                              <w:proofErr w:type="spellEnd"/>
                              <w:r>
                                <w:rPr>
                                  <w:rFonts w:ascii="Verdana" w:hAnsi="Verdana"/>
                                  <w:sz w:val="18"/>
                                </w:rPr>
                                <w:t xml:space="preserve">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a:stCxn id="33" idx="1"/>
                          <a:endCxn id="31" idx="4"/>
                        </wps:cNvCnPr>
                        <wps:spPr>
                          <a:xfrm flipH="1" flipV="1">
                            <a:off x="1168842" y="2218413"/>
                            <a:ext cx="755650" cy="1109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Flowchart: Magnetic Disk 37"/>
                        <wps:cNvSpPr/>
                        <wps:spPr>
                          <a:xfrm>
                            <a:off x="1666894" y="418540"/>
                            <a:ext cx="850265" cy="747395"/>
                          </a:xfrm>
                          <a:prstGeom prst="flowChartMagneticDisk">
                            <a:avLst/>
                          </a:prstGeom>
                          <a:solidFill>
                            <a:schemeClr val="accent3">
                              <a:lumMod val="75000"/>
                            </a:schemeClr>
                          </a:solidFill>
                          <a:ln>
                            <a:solidFill>
                              <a:schemeClr val="accent3">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498A148F" w14:textId="38293065" w:rsidR="00B70577" w:rsidRDefault="00B70577" w:rsidP="0057058C">
                              <w:pPr>
                                <w:pStyle w:val="NormalWeb"/>
                                <w:spacing w:before="0" w:beforeAutospacing="0" w:after="80" w:afterAutospacing="0"/>
                                <w:jc w:val="center"/>
                                <w:rPr>
                                  <w:szCs w:val="24"/>
                                </w:rPr>
                              </w:pPr>
                              <w:proofErr w:type="spellStart"/>
                              <w:r>
                                <w:rPr>
                                  <w:rFonts w:ascii="Verdana" w:hAnsi="Verdana"/>
                                  <w:sz w:val="18"/>
                                </w:rPr>
                                <w:t>Git</w:t>
                              </w:r>
                              <w:proofErr w:type="spellEnd"/>
                              <w:r>
                                <w:rPr>
                                  <w:rFonts w:ascii="Verdana" w:hAnsi="Verdana"/>
                                  <w:sz w:val="18"/>
                                </w:rPr>
                                <w:t xml:space="preserve"> Bare Repo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a:stCxn id="33" idx="1"/>
                          <a:endCxn id="30" idx="2"/>
                        </wps:cNvCnPr>
                        <wps:spPr>
                          <a:xfrm flipH="1" flipV="1">
                            <a:off x="920912" y="1116716"/>
                            <a:ext cx="1003580" cy="121263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a:stCxn id="27" idx="0"/>
                          <a:endCxn id="30" idx="2"/>
                        </wps:cNvCnPr>
                        <wps:spPr>
                          <a:xfrm flipH="1" flipV="1">
                            <a:off x="920912" y="1116716"/>
                            <a:ext cx="1448577" cy="521252"/>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22211E6" id="Canvas 36" o:spid="_x0000_s1044" editas="canvas" style="width:6in;height:244.8pt;mso-position-horizontal-relative:char;mso-position-vertical-relative:line" coordsize="54864,31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wRWAggAADI/AAAOAAAAZHJzL2Uyb0RvYy54bWzsW1tzmzgUft+Z/Q8M71sjcZWnTieTbnZ3&#10;prdputtnBUPMFCNWKLGzv36PJATYwTZ2mzSt3YcUg25I5zuX7xxevlrOc+su4VXGiomNXji2lRQx&#10;m2bFzcT++9Plb5FtVYIWU5qzIpnY90llvzr79ZeXi3KcYDZj+TThFgxSVONFObFnQpTj0aiKZ8mc&#10;Vi9YmRTwMGV8TgX85DejKacLGH2ej7DjBKMF49OSszipKrj7Wj+0z9T4aZrE4n2aVomw8okNaxPq&#10;L1d/r+Xf0dlLOr7htJxlcb0MesAq5jQrYNJmqNdUUOuWZw+GmmcxZxVLxYuYzUcsTbM4Ue8Ab4Oc&#10;tbe5oMUdrdTLxLA7ZoFw9Q3Hvb6BPYAhxws4jERdw1FUZXMo1ddNdjWjZaLeoRrH7+4+cCubTmzX&#10;t62CzkEiPsIZ0eImTyy4V08P7a7KD7z+VcGl3Ntlyufyf9g1awnC5odeiGzrXl66JPICfZrJUlgx&#10;PMfEJ54Hhx7LFm4UYNeTLUbtSCWvxB8Jm1vyYmJzWIo6RXr3phK6qWkiJy7YZZbncJ+O80L+rVie&#10;TeU99UPKbHKRc+uOgrSJJapn67SCuWXP0aKsxvq11JW4zxM96sckhf2Rq1cLUThox6RxnBTC1Y9m&#10;dJroqXwH/pnJzCrUi+YFDChHTmGRzdho29j6tev2smuiYNR0dnZ3bnqomVkhms7zrGC8b4BcmN1K&#10;dXuzSXpr5C6J5fVSyQ5STeWtaza9B4HiTOO6KuPLDE7yDa3EB8oByHD6oJzg6Yzx/2xrAUCf2NW/&#10;t5QntpX/VYBsE6SERKgfnh9i6MO7T667T4rb+QWD0wW5g9nUpWwvcnOZcjb/DDrpXM4Kj2gRw9wT&#10;+9pcXgitfkCnxcn5uWoEuqCk4k1xJZGtT0fK3aflZ8rLWjgFyPU7ZtBEx2syqtvKDS/Y+a1gaaYE&#10;uN2lekMB2RLuTwBxuZHrEId7IF9y+kEQdzF2cAgmRCLYcxF2ZXcQyRriKAx8RGAeCXFoCJAPaxwY&#10;ZWHwOwjiX4fLGlaPgssGHRrH++HSdH5sXGJzuENx+R7AmeZsMbFZfWVbEql9958JjsXx4Rh03QMc&#10;Nyp4GI6D0PUdV+PYRYgEtedlgBwh5LjwXOLYjUiAFNAPt9QdkwtW2phEY5i1bc1v52/ZVN/zjAUF&#10;+3w7B5dR3w7MbVhJM4oyrCsTfE9n4OiVjpKU1sztdgb6lMszVzqx4MendnCP2mkszEC1gzwSeErt&#10;YMcPfIes+g8EhTiq3QdQO9hXEchJ7eyOQY5e7ahQch+18wxikKNUI+BVaO/lSnCa3cyEdc45W1gX&#10;rCgg3mfc0lFFHZRcFL28g5XmWfmnCc5qBsJzQjdwtH5BoQOExFp84nsoqJ0a3yOuIig2a5eqXmCz&#10;Mg2ytUBP8hXS/T/Q6aBjQbP892JqifsS6BfBM8W+1GHTQHaihv+qY6XZCRNs9FMPW9gD0/Eg6sF0&#10;PiDEaYmajdSDjmckMyKl5AlDaJCtB653o3mG2UCgxjw3VDYQLCDE06smEDkhceGmcr19FDlE2cjN&#10;UrqLJFvxjBun+eR678fDGXl+ajDsxcM1fO3QeP9kAyVf+fRqpIdsx83hDVIjKAhIl4hTSqgl4jDx&#10;EIlqLYJwiDEyhPR3IOKOniBXjsYP5pweIbEGVvmBdVf8de2LDsiBEexh6WNKgjxwQxJEq+Y9Io4P&#10;iTFl3T0UgUNaO3qPBcstnqHJvvV7hlsSXqbjZmM4YNYDPMPpF7NbGz3DNinVHNxQY3jioWQYsxbd&#10;PMM0FjEo3RxAKpd5QAD5z1oAid2AeBFMAPCNAMn+unOOAgINNHwj5IYAdZ2f3QDfQ0LIR4sHW/j0&#10;I743Fmw7bUb7jo4HIP0Zx4BuTxoV7u2TRg1CTCJdKRF5rkfWbIRH/CiAxzqJ6mKknj9OBNitYOgm&#10;YEJZw1DLdhM0njItbeVEr8yvMi4HyP1e4Z4Six/Mq4yPMHPiNgnbS8itxzPKxdh6S2+KRECR2+us&#10;+mJBk30UiAu8ENgm5WVGnhdqqLbhX+QDi1TnUaAoCwzZdjMlc/4Xcl1mVXJRqixozR3QZOeAsowB&#10;DmC/EfrR3c7G9Ti5nT9V9ZTbpD83up3QpAWxzFtIf7oSF8tCl1gCIFUpoUlKFNPmEUSedZWhdCc7&#10;nqsuzupWXKrMx7rjilAQRZ7WCCHB2H3gUmiFoUovozAKdpDKJ78V3K0D7Pdz9lubxFunwrcp1hhG&#10;OgK74REtZRhBgbT2TDt2h0B5YG13gN3wgh12Z3vu4mRm9A70lNy2dZtDzcyJ6v8uVD+UuO9Kd+sq&#10;+BWdv2I2ALfKNigXEbDWMRvgWKpHmpBbGUL+eGA2VMJ8pwGBZEHk6Yq/FtqhL+t1dFAKxYFEW5jN&#10;QenJgvx8FqThxzfHMQ3rOsygBEEQEV2wodjw9TJU38FgQxQTAnGMS3bYkz3jGIDZlg9GHp0a2TTB&#10;5s9HOssF6RpYG7Ilojr2xBxuwu6TGe18X/X8SH+wNjvNaEOHgerpib62mFETmKn4bUD0tdmMEuwQ&#10;VBMzEJPV+YHWiiLHcX1T4YrAhw70R3bf1o521ESnTt6U/Ghqpkv2EkP2rlbbm7uwuC0U8KOlK1bJ&#10;1H62aAALu2faYnXWnywE3J06cxv+qhdF2BAVxlB3nNEnRJHnRX4IS5F0hg8o0nm6E4gk33TENaCg&#10;uuGz6TJWear6I3L55Xf3t6LX2k/dz/4HAAD//wMAUEsDBBQABgAIAAAAIQD3Jx4W2gAAAAUBAAAP&#10;AAAAZHJzL2Rvd25yZXYueG1sTI/NTsMwEITvSLyDtUjcqNMfWSHEqRASHAsUJK5uvMQR8TrYbht4&#10;ehYu5TLSaFYz39bryQ/igDH1gTTMZwUIpDbYnjoNry/3VyWIlA1ZMwRCDV+YYN2cn9WmsuFIz3jY&#10;5k5wCaXKaHA5j5WUqXXoTZqFEYmz9xC9yWxjJ200Ry73g1wUhZLe9MQLzox457D92O69hvj4NH5v&#10;3OLhbeyWm2muPuUyK60vL6bbGxAZp3w6hl98RoeGmXZhTzaJQQM/kv+Us1Kt2O40rMprBbKp5X/6&#10;5gcAAP//AwBQSwECLQAUAAYACAAAACEAtoM4kv4AAADhAQAAEwAAAAAAAAAAAAAAAAAAAAAAW0Nv&#10;bnRlbnRfVHlwZXNdLnhtbFBLAQItABQABgAIAAAAIQA4/SH/1gAAAJQBAAALAAAAAAAAAAAAAAAA&#10;AC8BAABfcmVscy8ucmVsc1BLAQItABQABgAIAAAAIQBQowRWAggAADI/AAAOAAAAAAAAAAAAAAAA&#10;AC4CAABkcnMvZTJvRG9jLnhtbFBLAQItABQABgAIAAAAIQD3Jx4W2gAAAAUBAAAPAAAAAAAAAAAA&#10;AAAAAFwKAABkcnMvZG93bnJldi54bWxQSwUGAAAAAAQABADzAAAAYwsAAAAA&#10;">
                <v:shape id="_x0000_s1045" type="#_x0000_t75" style="position:absolute;width:54864;height:31089;visibility:visible;mso-wrap-style:square">
                  <v:fill o:detectmouseclick="t"/>
                  <v:path o:connecttype="none"/>
                </v:shape>
                <v:rect id="Rectangle 35" o:spid="_x0000_s1046" style="position:absolute;left:1574;top:15398;width:29595;height:138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TywQAAANsAAAAPAAAAZHJzL2Rvd25yZXYueG1sRI/NasMw&#10;EITvgbyD2EBvsZw0bY1jOYSQQq91+wBbayubWCtjKf55+6pQ6HGYmW+Y4jTbTow0+Naxgl2SgiCu&#10;nW7ZKPj8eN1mIHxA1tg5JgULeTiV61WBuXYTv9NYBSMihH2OCpoQ+lxKXzdk0SeuJ47etxsshigH&#10;I/WAU4TbTu7T9FlabDkuNNjTpaH6Vt2tAlq+rtl4fnGHQ00ynealMnxR6mEzn48gAs3hP/zXftMK&#10;Hp/g90v8AbL8AQAA//8DAFBLAQItABQABgAIAAAAIQDb4fbL7gAAAIUBAAATAAAAAAAAAAAAAAAA&#10;AAAAAABbQ29udGVudF9UeXBlc10ueG1sUEsBAi0AFAAGAAgAAAAhAFr0LFu/AAAAFQEAAAsAAAAA&#10;AAAAAAAAAAAAHwEAAF9yZWxzLy5yZWxzUEsBAi0AFAAGAAgAAAAhAGkVRPLBAAAA2wAAAA8AAAAA&#10;AAAAAAAAAAAABwIAAGRycy9kb3ducmV2LnhtbFBLBQYAAAAAAwADALcAAAD1AgAAAAA=&#10;" filled="f" strokecolor="black [3213]" strokeweight="2pt">
                  <v:textbox>
                    <w:txbxContent>
                      <w:p w14:paraId="16DB6061" w14:textId="77777777" w:rsidR="00B70577" w:rsidRDefault="00B70577" w:rsidP="0057058C">
                        <w:pPr>
                          <w:pStyle w:val="NormalWeb"/>
                          <w:spacing w:before="0" w:beforeAutospacing="0" w:after="80" w:afterAutospacing="0"/>
                          <w:rPr>
                            <w:szCs w:val="24"/>
                          </w:rPr>
                        </w:pPr>
                        <w:r w:rsidRPr="000F6B1D">
                          <w:rPr>
                            <w:rFonts w:ascii="Verdana" w:hAnsi="Verdana"/>
                            <w:color w:val="0D0D0D" w:themeColor="text1" w:themeTint="F2"/>
                            <w:sz w:val="18"/>
                          </w:rPr>
                          <w:t>on-premise</w:t>
                        </w:r>
                      </w:p>
                    </w:txbxContent>
                  </v:textbox>
                </v:rect>
                <v:rect id="Rectangle 20" o:spid="_x0000_s1047" style="position:absolute;left:32202;top:1431;width:17652;height:27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rOXvQAAANsAAAAPAAAAZHJzL2Rvd25yZXYueG1sRE/LisIw&#10;FN0L8w/hCrPTVBciHaPIDDIybnzMB1yba1NsbkISa/17sxBcHs57septKzoKsXGsYDIuQBBXTjdc&#10;K/g/bUZzEDEha2wdk4IHRVgtPwYLLLW784G6Y6pFDuFYogKTki+ljJUhi3HsPHHmLi5YTBmGWuqA&#10;9xxuWzktipm02HBuMOjp21B1Pd6sglDTj9yf/xz6ne9CwJnZ/KJSn8N+/QUiUZ/e4pd7qxVM8/r8&#10;Jf8AuXwCAAD//wMAUEsBAi0AFAAGAAgAAAAhANvh9svuAAAAhQEAABMAAAAAAAAAAAAAAAAAAAAA&#10;AFtDb250ZW50X1R5cGVzXS54bWxQSwECLQAUAAYACAAAACEAWvQsW78AAAAVAQAACwAAAAAAAAAA&#10;AAAAAAAfAQAAX3JlbHMvLnJlbHNQSwECLQAUAAYACAAAACEAd2qzl70AAADbAAAADwAAAAAAAAAA&#10;AAAAAAAHAgAAZHJzL2Rvd25yZXYueG1sUEsFBgAAAAADAAMAtwAAAPECAAAAAA==&#10;" fillcolor="#4f81bd [3204]" strokecolor="#243f60 [1604]" strokeweight="2pt">
                  <v:textbox>
                    <w:txbxContent>
                      <w:p w14:paraId="5D1892DF" w14:textId="42672F3B" w:rsidR="00B70577" w:rsidRDefault="00B70577" w:rsidP="0057058C">
                        <w:r>
                          <w:t>3DSpace (on-cloud)</w:t>
                        </w:r>
                      </w:p>
                    </w:txbxContent>
                  </v:textbox>
                </v:rect>
                <v:rect id="Rectangle 21" o:spid="_x0000_s1048" style="position:absolute;left:36735;top:13119;width:8110;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KFKwgAAANsAAAAPAAAAZHJzL2Rvd25yZXYueG1sRI9LiwIx&#10;EITvC/6H0IKXRTN6EBmNIoKyuCC+z82k54GTzjjJjrP/3giCx6KqvqJmi9aUoqHaFZYVDAcRCOLE&#10;6oIzBefTuj8B4TyyxtIyKfgnB4t552uGsbYPPlBz9JkIEHYxKsi9r2IpXZKTQTewFXHwUlsb9EHW&#10;mdQ1PgLclHIURWNpsOCwkGNFq5yS2/HPKLhe7u7q1nZJv7dT+r3fNruNTZXqddvlFISn1n/C7/aP&#10;VjAawutL+AFy/gQAAP//AwBQSwECLQAUAAYACAAAACEA2+H2y+4AAACFAQAAEwAAAAAAAAAAAAAA&#10;AAAAAAAAW0NvbnRlbnRfVHlwZXNdLnhtbFBLAQItABQABgAIAAAAIQBa9CxbvwAAABUBAAALAAAA&#10;AAAAAAAAAAAAAB8BAABfcmVscy8ucmVsc1BLAQItABQABgAIAAAAIQDRTKFKwgAAANsAAAAPAAAA&#10;AAAAAAAAAAAAAAcCAABkcnMvZG93bnJldi54bWxQSwUGAAAAAAMAAwC3AAAA9gIAAAAA&#10;" fillcolor="#8db3e2 [1311]" strokecolor="black [3213]" strokeweight="2pt">
                  <v:textbox>
                    <w:txbxContent>
                      <w:p w14:paraId="07A3BF45" w14:textId="77777777" w:rsidR="00B70577" w:rsidRDefault="00B70577" w:rsidP="0057058C">
                        <w:pPr>
                          <w:jc w:val="center"/>
                        </w:pPr>
                        <w:r>
                          <w:t>Software Items</w:t>
                        </w:r>
                      </w:p>
                    </w:txbxContent>
                  </v:textbox>
                </v:rect>
                <v:rect id="Rectangle 22" o:spid="_x0000_s1049" style="position:absolute;left:36149;top:20565;width:9173;height:3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j89wwAAANsAAAAPAAAAZHJzL2Rvd25yZXYueG1sRI9Li8JA&#10;EITvwv6HoRe8iE7MQSQ6iiwoi4L42PXcZDoPzPRkM7Mx/ntHEDwWVfUVNV92phItNa60rGA8ikAQ&#10;p1aXnCv4Oa+HUxDOI2usLJOCOzlYLj56c0y0vfGR2pPPRYCwS1BB4X2dSOnSggy6ka2Jg5fZxqAP&#10;ssmlbvAW4KaScRRNpMGSw0KBNX0VlF5P/0bB5ffPXdzarmh3PWeDw7bdb2ymVP+zW81AeOr8O/xq&#10;f2sFcQzPL+EHyMUDAAD//wMAUEsBAi0AFAAGAAgAAAAhANvh9svuAAAAhQEAABMAAAAAAAAAAAAA&#10;AAAAAAAAAFtDb250ZW50X1R5cGVzXS54bWxQSwECLQAUAAYACAAAACEAWvQsW78AAAAVAQAACwAA&#10;AAAAAAAAAAAAAAAfAQAAX3JlbHMvLnJlbHNQSwECLQAUAAYACAAAACEAIZ4/PcMAAADbAAAADwAA&#10;AAAAAAAAAAAAAAAHAgAAZHJzL2Rvd25yZXYueG1sUEsFBgAAAAADAAMAtwAAAPcCAAAAAA==&#10;" fillcolor="#8db3e2 [1311]" strokecolor="black [3213]" strokeweight="2pt">
                  <v:textbox>
                    <w:txbxContent>
                      <w:p w14:paraId="434B16C3" w14:textId="77777777" w:rsidR="00B70577" w:rsidRDefault="00B70577" w:rsidP="0057058C">
                        <w:pPr>
                          <w:pStyle w:val="NormalWeb"/>
                          <w:spacing w:before="0" w:beforeAutospacing="0" w:after="80" w:afterAutospacing="0"/>
                          <w:jc w:val="center"/>
                          <w:rPr>
                            <w:szCs w:val="24"/>
                          </w:rPr>
                        </w:pPr>
                        <w:r>
                          <w:rPr>
                            <w:rFonts w:ascii="Verdana" w:hAnsi="Verdana"/>
                            <w:sz w:val="18"/>
                          </w:rPr>
                          <w:t>SCM Repository</w:t>
                        </w:r>
                      </w:p>
                    </w:txbxContent>
                  </v:textbox>
                </v:rect>
                <v:shape id="Straight Arrow Connector 23" o:spid="_x0000_s1050" type="#_x0000_t32" style="position:absolute;left:40736;top:17015;width:54;height:35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BW7xQAAANsAAAAPAAAAZHJzL2Rvd25yZXYueG1sRI9Ba8JA&#10;FITvBf/D8oTe6iYRqqauQQRb7a1RaHt7ZJ9JMPs2ZLdJ+u/dgtDjMDPfMOtsNI3oqXO1ZQXxLAJB&#10;XFhdc6ngfNo/LUE4j6yxsUwKfslBtpk8rDHVduAP6nNfigBhl6KCyvs2ldIVFRl0M9sSB+9iO4M+&#10;yK6UusMhwE0jkyh6lgZrDgsVtrSrqLjmP0bBQn6+RcvikMSr+fnre5fb4/urVepxOm5fQHga/X/4&#10;3j5oBckc/r6EHyA3NwAAAP//AwBQSwECLQAUAAYACAAAACEA2+H2y+4AAACFAQAAEwAAAAAAAAAA&#10;AAAAAAAAAAAAW0NvbnRlbnRfVHlwZXNdLnhtbFBLAQItABQABgAIAAAAIQBa9CxbvwAAABUBAAAL&#10;AAAAAAAAAAAAAAAAAB8BAABfcmVscy8ucmVsc1BLAQItABQABgAIAAAAIQCKlBW7xQAAANsAAAAP&#10;AAAAAAAAAAAAAAAAAAcCAABkcnMvZG93bnJldi54bWxQSwUGAAAAAAMAAwC3AAAA+QIAAAAA&#10;" strokecolor="black [3213]">
                  <v:stroke endarrow="block"/>
                </v:shape>
                <v:rect id="Rectangle 24" o:spid="_x0000_s1051" style="position:absolute;left:35394;top:5652;width:10793;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LSwwAAANsAAAAPAAAAZHJzL2Rvd25yZXYueG1sRI9bi8Iw&#10;FITfF/wP4Qi+LJoqyyLVKCIo4oKs1+dDc3rB5qQ2sdZ/b4SFfRxm5htmOm9NKRqqXWFZwXAQgSBO&#10;rC44U3A6rvpjEM4jaywtk4InOZjPOh9TjLV98J6ag89EgLCLUUHufRVL6ZKcDLqBrYiDl9raoA+y&#10;zqSu8RHgppSjKPqWBgsOCzlWtMwpuR7uRsHlfHMXt7IL+rke08/fbbNb21SpXrddTEB4av1/+K+9&#10;0QpGX/D+En6AnL0AAAD//wMAUEsBAi0AFAAGAAgAAAAhANvh9svuAAAAhQEAABMAAAAAAAAAAAAA&#10;AAAAAAAAAFtDb250ZW50X1R5cGVzXS54bWxQSwECLQAUAAYACAAAACEAWvQsW78AAAAVAQAACwAA&#10;AAAAAAAAAAAAAAAfAQAAX3JlbHMvLnJlbHNQSwECLQAUAAYACAAAACEAwTsC0sMAAADbAAAADwAA&#10;AAAAAAAAAAAAAAAHAgAAZHJzL2Rvd25yZXYueG1sUEsFBgAAAAADAAMAtwAAAPcCAAAAAA==&#10;" fillcolor="#8db3e2 [1311]" strokecolor="black [3213]" strokeweight="2pt">
                  <v:textbox>
                    <w:txbxContent>
                      <w:p w14:paraId="6756547E" w14:textId="77777777" w:rsidR="00B70577" w:rsidRDefault="00B70577" w:rsidP="0057058C">
                        <w:pPr>
                          <w:pStyle w:val="NormalWeb"/>
                          <w:spacing w:before="0" w:beforeAutospacing="0" w:after="80" w:afterAutospacing="0"/>
                          <w:jc w:val="center"/>
                          <w:rPr>
                            <w:szCs w:val="24"/>
                          </w:rPr>
                        </w:pPr>
                        <w:r>
                          <w:rPr>
                            <w:rFonts w:ascii="Verdana" w:hAnsi="Verdana"/>
                            <w:sz w:val="18"/>
                          </w:rPr>
                          <w:t>Connected Software WebApp</w:t>
                        </w:r>
                      </w:p>
                    </w:txbxContent>
                  </v:textbox>
                </v:rect>
                <v:rect id="Rectangle 25" o:spid="_x0000_s1052" style="position:absolute;left:1669;top:1431;width:29420;height:12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MyWwwAAANsAAAAPAAAAZHJzL2Rvd25yZXYueG1sRI9Bi8Iw&#10;FITvgv8hPGFvmlrYtVSjiLCseFlWRa/P5tkWm5faRK3+erMgeBxm5htmMmtNJa7UuNKyguEgAkGc&#10;WV1yrmC7+e4nIJxH1lhZJgV3cjCbdjsTTLW98R9d1z4XAcIuRQWF93UqpcsKMugGtiYO3tE2Bn2Q&#10;TS51g7cAN5WMo+hLGiw5LBRY06Kg7LS+GAXM9p7s49WPfqx2o/nv+VDRYaTUR6+dj0F4av07/Gov&#10;tYL4E/6/hB8gp08AAAD//wMAUEsBAi0AFAAGAAgAAAAhANvh9svuAAAAhQEAABMAAAAAAAAAAAAA&#10;AAAAAAAAAFtDb250ZW50X1R5cGVzXS54bWxQSwECLQAUAAYACAAAACEAWvQsW78AAAAVAQAACwAA&#10;AAAAAAAAAAAAAAAfAQAAX3JlbHMvLnJlbHNQSwECLQAUAAYACAAAACEAhIjMlsMAAADbAAAADwAA&#10;AAAAAAAAAAAAAAAHAgAAZHJzL2Rvd25yZXYueG1sUEsFBgAAAAADAAMAtwAAAPcCAAAAAA==&#10;" fillcolor="#9bbb59 [3206]" strokecolor="#4e6128 [1606]" strokeweight="2pt">
                  <v:textbox>
                    <w:txbxContent>
                      <w:p w14:paraId="3A0D6F9C" w14:textId="43239D53" w:rsidR="00B70577" w:rsidRDefault="00B70577" w:rsidP="0057058C">
                        <w:pPr>
                          <w:pStyle w:val="NormalWeb"/>
                          <w:spacing w:before="0" w:beforeAutospacing="0" w:after="80" w:afterAutospacing="0"/>
                          <w:rPr>
                            <w:szCs w:val="24"/>
                          </w:rPr>
                        </w:pPr>
                        <w:r>
                          <w:rPr>
                            <w:rFonts w:ascii="Verdana" w:hAnsi="Verdana"/>
                            <w:sz w:val="18"/>
                          </w:rPr>
                          <w:t>3DSCM (on-cloud)</w:t>
                        </w:r>
                      </w:p>
                    </w:txbxContent>
                  </v:textbox>
                </v:rect>
                <v:rect id="Rectangle 27" o:spid="_x0000_s1053" style="position:absolute;left:19242;top:16379;width:8905;height:4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5G9wwAAANsAAAAPAAAAZHJzL2Rvd25yZXYueG1sRI/NisJA&#10;EITvgu8wtLA3M1ExLllHUcFFj/5Ark2mN8ma6YmZUePbOwsLHovq+qprvuxMLe7UusqyglEUgyDO&#10;ra64UHA+bYefIJxH1lhbJgVPcrBc9HtzTLV98IHuR1+IAGGXooLS+yaV0uUlGXSRbYiD92Nbgz7I&#10;tpC6xUeAm1qO4ziRBisODSU2tCkpvxxvJryxf06u9SSJp7xLfrPDNDPf60ypj0G3+gLhqfPv4//0&#10;TisYz+BvSwCAXLwAAAD//wMAUEsBAi0AFAAGAAgAAAAhANvh9svuAAAAhQEAABMAAAAAAAAAAAAA&#10;AAAAAAAAAFtDb250ZW50X1R5cGVzXS54bWxQSwECLQAUAAYACAAAACEAWvQsW78AAAAVAQAACwAA&#10;AAAAAAAAAAAAAAAfAQAAX3JlbHMvLnJlbHNQSwECLQAUAAYACAAAACEAqO+RvcMAAADbAAAADwAA&#10;AAAAAAAAAAAAAAAHAgAAZHJzL2Rvd25yZXYueG1sUEsFBgAAAAADAAMAtwAAAPcCAAAAAA==&#10;" fillcolor="#bfb1d0 [1623]" strokecolor="#795d9b [3047]">
                  <v:fill color2="#ece7f1 [503]" rotate="t" angle="180" colors="0 #c9b5e8;22938f #d9cbee;1 #f0eaf9" focus="100%" type="gradient"/>
                  <v:shadow on="t" color="black" opacity="24903f" origin=",.5" offset="0,.55556mm"/>
                  <v:textbox>
                    <w:txbxContent>
                      <w:p w14:paraId="7C6B94A6" w14:textId="77777777" w:rsidR="00B70577" w:rsidRDefault="00B70577" w:rsidP="0057058C">
                        <w:pPr>
                          <w:jc w:val="center"/>
                        </w:pPr>
                        <w:r>
                          <w:t>User Browser</w:t>
                        </w:r>
                      </w:p>
                    </w:txbxContent>
                  </v:textbox>
                </v:rect>
                <v:shape id="Straight Arrow Connector 29" o:spid="_x0000_s1054" type="#_x0000_t32" style="position:absolute;left:23694;top:8242;width:11700;height:81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rwwAAANsAAAAPAAAAZHJzL2Rvd25yZXYueG1sRI9Bi8Iw&#10;FITvC/6H8ARva6oH0a5pWQRB3INYBT0+mmfb3ealNFmN/94IgsdhZr5hlnkwrbhS7xrLCibjBARx&#10;aXXDlYLjYf05B+E8ssbWMim4k4M8G3wsMdX2xnu6Fr4SEcIuRQW1910qpStrMujGtiOO3sX2Bn2U&#10;fSV1j7cIN62cJslMGmw4LtTY0aqm8q/4Nwq2p9/LQR6bgKYIs+1Pst6154lSo2H4/gLhKfh3+NXe&#10;aAXTBTy/xB8gswcAAAD//wMAUEsBAi0AFAAGAAgAAAAhANvh9svuAAAAhQEAABMAAAAAAAAAAAAA&#10;AAAAAAAAAFtDb250ZW50X1R5cGVzXS54bWxQSwECLQAUAAYACAAAACEAWvQsW78AAAAVAQAACwAA&#10;AAAAAAAAAAAAAAAfAQAAX3JlbHMvLnJlbHNQSwECLQAUAAYACAAAACEA/0Pra8MAAADbAAAADwAA&#10;AAAAAAAAAAAAAAAHAgAAZHJzL2Rvd25yZXYueG1sUEsFBgAAAAADAAMAtwAAAPcCAAAAAA==&#10;" strokecolor="black [3040]">
                  <v:stroke endarrow="block"/>
                </v:shape>
                <v:rect id="Rectangle 30" o:spid="_x0000_s1055" style="position:absolute;left:6729;top:8434;width:4959;height:2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f2vAAAANsAAAAPAAAAZHJzL2Rvd25yZXYueG1sRE9LCsIw&#10;EN0L3iGM4E5TK4hUo4gg6tIf4m5sxrbYTEoTbb29WQguH+8/X7amFG+qXWFZwWgYgSBOrS44U3A+&#10;bQZTEM4jaywtk4IPOVguup05Jto2fKD30WcihLBLUEHufZVI6dKcDLqhrYgD97C1QR9gnUldYxPC&#10;TSnjKJpIgwWHhhwrWueUPo8voyAmP5WP++X22U+e26gx17WOx0r1e+1qBsJT6//in3unFYzD+vAl&#10;/AC5+AIAAP//AwBQSwECLQAUAAYACAAAACEA2+H2y+4AAACFAQAAEwAAAAAAAAAAAAAAAAAAAAAA&#10;W0NvbnRlbnRfVHlwZXNdLnhtbFBLAQItABQABgAIAAAAIQBa9CxbvwAAABUBAAALAAAAAAAAAAAA&#10;AAAAAB8BAABfcmVscy8ucmVsc1BLAQItABQABgAIAAAAIQBUF/f2vAAAANsAAAAPAAAAAAAAAAAA&#10;AAAAAAcCAABkcnMvZG93bnJldi54bWxQSwUGAAAAAAMAAwC3AAAA8AIAAAAA&#10;" fillcolor="#76923c [2406]" strokecolor="black [3213]" strokeweight="2pt">
                  <v:textbox>
                    <w:txbxContent>
                      <w:p w14:paraId="1E62720C" w14:textId="77777777" w:rsidR="00B70577" w:rsidRDefault="00B70577" w:rsidP="0057058C">
                        <w:pPr>
                          <w:pStyle w:val="NormalWeb"/>
                          <w:spacing w:before="0" w:beforeAutospacing="0" w:after="80" w:afterAutospacing="0"/>
                          <w:jc w:val="center"/>
                          <w:rPr>
                            <w:szCs w:val="24"/>
                          </w:rPr>
                        </w:pPr>
                        <w:r>
                          <w:rPr>
                            <w:rFonts w:ascii="Verdana" w:hAnsi="Verdana"/>
                            <w:sz w:val="18"/>
                          </w:rPr>
                          <w:t>jgit</w:t>
                        </w:r>
                      </w:p>
                    </w:txbxContent>
                  </v:textbox>
                </v:rect>
                <v:shape id="Flowchart: Magnetic Disk 31" o:spid="_x0000_s1056" type="#_x0000_t132" style="position:absolute;left:3180;top:18447;width:8508;height:7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YBYwwAAANsAAAAPAAAAZHJzL2Rvd25yZXYueG1sRI9BawIx&#10;EIXvgv8hTKE3za6CyNYo0lLQi1D10tuwGTdxN5N1E3Xrr2+EQo+PN+978xar3jXiRl2wnhXk4wwE&#10;cem15UrB8fA5moMIEVlj45kU/FCA1XI4WGCh/Z2/6LaPlUgQDgUqMDG2hZShNOQwjH1LnLyT7xzG&#10;JLtK6g7vCe4aOcmymXRoOTUYbOndUFnvry69Uc9PlzN/WL3NN7T7PpiHrY1Sry/9+g1EpD7+H/+l&#10;N1rBNIfnlgQAufwFAAD//wMAUEsBAi0AFAAGAAgAAAAhANvh9svuAAAAhQEAABMAAAAAAAAAAAAA&#10;AAAAAAAAAFtDb250ZW50X1R5cGVzXS54bWxQSwECLQAUAAYACAAAACEAWvQsW78AAAAVAQAACwAA&#10;AAAAAAAAAAAAAAAfAQAAX3JlbHMvLnJlbHNQSwECLQAUAAYACAAAACEAzdGAWMMAAADbAAAADwAA&#10;AAAAAAAAAAAAAAAHAgAAZHJzL2Rvd25yZXYueG1sUEsFBgAAAAADAAMAtwAAAPcCAAAAAA==&#10;" fillcolor="#bfb1d0 [1623]" strokecolor="#795d9b [3047]">
                  <v:fill color2="#ece7f1 [503]" rotate="t" angle="180" colors="0 #c9b5e8;22938f #d9cbee;1 #f0eaf9" focus="100%" type="gradient"/>
                  <v:shadow on="t" color="black" opacity="24903f" origin=",.5" offset="0,.55556mm"/>
                  <v:textbox>
                    <w:txbxContent>
                      <w:p w14:paraId="2FC31144" w14:textId="64D8AC05" w:rsidR="00B70577" w:rsidRDefault="00B70577" w:rsidP="0057058C">
                        <w:pPr>
                          <w:jc w:val="center"/>
                        </w:pPr>
                        <w:r>
                          <w:t>Local git repo clone</w:t>
                        </w:r>
                      </w:p>
                    </w:txbxContent>
                  </v:textbox>
                </v:shape>
                <v:shape id="Straight Arrow Connector 32" o:spid="_x0000_s1057" type="#_x0000_t32" style="position:absolute;left:11688;top:7922;width:4980;height:18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u/HwgAAANsAAAAPAAAAZHJzL2Rvd25yZXYueG1sRI9Bi8Iw&#10;FITvgv8hPMGbpirIUk2LCILoQbYKu8dH82yrzUtposZ/v1lY2OMwM98w6zyYVjypd41lBbNpAoK4&#10;tLrhSsHlvJt8gHAeWWNrmRS8yUGeDQdrTLV98Sc9C1+JCGGXooLa+y6V0pU1GXRT2xFH72p7gz7K&#10;vpK6x1eEm1bOk2QpDTYcF2rsaFtTeS8eRsHh63Y9y0sT0BRheTgmu1P7PVNqPAqbFQhPwf+H/9p7&#10;rWAxh98v8QfI7AcAAP//AwBQSwECLQAUAAYACAAAACEA2+H2y+4AAACFAQAAEwAAAAAAAAAAAAAA&#10;AAAAAAAAW0NvbnRlbnRfVHlwZXNdLnhtbFBLAQItABQABgAIAAAAIQBa9CxbvwAAABUBAAALAAAA&#10;AAAAAAAAAAAAAB8BAABfcmVscy8ucmVsc1BLAQItABQABgAIAAAAIQB0Pu/HwgAAANsAAAAPAAAA&#10;AAAAAAAAAAAAAAcCAABkcnMvZG93bnJldi54bWxQSwUGAAAAAAMAAwC3AAAA9gIAAAAA&#10;" strokecolor="black [3040]">
                  <v:stroke endarrow="block"/>
                </v:shape>
                <v:rect id="Rectangle 33" o:spid="_x0000_s1058" style="position:absolute;left:19244;top:21201;width:8903;height:4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QFjwgAAANsAAAAPAAAAZHJzL2Rvd25yZXYueG1sRI9Bi8Iw&#10;EIXvC/6HMIK3beoWi1SjqLCLHnUXeh2asa02k9pktf57IwgeH2/e9+bNl71pxJU6V1tWMI5iEMSF&#10;1TWXCv5+vz+nIJxH1thYJgV3crBcDD7mmGl74z1dD74UAcIuQwWV920mpSsqMugi2xIH72g7gz7I&#10;rpS6w1uAm0Z+xXEqDdYcGipsaVNRcT78m/DG7p5cmiSNJ7xNT/l+kpufda7UaNivZiA89f59/Epv&#10;tYIkgeeWAAC5eAAAAP//AwBQSwECLQAUAAYACAAAACEA2+H2y+4AAACFAQAAEwAAAAAAAAAAAAAA&#10;AAAAAAAAW0NvbnRlbnRfVHlwZXNdLnhtbFBLAQItABQABgAIAAAAIQBa9CxbvwAAABUBAAALAAAA&#10;AAAAAAAAAAAAAB8BAABfcmVscy8ucmVsc1BLAQItABQABgAIAAAAIQBSDQFjwgAAANsAAAAPAAAA&#10;AAAAAAAAAAAAAAcCAABkcnMvZG93bnJldi54bWxQSwUGAAAAAAMAAwC3AAAA9gIAAAAA&#10;" fillcolor="#bfb1d0 [1623]" strokecolor="#795d9b [3047]">
                  <v:fill color2="#ece7f1 [503]" rotate="t" angle="180" colors="0 #c9b5e8;22938f #d9cbee;1 #f0eaf9" focus="100%" type="gradient"/>
                  <v:shadow on="t" color="black" opacity="24903f" origin=",.5" offset="0,.55556mm"/>
                  <v:textbox>
                    <w:txbxContent>
                      <w:p w14:paraId="0F501114" w14:textId="77777777" w:rsidR="00B70577" w:rsidRDefault="00B70577" w:rsidP="0057058C">
                        <w:pPr>
                          <w:pStyle w:val="NormalWeb"/>
                          <w:spacing w:before="0" w:beforeAutospacing="0" w:after="80" w:afterAutospacing="0"/>
                          <w:jc w:val="center"/>
                          <w:rPr>
                            <w:szCs w:val="24"/>
                          </w:rPr>
                        </w:pPr>
                        <w:r>
                          <w:rPr>
                            <w:rFonts w:ascii="Verdana" w:hAnsi="Verdana"/>
                            <w:sz w:val="18"/>
                          </w:rPr>
                          <w:t>User git client</w:t>
                        </w:r>
                      </w:p>
                    </w:txbxContent>
                  </v:textbox>
                </v:rect>
                <v:shape id="Straight Arrow Connector 34" o:spid="_x0000_s1059" type="#_x0000_t32" style="position:absolute;left:11688;top:22184;width:7556;height:110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ypywwAAANsAAAAPAAAAZHJzL2Rvd25yZXYueG1sRI9Ba8JA&#10;FITvgv9heUIvopvWoiV1E6pS8NooQm+vu88kmH0bs1uN/94tFDwOM/MNs8x724gLdb52rOB5moAg&#10;1s7UXCrY7z4nbyB8QDbYOCYFN/KQZ8PBElPjrvxFlyKUIkLYp6igCqFNpfS6Iot+6lri6B1dZzFE&#10;2ZXSdHiNcNvIlySZS4s1x4UKW1pXpE/Fr1Wgf+jQ0ua8KXaLsPrux77wK63U06j/eAcRqA+P8H97&#10;axTMXuHvS/wBMrsDAAD//wMAUEsBAi0AFAAGAAgAAAAhANvh9svuAAAAhQEAABMAAAAAAAAAAAAA&#10;AAAAAAAAAFtDb250ZW50X1R5cGVzXS54bWxQSwECLQAUAAYACAAAACEAWvQsW78AAAAVAQAACwAA&#10;AAAAAAAAAAAAAAAfAQAAX3JlbHMvLnJlbHNQSwECLQAUAAYACAAAACEAnFsqcsMAAADbAAAADwAA&#10;AAAAAAAAAAAAAAAHAgAAZHJzL2Rvd25yZXYueG1sUEsFBgAAAAADAAMAtwAAAPcCAAAAAA==&#10;" strokecolor="black [3040]">
                  <v:stroke endarrow="block"/>
                </v:shape>
                <v:shape id="Flowchart: Magnetic Disk 37" o:spid="_x0000_s1060" type="#_x0000_t132" style="position:absolute;left:16668;top:4185;width:8503;height:7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H4ixQAAANsAAAAPAAAAZHJzL2Rvd25yZXYueG1sRI9Ba8JA&#10;FITvhf6H5RV6qxsVVKJriILQk7YqqLdH9jVJk30bs2tM/323IPQ4zMw3zCLpTS06al1pWcFwEIEg&#10;zqwuOVdwPGzeZiCcR9ZYWyYFP+QgWT4/LTDW9s6f1O19LgKEXYwKCu+bWEqXFWTQDWxDHLwv2xr0&#10;Qba51C3eA9zUchRFE2mw5LBQYEPrgrJqfzMKrnm3O3+nl1V9mn4Mx9tRJCtXKfX60qdzEJ56/x9+&#10;tN+1gvEU/r6EHyCXvwAAAP//AwBQSwECLQAUAAYACAAAACEA2+H2y+4AAACFAQAAEwAAAAAAAAAA&#10;AAAAAAAAAAAAW0NvbnRlbnRfVHlwZXNdLnhtbFBLAQItABQABgAIAAAAIQBa9CxbvwAAABUBAAAL&#10;AAAAAAAAAAAAAAAAAB8BAABfcmVscy8ucmVsc1BLAQItABQABgAIAAAAIQBe2H4ixQAAANsAAAAP&#10;AAAAAAAAAAAAAAAAAAcCAABkcnMvZG93bnJldi54bWxQSwUGAAAAAAMAAwC3AAAA+QIAAAAA&#10;" fillcolor="#76923c [2406]" strokecolor="#4e6128 [1606]" strokeweight="2pt">
                  <v:textbox>
                    <w:txbxContent>
                      <w:p w14:paraId="498A148F" w14:textId="38293065" w:rsidR="00B70577" w:rsidRDefault="00B70577" w:rsidP="0057058C">
                        <w:pPr>
                          <w:pStyle w:val="NormalWeb"/>
                          <w:spacing w:before="0" w:beforeAutospacing="0" w:after="80" w:afterAutospacing="0"/>
                          <w:jc w:val="center"/>
                          <w:rPr>
                            <w:szCs w:val="24"/>
                          </w:rPr>
                        </w:pPr>
                        <w:r>
                          <w:rPr>
                            <w:rFonts w:ascii="Verdana" w:hAnsi="Verdana"/>
                            <w:sz w:val="18"/>
                          </w:rPr>
                          <w:t>Git Bare Repo</w:t>
                        </w:r>
                      </w:p>
                    </w:txbxContent>
                  </v:textbox>
                </v:shape>
                <v:shape id="Straight Arrow Connector 38" o:spid="_x0000_s1061" type="#_x0000_t32" style="position:absolute;left:9209;top:11167;width:10035;height:121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Ui0wAAAANsAAAAPAAAAZHJzL2Rvd25yZXYueG1sRE9Na8JA&#10;EL0X/A/LCN7qRgNVoqtIpFCEHppW8DhkxySYnQ3ZVaO/vnMo9Ph43+vt4Fp1oz40ng3Mpgko4tLb&#10;hisDP9/vr0tQISJbbD2TgQcF2G5GL2vMrL/zF92KWCkJ4ZChgTrGLtM6lDU5DFPfEQt39r3DKLCv&#10;tO3xLuGu1fMkedMOG5aGGjvKayovxdUZSMPnYf6MTZrmfNmfjoticW5zYybjYbcCFWmI/+I/94cV&#10;n4yVL/ID9OYXAAD//wMAUEsBAi0AFAAGAAgAAAAhANvh9svuAAAAhQEAABMAAAAAAAAAAAAAAAAA&#10;AAAAAFtDb250ZW50X1R5cGVzXS54bWxQSwECLQAUAAYACAAAACEAWvQsW78AAAAVAQAACwAAAAAA&#10;AAAAAAAAAAAfAQAAX3JlbHMvLnJlbHNQSwECLQAUAAYACAAAACEAjyVItMAAAADbAAAADwAAAAAA&#10;AAAAAAAAAAAHAgAAZHJzL2Rvd25yZXYueG1sUEsFBgAAAAADAAMAtwAAAPQCAAAAAA==&#10;" strokecolor="#0d0d0d [3069]">
                  <v:stroke endarrow="block"/>
                </v:shape>
                <v:shape id="Straight Arrow Connector 39" o:spid="_x0000_s1062" type="#_x0000_t32" style="position:absolute;left:9209;top:11167;width:14485;height:52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e0vxAAAANsAAAAPAAAAZHJzL2Rvd25yZXYueG1sRI9Ba8JA&#10;FITvBf/D8gre6qYJaJu6ikQEKXho2kKPj+wzG8y+Ddk1xv56Vyj0OMx8M8xyPdpWDNT7xrGC51kC&#10;grhyuuFawdfn7ukFhA/IGlvHpOBKHtarycMSc+0u/EFDGWoRS9jnqMCE0OVS+sqQRT9zHXH0jq63&#10;GKLsa6l7vMRy28o0SebSYsNxwWBHhaHqVJ6tgswf3tPf0GRZwaftz/eiXBzbQqnp47h5AxFoDP/h&#10;P3qvI/cK9y/xB8jVDQAA//8DAFBLAQItABQABgAIAAAAIQDb4fbL7gAAAIUBAAATAAAAAAAAAAAA&#10;AAAAAAAAAABbQ29udGVudF9UeXBlc10ueG1sUEsBAi0AFAAGAAgAAAAhAFr0LFu/AAAAFQEAAAsA&#10;AAAAAAAAAAAAAAAAHwEAAF9yZWxzLy5yZWxzUEsBAi0AFAAGAAgAAAAhAOBp7S/EAAAA2wAAAA8A&#10;AAAAAAAAAAAAAAAABwIAAGRycy9kb3ducmV2LnhtbFBLBQYAAAAAAwADALcAAAD4AgAAAAA=&#10;" strokecolor="#0d0d0d [3069]">
                  <v:stroke endarrow="block"/>
                </v:shape>
                <w10:anchorlock/>
              </v:group>
            </w:pict>
          </mc:Fallback>
        </mc:AlternateContent>
      </w:r>
    </w:p>
    <w:p w14:paraId="21D99BD9" w14:textId="4FBB4F93" w:rsidR="000F6B1D" w:rsidRDefault="0057058C" w:rsidP="000701F9">
      <w:r w:rsidRPr="006622BB">
        <w:rPr>
          <w:b/>
        </w:rPr>
        <w:t>IMPORTANT</w:t>
      </w:r>
      <w:r>
        <w:t xml:space="preserve">: This is a greatly simplified picture, just to help understand the remaining technical pieces of this document. For the full </w:t>
      </w:r>
      <w:r w:rsidR="006622BB">
        <w:t>picture of the architecture</w:t>
      </w:r>
      <w:r>
        <w:t xml:space="preserve">, the “Service Referential” presentation </w:t>
      </w:r>
      <w:proofErr w:type="gramStart"/>
      <w:r>
        <w:t>should be read</w:t>
      </w:r>
      <w:proofErr w:type="gramEnd"/>
      <w:r w:rsidR="000078E4">
        <w:t xml:space="preserve"> (See the Documents attached to </w:t>
      </w:r>
      <w:hyperlink r:id="rId11" w:history="1">
        <w:r w:rsidR="000078E4" w:rsidRPr="000078E4">
          <w:rPr>
            <w:rStyle w:val="Hyperlink"/>
          </w:rPr>
          <w:t>this object</w:t>
        </w:r>
      </w:hyperlink>
      <w:r w:rsidR="000078E4">
        <w:t xml:space="preserve"> in RFL)</w:t>
      </w:r>
      <w:r>
        <w:t>.</w:t>
      </w:r>
    </w:p>
    <w:p w14:paraId="32CEFDB6" w14:textId="4BD10CC6" w:rsidR="000F6B1D" w:rsidRDefault="0057058C" w:rsidP="000701F9">
      <w:r>
        <w:t>The primary differences are:</w:t>
      </w:r>
    </w:p>
    <w:p w14:paraId="2DE3E9A3" w14:textId="2F132EFC" w:rsidR="0057058C" w:rsidRDefault="0057058C" w:rsidP="0057058C">
      <w:pPr>
        <w:pStyle w:val="ListParagraph"/>
        <w:numPr>
          <w:ilvl w:val="0"/>
          <w:numId w:val="42"/>
        </w:numPr>
      </w:pPr>
      <w:r>
        <w:t>The Main “</w:t>
      </w:r>
      <w:r w:rsidR="006622BB">
        <w:t>Bare Repositories</w:t>
      </w:r>
      <w:r>
        <w:t xml:space="preserve">” </w:t>
      </w:r>
      <w:r w:rsidR="006622BB">
        <w:t>are</w:t>
      </w:r>
      <w:r>
        <w:t xml:space="preserve"> now managed as part of the on-cloud </w:t>
      </w:r>
      <w:r w:rsidR="00DB5B89">
        <w:t xml:space="preserve">3DSCM </w:t>
      </w:r>
      <w:r>
        <w:t>service</w:t>
      </w:r>
    </w:p>
    <w:p w14:paraId="1BA67E6D" w14:textId="18114CCB" w:rsidR="0057058C" w:rsidRDefault="00DB5B89" w:rsidP="0057058C">
      <w:pPr>
        <w:pStyle w:val="ListParagraph"/>
        <w:numPr>
          <w:ilvl w:val="0"/>
          <w:numId w:val="42"/>
        </w:numPr>
      </w:pPr>
      <w:r>
        <w:t>There is no Adapter/Connector configuration web app.</w:t>
      </w:r>
    </w:p>
    <w:p w14:paraId="1C07C6CD" w14:textId="70B79A5E" w:rsidR="0057058C" w:rsidRDefault="00DB5B89" w:rsidP="000701F9">
      <w:pPr>
        <w:pStyle w:val="ListParagraph"/>
        <w:numPr>
          <w:ilvl w:val="0"/>
          <w:numId w:val="42"/>
        </w:numPr>
      </w:pPr>
      <w:r>
        <w:t xml:space="preserve">Users clone/pull/push their code from/to the </w:t>
      </w:r>
      <w:r w:rsidR="006622BB">
        <w:t xml:space="preserve">3DSCM-managed </w:t>
      </w:r>
      <w:proofErr w:type="spellStart"/>
      <w:r w:rsidR="006622BB">
        <w:t>git</w:t>
      </w:r>
      <w:proofErr w:type="spellEnd"/>
      <w:r w:rsidR="006622BB">
        <w:t xml:space="preserve"> bar</w:t>
      </w:r>
      <w:r>
        <w:t xml:space="preserve">e repositories using whatever </w:t>
      </w:r>
      <w:proofErr w:type="spellStart"/>
      <w:r>
        <w:t>git</w:t>
      </w:r>
      <w:proofErr w:type="spellEnd"/>
      <w:r>
        <w:t xml:space="preserve"> client they prefer to use (command line, or plug-in to something like Eclipse.)</w:t>
      </w:r>
    </w:p>
    <w:p w14:paraId="0FB15286" w14:textId="77777777" w:rsidR="0057058C" w:rsidRDefault="0057058C" w:rsidP="000701F9"/>
    <w:p w14:paraId="7DBA2EE2" w14:textId="7860F3A0" w:rsidR="000701F9" w:rsidRDefault="000701F9" w:rsidP="000701F9">
      <w:r w:rsidRPr="00DB5B89">
        <w:rPr>
          <w:b/>
        </w:rPr>
        <w:t>Why do this?</w:t>
      </w:r>
      <w:r w:rsidRPr="00DB5B89">
        <w:rPr>
          <w:b/>
        </w:rPr>
        <w:br/>
      </w:r>
      <w:r>
        <w:t>For customers that do not want to manage their own infrastructure, this provides a way to have the main repositories managed on-cloud, and therefore all disk space and backup issues to be the responsibility of the cloud provider.</w:t>
      </w:r>
      <w:r w:rsidR="00DB5B89">
        <w:t xml:space="preserve"> Users just get their own clones (workspaces), which are always disposable.</w:t>
      </w:r>
    </w:p>
    <w:p w14:paraId="5E0B69D1" w14:textId="7E726511" w:rsidR="000701F9" w:rsidRDefault="000701F9" w:rsidP="000701F9">
      <w:pPr>
        <w:rPr>
          <w:ins w:id="46" w:author="DOBINSON Ian" w:date="2019-11-05T13:59:00Z"/>
        </w:rPr>
      </w:pPr>
      <w:r>
        <w:t>Another way to think of this is that our 3DSCM system will be similar to a service like GitHub</w:t>
      </w:r>
      <w:r w:rsidR="007A0719">
        <w:t xml:space="preserve"> or </w:t>
      </w:r>
      <w:proofErr w:type="spellStart"/>
      <w:r w:rsidR="007A0719">
        <w:t>GitLab</w:t>
      </w:r>
      <w:proofErr w:type="spellEnd"/>
      <w:r>
        <w:t>!</w:t>
      </w:r>
    </w:p>
    <w:p w14:paraId="059C276E" w14:textId="44E6152F" w:rsidR="00E607BE" w:rsidRDefault="00AA4E60" w:rsidP="000701F9">
      <w:ins w:id="47" w:author="DOBINSON Ian" w:date="2019-11-05T14:00:00Z">
        <w:r>
          <w:t>A more general; reason for using Connected Software</w:t>
        </w:r>
      </w:ins>
      <w:ins w:id="48" w:author="DOBINSON Ian" w:date="2019-11-05T13:59:00Z">
        <w:r>
          <w:t xml:space="preserve"> </w:t>
        </w:r>
      </w:ins>
      <w:ins w:id="49" w:author="DOBINSON Ian" w:date="2019-11-05T14:01:00Z">
        <w:r>
          <w:t>is</w:t>
        </w:r>
      </w:ins>
      <w:ins w:id="50" w:author="DOBINSON Ian" w:date="2019-11-05T13:59:00Z">
        <w:r>
          <w:t xml:space="preserve"> so that customers can have </w:t>
        </w:r>
        <w:proofErr w:type="gramStart"/>
        <w:r>
          <w:t>1</w:t>
        </w:r>
        <w:proofErr w:type="gramEnd"/>
        <w:r>
          <w:t xml:space="preserve"> system that manages all of their data. 3DExperience manages their hardware design data, so having it manage their software data too keeps everything together. This also</w:t>
        </w:r>
      </w:ins>
      <w:ins w:id="51" w:author="DOBINSON Ian" w:date="2019-11-05T14:01:00Z">
        <w:r>
          <w:t xml:space="preserve"> </w:t>
        </w:r>
      </w:ins>
      <w:ins w:id="52" w:author="DOBINSON Ian" w:date="2019-11-05T13:59:00Z">
        <w:r>
          <w:t>then brings the power of other 3DExperience apps to bear on the managed software source.</w:t>
        </w:r>
      </w:ins>
    </w:p>
    <w:p w14:paraId="3BDD8AF1" w14:textId="74FCC655" w:rsidR="000078E4" w:rsidRDefault="000078E4" w:rsidP="00313ABA">
      <w:pPr>
        <w:pStyle w:val="Heading2"/>
      </w:pPr>
      <w:bookmarkStart w:id="53" w:name="_Toc20810958"/>
      <w:r>
        <w:t>Regions and Tenants</w:t>
      </w:r>
      <w:bookmarkEnd w:id="53"/>
    </w:p>
    <w:p w14:paraId="5BF7DFDC" w14:textId="27E59497" w:rsidR="00447DD2" w:rsidRDefault="00447DD2" w:rsidP="00447DD2">
      <w:r>
        <w:t xml:space="preserve">A “region” is an area of the world covered by a particular Cloud infrastructure supplier. For example, </w:t>
      </w:r>
      <w:proofErr w:type="gramStart"/>
      <w:r>
        <w:t>Europe is one region</w:t>
      </w:r>
      <w:proofErr w:type="gramEnd"/>
      <w:r>
        <w:t xml:space="preserve">, </w:t>
      </w:r>
      <w:proofErr w:type="gramStart"/>
      <w:r>
        <w:t>North America is another</w:t>
      </w:r>
      <w:proofErr w:type="gramEnd"/>
      <w:r>
        <w:t>. Regions do not concern us too much, except to note that the provider of the Cloud infrastructure can be different in each region. For example, Amazon might provide the infrastructure in the US, and Huawei in China. There can clearly be differences in the different providers! The aim is to have a single service that is the same across regions.</w:t>
      </w:r>
    </w:p>
    <w:p w14:paraId="2D823A93" w14:textId="7C3975B8" w:rsidR="00447DD2" w:rsidRDefault="00447DD2" w:rsidP="00447DD2">
      <w:r>
        <w:lastRenderedPageBreak/>
        <w:t xml:space="preserve">A “tenant” </w:t>
      </w:r>
      <w:proofErr w:type="gramStart"/>
      <w:r>
        <w:t>is basically</w:t>
      </w:r>
      <w:proofErr w:type="gramEnd"/>
      <w:r>
        <w:t xml:space="preserve"> a customer. Each customer gets access to the </w:t>
      </w:r>
      <w:ins w:id="54" w:author="DOBINSON Ian" w:date="2019-11-05T14:02:00Z">
        <w:r w:rsidR="00AA4E60">
          <w:t>products</w:t>
        </w:r>
      </w:ins>
      <w:del w:id="55" w:author="DOBINSON Ian" w:date="2019-11-05T14:02:00Z">
        <w:r w:rsidDel="00AA4E60">
          <w:delText>services</w:delText>
        </w:r>
      </w:del>
      <w:r>
        <w:t xml:space="preserve"> that they have bought licenses </w:t>
      </w:r>
      <w:proofErr w:type="gramStart"/>
      <w:r>
        <w:t>for</w:t>
      </w:r>
      <w:proofErr w:type="gramEnd"/>
      <w:r>
        <w:t xml:space="preserve">. </w:t>
      </w:r>
      <w:proofErr w:type="gramStart"/>
      <w:r>
        <w:t>But</w:t>
      </w:r>
      <w:proofErr w:type="gramEnd"/>
      <w:r>
        <w:t xml:space="preserve"> the actual services</w:t>
      </w:r>
      <w:ins w:id="56" w:author="DOBINSON Ian" w:date="2019-11-05T14:02:00Z">
        <w:r w:rsidR="00AA4E60">
          <w:t xml:space="preserve"> providing those products</w:t>
        </w:r>
      </w:ins>
      <w:r>
        <w:t xml:space="preserve"> are not replicated for every tenant. For example, there is only one 3DPassport service that provides authentication for all users across all customers (tenants.) Similarly, </w:t>
      </w:r>
      <w:proofErr w:type="gramStart"/>
      <w:r>
        <w:t xml:space="preserve">one 3DSpace service </w:t>
      </w:r>
      <w:ins w:id="57" w:author="DOBINSON Ian" w:date="2019-11-05T14:02:00Z">
        <w:r w:rsidR="00AA4E60">
          <w:t xml:space="preserve">(providing a whole series of products) </w:t>
        </w:r>
      </w:ins>
      <w:r>
        <w:t>might be used by multiple tenants</w:t>
      </w:r>
      <w:proofErr w:type="gramEnd"/>
      <w:r>
        <w:t>. The 3DSCM service is similarly “multi-tenant”</w:t>
      </w:r>
      <w:proofErr w:type="gramStart"/>
      <w:r>
        <w:t>,</w:t>
      </w:r>
      <w:proofErr w:type="gramEnd"/>
      <w:r>
        <w:t xml:space="preserve"> meaning that one </w:t>
      </w:r>
      <w:r>
        <w:rPr>
          <w:i/>
        </w:rPr>
        <w:t xml:space="preserve">instance </w:t>
      </w:r>
      <w:r>
        <w:t>of the service is used by multiple customers</w:t>
      </w:r>
      <w:r w:rsidR="006F7FBD">
        <w:t xml:space="preserve"> accessing the 3DS cloud deployment in a region</w:t>
      </w:r>
      <w:r>
        <w:t>.</w:t>
      </w:r>
    </w:p>
    <w:p w14:paraId="2B5D6122" w14:textId="0205A04D" w:rsidR="00447DD2" w:rsidRDefault="00447DD2" w:rsidP="00447DD2">
      <w:r>
        <w:t xml:space="preserve">The important thing with </w:t>
      </w:r>
      <w:r w:rsidR="007A0719">
        <w:t xml:space="preserve">multi-tenant </w:t>
      </w:r>
      <w:r>
        <w:t>services is that they MUST separate their data in such a way that it is never going to be possible for one customer to see the data belonging to another. For 3DSpa</w:t>
      </w:r>
      <w:r w:rsidR="007A0719">
        <w:t>c</w:t>
      </w:r>
      <w:r>
        <w:t xml:space="preserve">e, this </w:t>
      </w:r>
      <w:proofErr w:type="gramStart"/>
      <w:r>
        <w:t>is achieved</w:t>
      </w:r>
      <w:proofErr w:type="gramEnd"/>
      <w:r>
        <w:t xml:space="preserve"> by storing the data in “vaults” in the database that are per-tenant.</w:t>
      </w:r>
    </w:p>
    <w:p w14:paraId="0105A8F5" w14:textId="5B11B922" w:rsidR="00447DD2" w:rsidRDefault="00447DD2" w:rsidP="00447DD2">
      <w:commentRangeStart w:id="58"/>
      <w:r>
        <w:t>For 3DSCM, we will need to partition the repositories, and provide access, in such a wa</w:t>
      </w:r>
      <w:r w:rsidR="007A0719">
        <w:t>y that the repositories</w:t>
      </w:r>
      <w:r>
        <w:t xml:space="preserve"> for one customer </w:t>
      </w:r>
      <w:proofErr w:type="gramStart"/>
      <w:r>
        <w:t>can never be seen or affected by another customer</w:t>
      </w:r>
      <w:commentRangeEnd w:id="58"/>
      <w:proofErr w:type="gramEnd"/>
      <w:r w:rsidR="00137516">
        <w:rPr>
          <w:rStyle w:val="CommentReference"/>
        </w:rPr>
        <w:commentReference w:id="58"/>
      </w:r>
      <w:r>
        <w:t>.</w:t>
      </w:r>
    </w:p>
    <w:p w14:paraId="150B72F0" w14:textId="3002FD42" w:rsidR="00447DD2" w:rsidRDefault="00447DD2" w:rsidP="00447DD2">
      <w:r>
        <w:t>One important thing to note is that when there are multiple tenants, they always access the various servers using different URLs</w:t>
      </w:r>
      <w:r w:rsidR="00313ABA">
        <w:t xml:space="preserve">. This is important and the “id” of the tenant is part of that URL and </w:t>
      </w:r>
      <w:proofErr w:type="gramStart"/>
      <w:r w:rsidR="00313ABA">
        <w:t>can be used</w:t>
      </w:r>
      <w:proofErr w:type="gramEnd"/>
      <w:r w:rsidR="00313ABA">
        <w:t xml:space="preserve"> as part of the scheme for data separation.</w:t>
      </w:r>
    </w:p>
    <w:p w14:paraId="7DBA8B17" w14:textId="6BE68F1F" w:rsidR="00313ABA" w:rsidRPr="00447DD2" w:rsidRDefault="00313ABA" w:rsidP="00447DD2">
      <w:r>
        <w:t xml:space="preserve">Note that a single customer (tenant) is only </w:t>
      </w:r>
      <w:proofErr w:type="gramStart"/>
      <w:r>
        <w:t>ever present</w:t>
      </w:r>
      <w:proofErr w:type="gramEnd"/>
      <w:r>
        <w:t xml:space="preserve"> in a single region: </w:t>
      </w:r>
      <w:commentRangeStart w:id="59"/>
      <w:r>
        <w:t>They do</w:t>
      </w:r>
      <w:r w:rsidR="007A0719">
        <w:t xml:space="preserve"> </w:t>
      </w:r>
      <w:r>
        <w:t>not have their data / services spread across regions</w:t>
      </w:r>
      <w:commentRangeEnd w:id="59"/>
      <w:r w:rsidR="002E0048">
        <w:rPr>
          <w:rStyle w:val="CommentReference"/>
        </w:rPr>
        <w:commentReference w:id="59"/>
      </w:r>
      <w:r>
        <w:t>.</w:t>
      </w:r>
    </w:p>
    <w:p w14:paraId="1024061F" w14:textId="2CD91C6C" w:rsidR="008416C1" w:rsidRDefault="008416C1" w:rsidP="000254F2">
      <w:pPr>
        <w:pStyle w:val="Heading2"/>
      </w:pPr>
      <w:bookmarkStart w:id="60" w:name="_Toc20810959"/>
      <w:r>
        <w:t>Service installation, products, provisioning etc.</w:t>
      </w:r>
      <w:bookmarkEnd w:id="60"/>
    </w:p>
    <w:p w14:paraId="70FE7CB8" w14:textId="5A001776" w:rsidR="00BE6813" w:rsidRDefault="00BE6813" w:rsidP="00BE6813">
      <w:r>
        <w:t xml:space="preserve">Installation and setup of a “Service” is not something that </w:t>
      </w:r>
      <w:proofErr w:type="gramStart"/>
      <w:r>
        <w:t>can be performed</w:t>
      </w:r>
      <w:proofErr w:type="gramEnd"/>
      <w:r>
        <w:t xml:space="preserve"> manually in the same way that individual products, or even the whole 3DSpace service, can be installed.</w:t>
      </w:r>
    </w:p>
    <w:p w14:paraId="08C68A78" w14:textId="4C35B380" w:rsidR="00BE6813" w:rsidRDefault="00BE6813" w:rsidP="00BE6813">
      <w:r>
        <w:t xml:space="preserve">For internal development and QE, “PODs” and “Sandboxes” </w:t>
      </w:r>
      <w:proofErr w:type="gramStart"/>
      <w:r>
        <w:t>must be used</w:t>
      </w:r>
      <w:proofErr w:type="gramEnd"/>
      <w:r>
        <w:t>.</w:t>
      </w:r>
    </w:p>
    <w:p w14:paraId="6E6A3B18" w14:textId="65D13AEC" w:rsidR="00BE6813" w:rsidRDefault="00BE6813" w:rsidP="00BE6813">
      <w:r>
        <w:t xml:space="preserve">What actually happens when a service is “deployed” (VERY roughly) is that a set of Virtual Machines (VMs) </w:t>
      </w:r>
      <w:proofErr w:type="gramStart"/>
      <w:r>
        <w:t>are created</w:t>
      </w:r>
      <w:proofErr w:type="gramEnd"/>
      <w:r>
        <w:t xml:space="preserve"> which have various products and tools installed on them. This generally includes one or more Tomcat servers that then provide the external visibility into that “Service”.</w:t>
      </w:r>
    </w:p>
    <w:p w14:paraId="26CE56D7" w14:textId="6E1DD28D" w:rsidR="00BE6813" w:rsidRPr="00C77298" w:rsidRDefault="00BE6813" w:rsidP="00BE6813">
      <w:r>
        <w:t>In the case</w:t>
      </w:r>
      <w:r w:rsidR="000078E4">
        <w:t xml:space="preserve"> of the 3DSCM Service, </w:t>
      </w:r>
      <w:r w:rsidR="00A7795E">
        <w:t>t</w:t>
      </w:r>
      <w:r w:rsidR="00C77298">
        <w:t xml:space="preserve">he following is the </w:t>
      </w:r>
      <w:r w:rsidR="00C77298">
        <w:rPr>
          <w:i/>
        </w:rPr>
        <w:t>initial</w:t>
      </w:r>
      <w:r w:rsidR="00C77298">
        <w:t xml:space="preserve"> architecture of the service</w:t>
      </w:r>
      <w:ins w:id="61" w:author="DOBINSON Ian" w:date="2019-11-05T14:18:00Z">
        <w:r w:rsidR="00A83BBB">
          <w:t>.</w:t>
        </w:r>
      </w:ins>
      <w:del w:id="62" w:author="DOBINSON Ian" w:date="2019-11-05T14:18:00Z">
        <w:r w:rsidR="00C77298" w:rsidDel="00A83BBB">
          <w:delText xml:space="preserve"> (</w:delText>
        </w:r>
        <w:r w:rsidR="00C77298" w:rsidDel="00A83BBB">
          <w:rPr>
            <w:b/>
          </w:rPr>
          <w:delText xml:space="preserve">NOTE: </w:delText>
        </w:r>
        <w:r w:rsidR="00C77298" w:rsidDel="00A83BBB">
          <w:delText>This is still under discussion!)</w:delText>
        </w:r>
      </w:del>
    </w:p>
    <w:p w14:paraId="17C676ED" w14:textId="2A54BF1E" w:rsidR="007A0719" w:rsidRDefault="00A83BBB" w:rsidP="00BE6813">
      <w:ins w:id="63" w:author="DOBINSON Ian" w:date="2019-11-05T14:18:00Z">
        <w:r w:rsidRPr="00A83BBB">
          <w:rPr>
            <w:noProof/>
          </w:rPr>
          <w:drawing>
            <wp:inline distT="0" distB="0" distL="0" distR="0" wp14:anchorId="10349EF8" wp14:editId="2FC7914E">
              <wp:extent cx="5689600" cy="43751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9600" cy="4375150"/>
                      </a:xfrm>
                      <a:prstGeom prst="rect">
                        <a:avLst/>
                      </a:prstGeom>
                    </pic:spPr>
                  </pic:pic>
                </a:graphicData>
              </a:graphic>
            </wp:inline>
          </w:drawing>
        </w:r>
      </w:ins>
      <w:commentRangeStart w:id="64"/>
      <w:commentRangeStart w:id="65"/>
      <w:del w:id="66" w:author="DOBINSON Ian" w:date="2019-11-05T14:18:00Z">
        <w:r w:rsidR="00A7795E" w:rsidDel="00A83BBB">
          <w:rPr>
            <w:noProof/>
          </w:rPr>
          <w:drawing>
            <wp:inline distT="0" distB="0" distL="0" distR="0" wp14:anchorId="68AFE25B" wp14:editId="7C5D9263">
              <wp:extent cx="5689600" cy="3936365"/>
              <wp:effectExtent l="0" t="0" r="635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9600" cy="3936365"/>
                      </a:xfrm>
                      <a:prstGeom prst="rect">
                        <a:avLst/>
                      </a:prstGeom>
                    </pic:spPr>
                  </pic:pic>
                </a:graphicData>
              </a:graphic>
            </wp:inline>
          </w:drawing>
        </w:r>
      </w:del>
      <w:commentRangeEnd w:id="64"/>
      <w:r w:rsidR="00B74621">
        <w:rPr>
          <w:rStyle w:val="CommentReference"/>
        </w:rPr>
        <w:commentReference w:id="64"/>
      </w:r>
      <w:commentRangeEnd w:id="65"/>
      <w:r w:rsidR="006F7FBD">
        <w:rPr>
          <w:rStyle w:val="CommentReference"/>
        </w:rPr>
        <w:commentReference w:id="65"/>
      </w:r>
    </w:p>
    <w:p w14:paraId="6EC82BD3" w14:textId="3EA08D6C" w:rsidR="00BE6813" w:rsidRDefault="00C77298" w:rsidP="00C77298">
      <w:r>
        <w:t xml:space="preserve">What this </w:t>
      </w:r>
      <w:proofErr w:type="gramStart"/>
      <w:r>
        <w:t>pictures</w:t>
      </w:r>
      <w:proofErr w:type="gramEnd"/>
      <w:r>
        <w:t xml:space="preserve"> describes is:</w:t>
      </w:r>
    </w:p>
    <w:p w14:paraId="305E3291" w14:textId="44DB090D" w:rsidR="00C77298" w:rsidRDefault="00C77298" w:rsidP="00C77298">
      <w:pPr>
        <w:pStyle w:val="ListParagraph"/>
        <w:numPr>
          <w:ilvl w:val="0"/>
          <w:numId w:val="42"/>
        </w:numPr>
      </w:pPr>
      <w:r>
        <w:lastRenderedPageBreak/>
        <w:t>The 3DSCM Service (outer blue box) made up of…</w:t>
      </w:r>
    </w:p>
    <w:p w14:paraId="21F70B92" w14:textId="4F613915" w:rsidR="00C77298" w:rsidRDefault="00C77298" w:rsidP="00C77298">
      <w:pPr>
        <w:pStyle w:val="ListParagraph"/>
        <w:numPr>
          <w:ilvl w:val="0"/>
          <w:numId w:val="42"/>
        </w:numPr>
      </w:pPr>
      <w:r>
        <w:t>The “</w:t>
      </w:r>
      <w:del w:id="67" w:author="DOBINSON Ian" w:date="2019-11-05T14:19:00Z">
        <w:r w:rsidDel="00A83BBB">
          <w:delText>Reverse Proxy VM</w:delText>
        </w:r>
      </w:del>
      <w:ins w:id="68" w:author="DOBINSON Ian" w:date="2019-11-05T14:19:00Z">
        <w:r w:rsidR="00A83BBB">
          <w:t>Scalable Load Balancer VM</w:t>
        </w:r>
      </w:ins>
      <w:r>
        <w:t xml:space="preserve">”: </w:t>
      </w:r>
      <w:proofErr w:type="gramStart"/>
      <w:r>
        <w:t>This is a standard component that provides a server with SSL access</w:t>
      </w:r>
      <w:proofErr w:type="gramEnd"/>
      <w:ins w:id="69" w:author="DOBINSON Ian" w:date="2019-11-05T14:20:00Z">
        <w:r w:rsidR="00A83BBB">
          <w:t xml:space="preserve"> and reverse-proxy capabilities</w:t>
        </w:r>
      </w:ins>
      <w:r>
        <w:t xml:space="preserve"> (just like on our 3DExp4All servers). All serv</w:t>
      </w:r>
      <w:ins w:id="70" w:author="DOBINSON Ian" w:date="2019-11-05T14:20:00Z">
        <w:r w:rsidR="00A83BBB">
          <w:t>ice</w:t>
        </w:r>
      </w:ins>
      <w:del w:id="71" w:author="DOBINSON Ian" w:date="2019-11-05T14:20:00Z">
        <w:r w:rsidDel="00A83BBB">
          <w:delText>er</w:delText>
        </w:r>
      </w:del>
      <w:r>
        <w:t xml:space="preserve"> calls go through this. The </w:t>
      </w:r>
      <w:del w:id="72" w:author="DOBINSON Ian" w:date="2019-11-05T14:19:00Z">
        <w:r w:rsidR="00461048" w:rsidDel="00A83BBB">
          <w:delText xml:space="preserve">green </w:delText>
        </w:r>
      </w:del>
      <w:ins w:id="73" w:author="DOBINSON Ian" w:date="2019-11-05T14:19:00Z">
        <w:r w:rsidR="00A83BBB">
          <w:t xml:space="preserve">purple </w:t>
        </w:r>
      </w:ins>
      <w:r>
        <w:t>boxes around this indicate that it is “</w:t>
      </w:r>
      <w:r w:rsidR="00461048">
        <w:t>Active/</w:t>
      </w:r>
      <w:ins w:id="74" w:author="DOBINSON Ian" w:date="2019-11-05T14:19:00Z">
        <w:r w:rsidR="00A83BBB">
          <w:t>Active</w:t>
        </w:r>
      </w:ins>
      <w:del w:id="75" w:author="DOBINSON Ian" w:date="2019-11-05T14:19:00Z">
        <w:r w:rsidR="00461048" w:rsidDel="00A83BBB">
          <w:delText>Passive</w:delText>
        </w:r>
      </w:del>
      <w:r>
        <w:t xml:space="preserve">”, and the “2 &lt; &gt; 2” means that there are exactly two instances of this VM. </w:t>
      </w:r>
      <w:del w:id="76" w:author="DOBINSON Ian" w:date="2019-11-05T14:19:00Z">
        <w:r w:rsidDel="00A83BBB">
          <w:delText xml:space="preserve">The idea is that </w:delText>
        </w:r>
        <w:r w:rsidR="00461048" w:rsidDel="00A83BBB">
          <w:delText>one VM is “active”, so requests go to that, and if that goes down for any reason, then the “passive” one is brought on line and handles the requests instead, while the other is rebuild. This gives minimal downtime. The preferred approach is “Active/Active”, which has multiple VM and the</w:delText>
        </w:r>
      </w:del>
      <w:ins w:id="77" w:author="DOBINSON Ian" w:date="2019-11-05T14:19:00Z">
        <w:r w:rsidR="00A83BBB">
          <w:t>The idea is that</w:t>
        </w:r>
      </w:ins>
      <w:r w:rsidR="00461048">
        <w:t xml:space="preserve"> calls can go to either</w:t>
      </w:r>
      <w:ins w:id="78" w:author="DOBINSON Ian" w:date="2019-11-05T14:19:00Z">
        <w:r w:rsidR="00A83BBB">
          <w:t xml:space="preserve"> of these VMs</w:t>
        </w:r>
      </w:ins>
      <w:del w:id="79" w:author="DOBINSON Ian" w:date="2019-11-05T14:20:00Z">
        <w:r w:rsidR="00461048" w:rsidDel="00A83BBB">
          <w:delText>, but that will not initially be supported</w:delText>
        </w:r>
      </w:del>
      <w:r w:rsidR="00461048">
        <w:t>.</w:t>
      </w:r>
      <w:r>
        <w:t xml:space="preserve"> From the server in this VM, the calls </w:t>
      </w:r>
      <w:proofErr w:type="gramStart"/>
      <w:r>
        <w:t>get</w:t>
      </w:r>
      <w:proofErr w:type="gramEnd"/>
      <w:r>
        <w:t xml:space="preserve"> sent to…</w:t>
      </w:r>
    </w:p>
    <w:p w14:paraId="6764183E" w14:textId="035C6477" w:rsidR="00FF01B4" w:rsidRDefault="00C77298" w:rsidP="00C77298">
      <w:pPr>
        <w:pStyle w:val="ListParagraph"/>
        <w:numPr>
          <w:ilvl w:val="0"/>
          <w:numId w:val="42"/>
        </w:numPr>
        <w:rPr>
          <w:ins w:id="80" w:author="DOBINSON Ian" w:date="2019-11-05T14:24:00Z"/>
        </w:rPr>
      </w:pPr>
      <w:r>
        <w:t>The “3DSCM Service VM”: This has a single “product” installed on it (at this time), which is a modified version of the “</w:t>
      </w:r>
      <w:proofErr w:type="spellStart"/>
      <w:r>
        <w:t>Git</w:t>
      </w:r>
      <w:proofErr w:type="spellEnd"/>
      <w:r>
        <w:t xml:space="preserve"> Connector” that we use for our “External SCM” support, with the WAR file from that installed on a Tomcat server. Also on </w:t>
      </w:r>
      <w:proofErr w:type="gramStart"/>
      <w:r>
        <w:t>that</w:t>
      </w:r>
      <w:proofErr w:type="gramEnd"/>
      <w:r>
        <w:t xml:space="preserve"> same Tomcat server is the “</w:t>
      </w:r>
      <w:proofErr w:type="spellStart"/>
      <w:r>
        <w:t>git</w:t>
      </w:r>
      <w:proofErr w:type="spellEnd"/>
      <w:r>
        <w:t xml:space="preserve"> servlet”, which is the component that handles the requests that come directly from a </w:t>
      </w:r>
      <w:proofErr w:type="spellStart"/>
      <w:r>
        <w:t>git</w:t>
      </w:r>
      <w:proofErr w:type="spellEnd"/>
      <w:r>
        <w:t xml:space="preserve"> client. </w:t>
      </w:r>
      <w:ins w:id="81" w:author="DOBINSON Ian" w:date="2019-11-05T14:21:00Z">
        <w:r w:rsidR="00A83BBB">
          <w:t xml:space="preserve">Again, </w:t>
        </w:r>
      </w:ins>
      <w:del w:id="82" w:author="DOBINSON Ian" w:date="2019-11-05T14:21:00Z">
        <w:r w:rsidDel="00A83BBB">
          <w:delText xml:space="preserve">This VM also has access to the disk on which all repositories will be stored. </w:delText>
        </w:r>
      </w:del>
      <w:ins w:id="83" w:author="DOBINSON Ian" w:date="2019-11-05T14:21:00Z">
        <w:r w:rsidR="00A83BBB">
          <w:t>t</w:t>
        </w:r>
      </w:ins>
      <w:del w:id="84" w:author="DOBINSON Ian" w:date="2019-11-05T14:21:00Z">
        <w:r w:rsidDel="00A83BBB">
          <w:delText>T</w:delText>
        </w:r>
      </w:del>
      <w:r>
        <w:t xml:space="preserve">he </w:t>
      </w:r>
      <w:del w:id="85" w:author="DOBINSON Ian" w:date="2019-11-05T14:21:00Z">
        <w:r w:rsidDel="00A83BBB">
          <w:delText xml:space="preserve">green </w:delText>
        </w:r>
      </w:del>
      <w:ins w:id="86" w:author="DOBINSON Ian" w:date="2019-11-05T14:21:00Z">
        <w:r w:rsidR="00A83BBB">
          <w:t xml:space="preserve">purple </w:t>
        </w:r>
      </w:ins>
      <w:r>
        <w:t>boxes around this VM indicate that it is “active/</w:t>
      </w:r>
      <w:ins w:id="87" w:author="DOBINSON Ian" w:date="2019-11-05T14:21:00Z">
        <w:r w:rsidR="00A83BBB">
          <w:t>active</w:t>
        </w:r>
      </w:ins>
      <w:del w:id="88" w:author="DOBINSON Ian" w:date="2019-11-05T14:21:00Z">
        <w:r w:rsidDel="00A83BBB">
          <w:delText>passive</w:delText>
        </w:r>
      </w:del>
      <w:r>
        <w:t>”,</w:t>
      </w:r>
      <w:del w:id="89" w:author="DOBINSON Ian" w:date="2019-11-05T14:21:00Z">
        <w:r w:rsidDel="00A83BBB">
          <w:delText xml:space="preserve"> </w:delText>
        </w:r>
      </w:del>
      <w:ins w:id="90" w:author="DOBINSON Ian" w:date="2019-11-05T14:21:00Z">
        <w:r w:rsidR="00A83BBB">
          <w:t xml:space="preserve"> which means that there are initially two copies of this VM, each with the connector installed, and more VMs can be added later if the server becomes heavily loaded</w:t>
        </w:r>
      </w:ins>
      <w:del w:id="91" w:author="DOBINSON Ian" w:date="2019-11-05T14:21:00Z">
        <w:r w:rsidDel="00A83BBB">
          <w:delText>meaning that it also has two instances, but only one is active at any time: If that one goes down, then the second will be switched to “active”, after the disks are mounted onto it</w:delText>
        </w:r>
      </w:del>
      <w:r>
        <w:t xml:space="preserve">. </w:t>
      </w:r>
      <w:ins w:id="92" w:author="DOBINSON Ian" w:date="2019-11-05T14:22:00Z">
        <w:r w:rsidR="00A83BBB">
          <w:t>The Load Balancer handles passing of service requests calls to the different 3DSCM Service VMs.</w:t>
        </w:r>
      </w:ins>
      <w:ins w:id="93" w:author="DOBINSON Ian" w:date="2019-11-05T14:23:00Z">
        <w:r w:rsidR="00FF01B4">
          <w:t xml:space="preserve"> For disk storage, the Services infrastructure provides “Volumes” (disks) that can be attached only to a single VM. Since we need access to all the repositories from each of the 3DSCM Service VMs, we cannot directly access these </w:t>
        </w:r>
      </w:ins>
      <w:ins w:id="94" w:author="DOBINSON Ian" w:date="2019-11-05T14:24:00Z">
        <w:r w:rsidR="00FF01B4">
          <w:t>“Volumes” from this service. Therefore</w:t>
        </w:r>
      </w:ins>
      <w:ins w:id="95" w:author="DOBINSON Ian" w:date="2019-11-05T14:25:00Z">
        <w:r w:rsidR="00FF01B4">
          <w:t>,</w:t>
        </w:r>
      </w:ins>
      <w:ins w:id="96" w:author="DOBINSON Ian" w:date="2019-11-05T14:24:00Z">
        <w:r w:rsidR="00FF01B4">
          <w:t xml:space="preserve"> we also have...</w:t>
        </w:r>
      </w:ins>
    </w:p>
    <w:p w14:paraId="00E0C700" w14:textId="07D93954" w:rsidR="00C77298" w:rsidRDefault="00FF01B4" w:rsidP="00C77298">
      <w:pPr>
        <w:pStyle w:val="ListParagraph"/>
        <w:numPr>
          <w:ilvl w:val="0"/>
          <w:numId w:val="42"/>
        </w:numPr>
      </w:pPr>
      <w:ins w:id="97" w:author="DOBINSON Ian" w:date="2019-11-05T14:24:00Z">
        <w:r>
          <w:t xml:space="preserve">The “X3DplFiler VM”: </w:t>
        </w:r>
      </w:ins>
      <w:ins w:id="98" w:author="DOBINSON Ian" w:date="2019-11-05T14:25:00Z">
        <w:r>
          <w:t xml:space="preserve">This provides the “Volumes” (disks), and includes a NFS server. A NFS client </w:t>
        </w:r>
        <w:proofErr w:type="gramStart"/>
        <w:r>
          <w:t>is installed</w:t>
        </w:r>
        <w:proofErr w:type="gramEnd"/>
        <w:r>
          <w:t xml:space="preserve"> on each of the 3DSCM Service VMs, which then mounts the disks exposed from the NFS server on the X3DplFiler VM, and thus makes the disk space available to the 3DSCM Service programs.</w:t>
        </w:r>
        <w:r>
          <w:br/>
          <w:t xml:space="preserve">Note that there are limits to the size of a </w:t>
        </w:r>
      </w:ins>
      <w:ins w:id="99" w:author="DOBINSON Ian" w:date="2019-11-05T14:26:00Z">
        <w:r>
          <w:t xml:space="preserve">“Volume” and to the number of Volumes that </w:t>
        </w:r>
        <w:proofErr w:type="gramStart"/>
        <w:r>
          <w:t>can be attached</w:t>
        </w:r>
        <w:proofErr w:type="gramEnd"/>
        <w:r>
          <w:t xml:space="preserve"> to the X3DplFiler VM, and therefore there is an overall limit to the total amount of disk space this architecture can provide. =&gt; If we start reaching this limit, then we will need to add additional X3DplFiler VMs.</w:t>
        </w:r>
        <w:r>
          <w:br/>
          <w:t xml:space="preserve">The green boxes around this VM indicate that it is </w:t>
        </w:r>
      </w:ins>
      <w:ins w:id="100" w:author="DOBINSON Ian" w:date="2019-11-05T14:28:00Z">
        <w:r>
          <w:t xml:space="preserve">“active/passive”. </w:t>
        </w:r>
      </w:ins>
      <w:del w:id="101" w:author="DOBINSON Ian" w:date="2019-11-05T14:22:00Z">
        <w:r w:rsidR="00C77298" w:rsidDel="00A83BBB">
          <w:delText>(Note that the disk “Volumes” can only be mounted on a single VM at a time, which is why this second VM is not “active/active”. This is also where our architecture is still “under define”, as we ideally need a solution where this part i</w:delText>
        </w:r>
        <w:r w:rsidR="00461048" w:rsidDel="00A83BBB">
          <w:delText>s</w:delText>
        </w:r>
        <w:r w:rsidR="00C77298" w:rsidDel="00A83BBB">
          <w:delText xml:space="preserve"> active/active as well. We also need a solution that provides “infinite” disk space: at present, there is a limit of </w:delText>
        </w:r>
        <w:r w:rsidR="006E57B9" w:rsidDel="00A83BBB">
          <w:delText>about 160TB of data per VM!)</w:delText>
        </w:r>
      </w:del>
      <w:ins w:id="102" w:author="DOBINSON Ian" w:date="2019-11-05T14:28:00Z">
        <w:r>
          <w:t xml:space="preserve">This means that there are two VMs initially set up BUT only one of them is “active” at a time, and that active one has the Volumes attached. If the “active” VM </w:t>
        </w:r>
        <w:proofErr w:type="gramStart"/>
        <w:r>
          <w:t>is found</w:t>
        </w:r>
        <w:proofErr w:type="gramEnd"/>
        <w:r>
          <w:t xml:space="preserve"> to be “down” for any reason, then the “passive” one can be quickly brought on line, the disks attached to that, and the service recovered. The </w:t>
        </w:r>
      </w:ins>
      <w:ins w:id="103" w:author="DOBINSON Ian" w:date="2019-11-05T14:29:00Z">
        <w:r>
          <w:t xml:space="preserve">“passive” VM becomes the active one, and a new “passive” VM </w:t>
        </w:r>
        <w:proofErr w:type="gramStart"/>
        <w:r>
          <w:t>can then be deployed</w:t>
        </w:r>
        <w:proofErr w:type="gramEnd"/>
        <w:r>
          <w:t xml:space="preserve">. Remember that the Volumes </w:t>
        </w:r>
        <w:proofErr w:type="gramStart"/>
        <w:r>
          <w:t>can only be attached</w:t>
        </w:r>
        <w:proofErr w:type="gramEnd"/>
        <w:r>
          <w:t xml:space="preserve"> to one VM at a time, which is why this VM is active/passive and not active/active.</w:t>
        </w:r>
      </w:ins>
    </w:p>
    <w:p w14:paraId="319D0E1B" w14:textId="2109B21F" w:rsidR="004A2C8B" w:rsidRDefault="004A2C8B" w:rsidP="00BE6813">
      <w:r>
        <w:t xml:space="preserve">Thus, both the calls we make from the Connected Software web app (to see the File Tree and fetch </w:t>
      </w:r>
      <w:r w:rsidR="006E57B9">
        <w:t>file contents) and the calls mad</w:t>
      </w:r>
      <w:r>
        <w:t xml:space="preserve">e from a </w:t>
      </w:r>
      <w:proofErr w:type="spellStart"/>
      <w:r>
        <w:t>git</w:t>
      </w:r>
      <w:proofErr w:type="spellEnd"/>
      <w:r>
        <w:t xml:space="preserve"> client (to clone/pull/push the repository) go </w:t>
      </w:r>
      <w:r w:rsidR="006E57B9">
        <w:t xml:space="preserve">through the </w:t>
      </w:r>
      <w:ins w:id="104" w:author="DOBINSON Ian" w:date="2019-11-05T14:30:00Z">
        <w:r w:rsidR="00FF01B4">
          <w:t xml:space="preserve">Load Balancer / </w:t>
        </w:r>
      </w:ins>
      <w:r w:rsidR="006E57B9">
        <w:t xml:space="preserve">Reverse Proxy, to the 3DSCM Service VM, </w:t>
      </w:r>
      <w:r>
        <w:t>and ultimately access the repositories on disk</w:t>
      </w:r>
      <w:ins w:id="105" w:author="DOBINSON Ian" w:date="2019-11-05T14:30:00Z">
        <w:r w:rsidR="00FF01B4">
          <w:t>s provided by the X3DplFiler VM</w:t>
        </w:r>
      </w:ins>
      <w:r>
        <w:t>.</w:t>
      </w:r>
    </w:p>
    <w:p w14:paraId="314D2A5F" w14:textId="4D552577" w:rsidR="004A2C8B" w:rsidRPr="004A2C8B" w:rsidRDefault="004A2C8B" w:rsidP="00BE6813">
      <w:pPr>
        <w:rPr>
          <w:b/>
        </w:rPr>
      </w:pPr>
      <w:r>
        <w:rPr>
          <w:b/>
        </w:rPr>
        <w:t xml:space="preserve">Modified </w:t>
      </w:r>
      <w:proofErr w:type="spellStart"/>
      <w:r>
        <w:rPr>
          <w:b/>
        </w:rPr>
        <w:t>Git</w:t>
      </w:r>
      <w:proofErr w:type="spellEnd"/>
      <w:r>
        <w:rPr>
          <w:b/>
        </w:rPr>
        <w:t xml:space="preserve"> Connector and Packaging</w:t>
      </w:r>
    </w:p>
    <w:p w14:paraId="4B0801B1" w14:textId="1F1C539A" w:rsidR="004A2C8B" w:rsidRDefault="004A2C8B" w:rsidP="00BE6813">
      <w:r>
        <w:t>As noted above, to handle the requests coming from the Connected Software web app we u</w:t>
      </w:r>
      <w:r w:rsidR="000078E4">
        <w:t>se the same “</w:t>
      </w:r>
      <w:proofErr w:type="spellStart"/>
      <w:r w:rsidR="000078E4">
        <w:t>Git</w:t>
      </w:r>
      <w:proofErr w:type="spellEnd"/>
      <w:r w:rsidR="000078E4">
        <w:t xml:space="preserve"> Connector” as </w:t>
      </w:r>
      <w:r>
        <w:t xml:space="preserve">used for our “External </w:t>
      </w:r>
      <w:proofErr w:type="spellStart"/>
      <w:r>
        <w:t>Git</w:t>
      </w:r>
      <w:proofErr w:type="spellEnd"/>
      <w:r>
        <w:t xml:space="preserve"> Connector” product. This makes sense, since they both have the same job to do! However, there are a number of differences in the two products. For example:</w:t>
      </w:r>
    </w:p>
    <w:p w14:paraId="194B54D0" w14:textId="2FA01BAC" w:rsidR="004A2C8B" w:rsidRDefault="000078E4" w:rsidP="004A2C8B">
      <w:pPr>
        <w:pStyle w:val="ListParagraph"/>
        <w:numPr>
          <w:ilvl w:val="0"/>
          <w:numId w:val="42"/>
        </w:numPr>
      </w:pPr>
      <w:r>
        <w:t>For 3DSCM, the built-in</w:t>
      </w:r>
      <w:r w:rsidR="006E57B9">
        <w:t xml:space="preserve"> </w:t>
      </w:r>
      <w:proofErr w:type="spellStart"/>
      <w:r w:rsidR="006E57B9">
        <w:t>T</w:t>
      </w:r>
      <w:r w:rsidR="004A2C8B">
        <w:t>om</w:t>
      </w:r>
      <w:r w:rsidR="006E57B9">
        <w:t>EE</w:t>
      </w:r>
      <w:proofErr w:type="spellEnd"/>
      <w:r w:rsidR="00C21CC7">
        <w:t xml:space="preserve"> and JRE are never used, so do</w:t>
      </w:r>
      <w:r w:rsidR="004A2C8B">
        <w:t xml:space="preserve"> not need to be included</w:t>
      </w:r>
    </w:p>
    <w:p w14:paraId="3C3D88D8" w14:textId="15BA1951" w:rsidR="004A2C8B" w:rsidRDefault="004A2C8B" w:rsidP="004A2C8B">
      <w:pPr>
        <w:pStyle w:val="ListParagraph"/>
        <w:numPr>
          <w:ilvl w:val="0"/>
          <w:numId w:val="42"/>
        </w:numPr>
      </w:pPr>
      <w:r>
        <w:t>For 3DSCM, the “configuration” web app is not needed</w:t>
      </w:r>
      <w:r w:rsidR="000078E4">
        <w:t xml:space="preserve"> [Configuration is “automatic”, as described later.]</w:t>
      </w:r>
    </w:p>
    <w:p w14:paraId="6EB65067" w14:textId="04AA05BD" w:rsidR="004A2C8B" w:rsidRDefault="004A2C8B" w:rsidP="004A2C8B">
      <w:pPr>
        <w:pStyle w:val="ListParagraph"/>
        <w:numPr>
          <w:ilvl w:val="0"/>
          <w:numId w:val="42"/>
        </w:numPr>
      </w:pPr>
      <w:r>
        <w:t>For 3DSCM, the way in which the “Repository Path” is used is different</w:t>
      </w:r>
    </w:p>
    <w:p w14:paraId="09AADD35" w14:textId="1EAAA274" w:rsidR="004A2C8B" w:rsidRDefault="004A2C8B" w:rsidP="004A2C8B">
      <w:pPr>
        <w:pStyle w:val="ListParagraph"/>
        <w:numPr>
          <w:ilvl w:val="0"/>
          <w:numId w:val="42"/>
        </w:numPr>
      </w:pPr>
      <w:r>
        <w:t xml:space="preserve">For 3DSCM, the value returned when a request </w:t>
      </w:r>
      <w:proofErr w:type="gramStart"/>
      <w:r>
        <w:t>is made</w:t>
      </w:r>
      <w:proofErr w:type="gramEnd"/>
      <w:r>
        <w:t xml:space="preserve"> for the “direct URL” of a repository is different.</w:t>
      </w:r>
    </w:p>
    <w:p w14:paraId="13270F9D" w14:textId="399E50F1" w:rsidR="004A2C8B" w:rsidRDefault="004A2C8B" w:rsidP="004A2C8B">
      <w:pPr>
        <w:pStyle w:val="ListParagraph"/>
        <w:numPr>
          <w:ilvl w:val="0"/>
          <w:numId w:val="42"/>
        </w:numPr>
      </w:pPr>
      <w:r>
        <w:t xml:space="preserve">For 3DSCM, there is only the </w:t>
      </w:r>
      <w:proofErr w:type="spellStart"/>
      <w:r>
        <w:t>Git</w:t>
      </w:r>
      <w:proofErr w:type="spellEnd"/>
      <w:r>
        <w:t xml:space="preserve"> SCM option at this time, not one for </w:t>
      </w:r>
      <w:proofErr w:type="spellStart"/>
      <w:r>
        <w:t>DesignSync</w:t>
      </w:r>
      <w:proofErr w:type="spellEnd"/>
    </w:p>
    <w:p w14:paraId="71A26EDC" w14:textId="5A814274" w:rsidR="004A2C8B" w:rsidRDefault="006E57B9" w:rsidP="004A2C8B">
      <w:proofErr w:type="gramStart"/>
      <w:r>
        <w:t>It is possible (even likely) that s</w:t>
      </w:r>
      <w:r w:rsidR="004A2C8B">
        <w:t>eparate packaging may</w:t>
      </w:r>
      <w:proofErr w:type="gramEnd"/>
      <w:r w:rsidR="004A2C8B">
        <w:t xml:space="preserve"> be required for the modified produ</w:t>
      </w:r>
      <w:r w:rsidR="000078E4">
        <w:t>ct (instead of “</w:t>
      </w:r>
      <w:proofErr w:type="spellStart"/>
      <w:r w:rsidR="000078E4">
        <w:t>SCM_Connectors</w:t>
      </w:r>
      <w:proofErr w:type="spellEnd"/>
      <w:r w:rsidR="000078E4">
        <w:t xml:space="preserve">”: the current media kit that includes the </w:t>
      </w:r>
      <w:proofErr w:type="spellStart"/>
      <w:r w:rsidR="000078E4">
        <w:t>Git</w:t>
      </w:r>
      <w:proofErr w:type="spellEnd"/>
      <w:r w:rsidR="000078E4">
        <w:t xml:space="preserve"> Connector and </w:t>
      </w:r>
      <w:proofErr w:type="spellStart"/>
      <w:r w:rsidR="000078E4">
        <w:t>DesignSync</w:t>
      </w:r>
      <w:proofErr w:type="spellEnd"/>
      <w:r w:rsidR="000078E4">
        <w:t xml:space="preserve"> connector.</w:t>
      </w:r>
      <w:r w:rsidR="004A2C8B">
        <w:t xml:space="preserve">) This will not </w:t>
      </w:r>
      <w:proofErr w:type="gramStart"/>
      <w:r w:rsidR="004A2C8B">
        <w:t>impact</w:t>
      </w:r>
      <w:proofErr w:type="gramEnd"/>
      <w:r w:rsidR="004A2C8B">
        <w:t xml:space="preserve"> end users, or even be visible to anyone, but we will record in here the details of the packaging changes once known.</w:t>
      </w:r>
    </w:p>
    <w:p w14:paraId="5A6BDF69" w14:textId="13CA8725" w:rsidR="004A2C8B" w:rsidRDefault="004A2C8B" w:rsidP="004A2C8B">
      <w:pPr>
        <w:rPr>
          <w:b/>
        </w:rPr>
      </w:pPr>
      <w:r>
        <w:rPr>
          <w:b/>
        </w:rPr>
        <w:t>Licensing</w:t>
      </w:r>
    </w:p>
    <w:p w14:paraId="5BAF4DD0" w14:textId="7F9F2CFA" w:rsidR="004A2C8B" w:rsidRDefault="006E57B9" w:rsidP="004A2C8B">
      <w:r>
        <w:t xml:space="preserve">Licensing is yet to </w:t>
      </w:r>
      <w:proofErr w:type="gramStart"/>
      <w:r>
        <w:t>be defined</w:t>
      </w:r>
      <w:proofErr w:type="gramEnd"/>
      <w:r>
        <w:t>.</w:t>
      </w:r>
      <w:r w:rsidR="000254F2">
        <w:t xml:space="preserve"> For the original SCM Connectors, we did not implement DSLC licensing, but we will need to consider this for the new service.</w:t>
      </w:r>
    </w:p>
    <w:p w14:paraId="506D2234" w14:textId="1F840C0C" w:rsidR="000254F2" w:rsidRDefault="000254F2" w:rsidP="004A2C8B">
      <w:r>
        <w:t>Ideally, what should happen is:</w:t>
      </w:r>
    </w:p>
    <w:p w14:paraId="27CEF5FD" w14:textId="34045383" w:rsidR="000254F2" w:rsidRDefault="000254F2" w:rsidP="000254F2">
      <w:pPr>
        <w:pStyle w:val="ListParagraph"/>
        <w:numPr>
          <w:ilvl w:val="0"/>
          <w:numId w:val="42"/>
        </w:numPr>
      </w:pPr>
      <w:r>
        <w:t>All REST services (called from the Connected Software app, for example), which perform a modification of data should check for a license</w:t>
      </w:r>
    </w:p>
    <w:p w14:paraId="250491CC" w14:textId="44F918D3" w:rsidR="000254F2" w:rsidRDefault="000254F2" w:rsidP="000254F2">
      <w:pPr>
        <w:pStyle w:val="ListParagraph"/>
        <w:numPr>
          <w:ilvl w:val="0"/>
          <w:numId w:val="42"/>
        </w:numPr>
      </w:pPr>
      <w:r>
        <w:lastRenderedPageBreak/>
        <w:t xml:space="preserve">All calls from a </w:t>
      </w:r>
      <w:proofErr w:type="spellStart"/>
      <w:r>
        <w:t>git</w:t>
      </w:r>
      <w:proofErr w:type="spellEnd"/>
      <w:r>
        <w:t xml:space="preserve"> client that perform a modification of data (i.e. all “</w:t>
      </w:r>
      <w:proofErr w:type="spellStart"/>
      <w:r>
        <w:t>git</w:t>
      </w:r>
      <w:proofErr w:type="spellEnd"/>
      <w:r>
        <w:t xml:space="preserve"> push”) should check for a license</w:t>
      </w:r>
    </w:p>
    <w:p w14:paraId="233A3F08" w14:textId="72D67F34" w:rsidR="000254F2" w:rsidRDefault="000254F2" w:rsidP="000254F2">
      <w:r>
        <w:t>Note that normal practice is to check for licenses only on modification operations.</w:t>
      </w:r>
    </w:p>
    <w:p w14:paraId="1A6BDB14" w14:textId="06DC05DE" w:rsidR="000254F2" w:rsidRDefault="000254F2" w:rsidP="000254F2">
      <w:r>
        <w:t>The exact l</w:t>
      </w:r>
      <w:r w:rsidR="006E57B9">
        <w:t xml:space="preserve">icense to </w:t>
      </w:r>
      <w:proofErr w:type="gramStart"/>
      <w:r w:rsidR="006E57B9">
        <w:t>be checked</w:t>
      </w:r>
      <w:proofErr w:type="gramEnd"/>
      <w:r w:rsidR="006E57B9">
        <w:t xml:space="preserve"> is also to be defined</w:t>
      </w:r>
      <w:r>
        <w:t>.</w:t>
      </w:r>
    </w:p>
    <w:p w14:paraId="41D9DB42" w14:textId="3753E585" w:rsidR="00C21CC7" w:rsidRDefault="00C21CC7" w:rsidP="000254F2">
      <w:r>
        <w:t>NOTE: As part of our Access Model, modification operations on a repository</w:t>
      </w:r>
      <w:r w:rsidR="006F7FBD">
        <w:t xml:space="preserve"> in 3DSCM</w:t>
      </w:r>
      <w:r>
        <w:t xml:space="preserve"> result in a modification of a Software Item (see later), and the service call to 3DSpace that performs this modification will itself perform a License check, requiring the XSF license (or some other license that provides the Option we check for.)</w:t>
      </w:r>
    </w:p>
    <w:p w14:paraId="3DBB1865" w14:textId="45053BDF" w:rsidR="000254F2" w:rsidRDefault="000254F2" w:rsidP="000254F2">
      <w:pPr>
        <w:rPr>
          <w:b/>
        </w:rPr>
      </w:pPr>
      <w:r>
        <w:rPr>
          <w:b/>
        </w:rPr>
        <w:t>Scalability</w:t>
      </w:r>
    </w:p>
    <w:p w14:paraId="74D6BAD1" w14:textId="0A1913F1" w:rsidR="000254F2" w:rsidRDefault="000254F2" w:rsidP="000254F2">
      <w:r>
        <w:t xml:space="preserve">As the number of users of this service increases, the amount of data stored in the repositories will increase and the amount of “traffic” to the services </w:t>
      </w:r>
      <w:proofErr w:type="gramStart"/>
      <w:r>
        <w:t>will also</w:t>
      </w:r>
      <w:proofErr w:type="gramEnd"/>
      <w:r>
        <w:t xml:space="preserve"> increase.</w:t>
      </w:r>
    </w:p>
    <w:p w14:paraId="7F1EBBC5" w14:textId="00607F3D" w:rsidR="000254F2" w:rsidRDefault="000254F2" w:rsidP="000254F2">
      <w:pPr>
        <w:rPr>
          <w:ins w:id="106" w:author="DOBINSON Ian" w:date="2019-11-05T14:32:00Z"/>
        </w:rPr>
      </w:pPr>
      <w:r>
        <w:t xml:space="preserve">The system </w:t>
      </w:r>
      <w:proofErr w:type="gramStart"/>
      <w:r w:rsidR="006E57B9">
        <w:t>must</w:t>
      </w:r>
      <w:r>
        <w:t xml:space="preserve"> be designed</w:t>
      </w:r>
      <w:proofErr w:type="gramEnd"/>
      <w:r>
        <w:t xml:space="preserve"> to be “scalable”, meaning that the disk space </w:t>
      </w:r>
      <w:del w:id="107" w:author="DOBINSON Ian" w:date="2019-11-05T14:32:00Z">
        <w:r w:rsidR="000078E4" w:rsidDel="000C2299">
          <w:delText>“</w:delText>
        </w:r>
        <w:r w:rsidDel="000C2299">
          <w:delText>automatically</w:delText>
        </w:r>
        <w:r w:rsidR="000078E4" w:rsidDel="000C2299">
          <w:delText>”</w:delText>
        </w:r>
        <w:r w:rsidDel="000C2299">
          <w:delText xml:space="preserve"> </w:delText>
        </w:r>
      </w:del>
      <w:r>
        <w:t>increases according to need</w:t>
      </w:r>
      <w:ins w:id="108" w:author="DOBINSON Ian" w:date="2019-11-05T14:32:00Z">
        <w:r w:rsidR="000C2299">
          <w:t>, and the servers can handle the amount of “traffic”</w:t>
        </w:r>
      </w:ins>
      <w:del w:id="109" w:author="DOBINSON Ian" w:date="2019-11-05T14:32:00Z">
        <w:r w:rsidDel="000C2299">
          <w:delText xml:space="preserve">, </w:delText>
        </w:r>
        <w:r w:rsidR="00461048" w:rsidDel="000C2299">
          <w:delText>so</w:delText>
        </w:r>
        <w:r w:rsidDel="000C2299">
          <w:delText xml:space="preserve"> there may be multiple “copies” of the </w:delText>
        </w:r>
        <w:r w:rsidR="00461048" w:rsidDel="000C2299">
          <w:delText xml:space="preserve">SCM </w:delText>
        </w:r>
        <w:r w:rsidDel="000C2299">
          <w:delText xml:space="preserve">Service </w:delText>
        </w:r>
        <w:r w:rsidR="00461048" w:rsidDel="000C2299">
          <w:delText xml:space="preserve">VM </w:delText>
        </w:r>
        <w:r w:rsidDel="000C2299">
          <w:delText>running to cope with the amount of traffic</w:delText>
        </w:r>
      </w:del>
      <w:r>
        <w:t>.</w:t>
      </w:r>
    </w:p>
    <w:p w14:paraId="10FDFCBD" w14:textId="24232FD5" w:rsidR="000C2299" w:rsidRDefault="000C2299" w:rsidP="000254F2">
      <w:pPr>
        <w:rPr>
          <w:ins w:id="110" w:author="DOBINSON Ian" w:date="2019-11-05T14:34:00Z"/>
        </w:rPr>
      </w:pPr>
      <w:ins w:id="111" w:author="DOBINSON Ian" w:date="2019-11-05T14:32:00Z">
        <w:r>
          <w:t xml:space="preserve">As noted above, the 3DSCM Service VMs are </w:t>
        </w:r>
      </w:ins>
      <w:ins w:id="112" w:author="DOBINSON Ian" w:date="2019-11-05T14:33:00Z">
        <w:r>
          <w:t>“active/active”</w:t>
        </w:r>
        <w:r w:rsidR="00213199">
          <w:t>, with the load balancer responsible for sending services requests to those VMs</w:t>
        </w:r>
      </w:ins>
      <w:ins w:id="113" w:author="DOBINSON Ian" w:date="2019-11-05T14:34:00Z">
        <w:r w:rsidR="00213199">
          <w:t>. N</w:t>
        </w:r>
      </w:ins>
      <w:ins w:id="114" w:author="DOBINSON Ian" w:date="2019-11-05T14:33:00Z">
        <w:r w:rsidR="00213199">
          <w:t xml:space="preserve">ew </w:t>
        </w:r>
      </w:ins>
      <w:ins w:id="115" w:author="DOBINSON Ian" w:date="2019-11-05T14:34:00Z">
        <w:r w:rsidR="00213199">
          <w:t xml:space="preserve">3DSCM Service </w:t>
        </w:r>
      </w:ins>
      <w:ins w:id="116" w:author="DOBINSON Ian" w:date="2019-11-05T14:33:00Z">
        <w:r w:rsidR="00213199">
          <w:t xml:space="preserve">VMs </w:t>
        </w:r>
      </w:ins>
      <w:proofErr w:type="gramStart"/>
      <w:ins w:id="117" w:author="DOBINSON Ian" w:date="2019-11-05T14:34:00Z">
        <w:r w:rsidR="00213199">
          <w:t>can be added (and removed!) as load demands</w:t>
        </w:r>
        <w:proofErr w:type="gramEnd"/>
        <w:r w:rsidR="00213199">
          <w:t>.</w:t>
        </w:r>
      </w:ins>
    </w:p>
    <w:p w14:paraId="74EEC3AF" w14:textId="6DFBB53F" w:rsidR="00213199" w:rsidRDefault="00213199" w:rsidP="000254F2">
      <w:pPr>
        <w:rPr>
          <w:ins w:id="118" w:author="DOBINSON Ian" w:date="2019-11-05T14:37:00Z"/>
        </w:rPr>
      </w:pPr>
      <w:ins w:id="119" w:author="DOBINSON Ian" w:date="2019-11-05T14:34:00Z">
        <w:r>
          <w:t xml:space="preserve">For disk space, it is more complex. As previously noted, there is a limit to the size of the individual “Volumes”. This is 8TB, or possibly less depending on the Cloud service provider. If the total data across all the repositories we are </w:t>
        </w:r>
      </w:ins>
      <w:ins w:id="120" w:author="DOBINSON Ian" w:date="2019-11-05T14:35:00Z">
        <w:r>
          <w:t xml:space="preserve">“hosting” on the service (meaning all repositories across all tenants in a “region”) starts to approach this size, then we can add additional Volumes to the X3DplFiler VM. </w:t>
        </w:r>
        <w:proofErr w:type="gramStart"/>
        <w:r>
          <w:t>But</w:t>
        </w:r>
        <w:proofErr w:type="gramEnd"/>
        <w:r>
          <w:t xml:space="preserve">, again, there is a limit to the number of </w:t>
        </w:r>
        <w:commentRangeStart w:id="121"/>
        <w:r>
          <w:t>Volumes</w:t>
        </w:r>
      </w:ins>
      <w:commentRangeEnd w:id="121"/>
      <w:r w:rsidR="00BC760E">
        <w:rPr>
          <w:rStyle w:val="CommentReference"/>
        </w:rPr>
        <w:commentReference w:id="121"/>
      </w:r>
      <w:ins w:id="122" w:author="DOBINSON Ian" w:date="2019-11-05T14:35:00Z">
        <w:r>
          <w:t xml:space="preserve"> that can be added. This limit is about 20 (again depending on Cloud service provider.) </w:t>
        </w:r>
        <w:proofErr w:type="gramStart"/>
        <w:r>
          <w:t>Thus</w:t>
        </w:r>
        <w:proofErr w:type="gramEnd"/>
        <w:r>
          <w:t xml:space="preserve"> we have an absolute top limit of </w:t>
        </w:r>
        <w:commentRangeStart w:id="123"/>
        <w:r>
          <w:t>disk space</w:t>
        </w:r>
      </w:ins>
      <w:commentRangeEnd w:id="123"/>
      <w:r w:rsidR="0003708A">
        <w:rPr>
          <w:rStyle w:val="CommentReference"/>
        </w:rPr>
        <w:commentReference w:id="123"/>
      </w:r>
      <w:ins w:id="124" w:author="DOBINSON Ian" w:date="2019-11-05T14:35:00Z">
        <w:r>
          <w:t xml:space="preserve"> of about 160TB. It may also be that a single NFS </w:t>
        </w:r>
      </w:ins>
      <w:ins w:id="125" w:author="DOBINSON Ian" w:date="2019-11-05T14:37:00Z">
        <w:r>
          <w:t xml:space="preserve">server on the X3DplFiler </w:t>
        </w:r>
      </w:ins>
      <w:ins w:id="126" w:author="DOBINSON Ian" w:date="2019-11-05T14:35:00Z">
        <w:r>
          <w:t xml:space="preserve">VM </w:t>
        </w:r>
      </w:ins>
      <w:ins w:id="127" w:author="DOBINSON Ian" w:date="2019-11-05T14:37:00Z">
        <w:r>
          <w:t>cannot handle the traffic involved in providing access to these volumes.</w:t>
        </w:r>
      </w:ins>
    </w:p>
    <w:p w14:paraId="6C651A8F" w14:textId="53056650" w:rsidR="00213199" w:rsidRDefault="00213199" w:rsidP="000254F2">
      <w:pPr>
        <w:rPr>
          <w:ins w:id="128" w:author="DOBINSON Ian" w:date="2019-11-05T14:38:00Z"/>
        </w:rPr>
      </w:pPr>
      <w:ins w:id="129" w:author="DOBINSON Ian" w:date="2019-11-05T14:37:00Z">
        <w:r>
          <w:t xml:space="preserve">If we find that either there is a bottleneck in the NFS access, or we start reaching the limit on Volumes, then the current solution will be to re-deploy the entire service with an additional X3DplFiler VM (or, rather, </w:t>
        </w:r>
      </w:ins>
      <w:ins w:id="130" w:author="DOBINSON Ian" w:date="2019-11-05T14:38:00Z">
        <w:r>
          <w:t>pair of active/passive VMs.)</w:t>
        </w:r>
        <w:bookmarkStart w:id="131" w:name="_GoBack"/>
        <w:bookmarkEnd w:id="131"/>
      </w:ins>
    </w:p>
    <w:p w14:paraId="1132F5FD" w14:textId="57E78099" w:rsidR="00213199" w:rsidRDefault="00213199" w:rsidP="000254F2">
      <w:ins w:id="132" w:author="DOBINSON Ian" w:date="2019-11-05T14:38:00Z">
        <w:r>
          <w:t xml:space="preserve">Alternatively, in the future, we may have a difference form of storage available to us that provide completely scalable storage </w:t>
        </w:r>
      </w:ins>
      <w:ins w:id="133" w:author="DOBINSON Ian" w:date="2019-11-05T14:39:00Z">
        <w:r>
          <w:t>available</w:t>
        </w:r>
      </w:ins>
      <w:ins w:id="134" w:author="DOBINSON Ian" w:date="2019-11-05T14:38:00Z">
        <w:r>
          <w:t xml:space="preserve"> </w:t>
        </w:r>
      </w:ins>
      <w:ins w:id="135" w:author="DOBINSON Ian" w:date="2019-11-05T14:39:00Z">
        <w:r>
          <w:t xml:space="preserve">across multiple VMs. If that </w:t>
        </w:r>
        <w:proofErr w:type="gramStart"/>
        <w:r>
          <w:t>is</w:t>
        </w:r>
        <w:proofErr w:type="gramEnd"/>
        <w:r>
          <w:t xml:space="preserve"> the case, then the X3DplFiler VMs would be replaced with that storage mechanism.</w:t>
        </w:r>
      </w:ins>
    </w:p>
    <w:p w14:paraId="40F33619" w14:textId="69F37450" w:rsidR="000254F2" w:rsidRPr="000254F2" w:rsidDel="00213199" w:rsidRDefault="000254F2" w:rsidP="000254F2">
      <w:pPr>
        <w:rPr>
          <w:del w:id="136" w:author="DOBINSON Ian" w:date="2019-11-05T14:39:00Z"/>
        </w:rPr>
      </w:pPr>
      <w:commentRangeStart w:id="137"/>
      <w:commentRangeStart w:id="138"/>
      <w:del w:id="139" w:author="DOBINSON Ian" w:date="2019-11-05T14:39:00Z">
        <w:r w:rsidDel="00213199">
          <w:delText xml:space="preserve">The exact details of how this works </w:delText>
        </w:r>
        <w:r w:rsidR="006E57B9" w:rsidDel="00213199">
          <w:delText xml:space="preserve">(as noted above) </w:delText>
        </w:r>
        <w:r w:rsidDel="00213199">
          <w:delText xml:space="preserve">are still being investigated and understood. This section </w:delText>
        </w:r>
        <w:r w:rsidR="00447DD2" w:rsidDel="00213199">
          <w:delText>will</w:delText>
        </w:r>
        <w:r w:rsidDel="00213199">
          <w:delText xml:space="preserve"> be updated as more information is uncovered.</w:delText>
        </w:r>
        <w:commentRangeEnd w:id="137"/>
        <w:r w:rsidR="007C7361" w:rsidDel="00213199">
          <w:rPr>
            <w:rStyle w:val="CommentReference"/>
          </w:rPr>
          <w:commentReference w:id="137"/>
        </w:r>
        <w:commentRangeEnd w:id="138"/>
        <w:r w:rsidR="006F7FBD" w:rsidDel="00213199">
          <w:rPr>
            <w:rStyle w:val="CommentReference"/>
          </w:rPr>
          <w:commentReference w:id="138"/>
        </w:r>
      </w:del>
    </w:p>
    <w:p w14:paraId="4BC3583E" w14:textId="3BF9D8A8" w:rsidR="00095C20" w:rsidRDefault="00095C20" w:rsidP="008416C1">
      <w:pPr>
        <w:pStyle w:val="Heading2"/>
      </w:pPr>
      <w:bookmarkStart w:id="140" w:name="_Toc20810960"/>
      <w:r>
        <w:t>Configuration</w:t>
      </w:r>
      <w:bookmarkEnd w:id="140"/>
    </w:p>
    <w:p w14:paraId="6A55D692" w14:textId="54852406" w:rsidR="00095C20" w:rsidRDefault="00AA4820" w:rsidP="009C58BE">
      <w:pPr>
        <w:pStyle w:val="Heading3"/>
      </w:pPr>
      <w:r>
        <w:t>Configuration Web</w:t>
      </w:r>
      <w:r w:rsidR="00617EC0">
        <w:t xml:space="preserve"> </w:t>
      </w:r>
      <w:r>
        <w:t>App</w:t>
      </w:r>
    </w:p>
    <w:p w14:paraId="64F8F966" w14:textId="6F563581" w:rsidR="0038435C" w:rsidRDefault="0038435C" w:rsidP="0038435C">
      <w:r>
        <w:t>The “Adapter” and “</w:t>
      </w:r>
      <w:proofErr w:type="spellStart"/>
      <w:r>
        <w:t>Git</w:t>
      </w:r>
      <w:proofErr w:type="spellEnd"/>
      <w:r>
        <w:t xml:space="preserve"> Connector” provided for “External SCM” connection</w:t>
      </w:r>
      <w:r w:rsidR="00FF0C98">
        <w:t>s</w:t>
      </w:r>
      <w:r>
        <w:t xml:space="preserve"> includes a Web App that provides the means to configure the application.</w:t>
      </w:r>
    </w:p>
    <w:p w14:paraId="05E1AA57" w14:textId="167CF127" w:rsidR="0038435C" w:rsidRDefault="0038435C" w:rsidP="0038435C">
      <w:r>
        <w:t xml:space="preserve">This web app </w:t>
      </w:r>
      <w:proofErr w:type="gramStart"/>
      <w:r>
        <w:t>will NOT be provided</w:t>
      </w:r>
      <w:proofErr w:type="gramEnd"/>
      <w:r>
        <w:t xml:space="preserve"> with the 3DSCM service, for the following reasons:</w:t>
      </w:r>
    </w:p>
    <w:p w14:paraId="241082C1" w14:textId="77777777" w:rsidR="00461048" w:rsidRDefault="00461048" w:rsidP="00461048">
      <w:pPr>
        <w:pStyle w:val="ListParagraph"/>
        <w:numPr>
          <w:ilvl w:val="0"/>
          <w:numId w:val="42"/>
        </w:numPr>
      </w:pPr>
      <w:r>
        <w:t>We really do not want to require Cloud users to perform this kind of configuration</w:t>
      </w:r>
    </w:p>
    <w:p w14:paraId="523C18CB" w14:textId="145DEE18" w:rsidR="0038435C" w:rsidRDefault="0038435C" w:rsidP="0038435C">
      <w:pPr>
        <w:pStyle w:val="ListParagraph"/>
        <w:numPr>
          <w:ilvl w:val="0"/>
          <w:numId w:val="42"/>
        </w:numPr>
      </w:pPr>
      <w:r>
        <w:t>It is not currently licensed or access controlled</w:t>
      </w:r>
    </w:p>
    <w:p w14:paraId="7283D599" w14:textId="3B1FB708" w:rsidR="0038435C" w:rsidRDefault="0038435C" w:rsidP="0038435C">
      <w:pPr>
        <w:pStyle w:val="ListParagraph"/>
        <w:numPr>
          <w:ilvl w:val="0"/>
          <w:numId w:val="42"/>
        </w:numPr>
      </w:pPr>
      <w:r>
        <w:t>The design does not meet 3DS UI design requirements</w:t>
      </w:r>
    </w:p>
    <w:p w14:paraId="4ABD84BF" w14:textId="18FD7221" w:rsidR="0038435C" w:rsidRDefault="0038435C" w:rsidP="0038435C">
      <w:pPr>
        <w:pStyle w:val="ListParagraph"/>
        <w:numPr>
          <w:ilvl w:val="0"/>
          <w:numId w:val="42"/>
        </w:numPr>
      </w:pPr>
      <w:r>
        <w:t>The interface is not “tenant aware”</w:t>
      </w:r>
    </w:p>
    <w:p w14:paraId="7C8577FC" w14:textId="70BA337E" w:rsidR="0038435C" w:rsidRDefault="0038435C" w:rsidP="0038435C">
      <w:r>
        <w:t xml:space="preserve">As the </w:t>
      </w:r>
      <w:r w:rsidR="006F7FBD">
        <w:t>web app</w:t>
      </w:r>
      <w:r>
        <w:t xml:space="preserve"> </w:t>
      </w:r>
      <w:proofErr w:type="gramStart"/>
      <w:r>
        <w:t>is not provided</w:t>
      </w:r>
      <w:proofErr w:type="gramEnd"/>
      <w:r>
        <w:t>, it is reasonable to ask how each optio</w:t>
      </w:r>
      <w:r w:rsidR="009C58BE">
        <w:t>n is handled with this service, and the following tables describes this.</w:t>
      </w:r>
    </w:p>
    <w:p w14:paraId="1BE72C76" w14:textId="0336324C" w:rsidR="009C58BE" w:rsidRPr="009C58BE" w:rsidRDefault="009C58BE" w:rsidP="0038435C">
      <w:pPr>
        <w:rPr>
          <w:b/>
        </w:rPr>
      </w:pPr>
      <w:r>
        <w:rPr>
          <w:b/>
        </w:rPr>
        <w:t>SCM Adapter Configuration Panel</w:t>
      </w:r>
    </w:p>
    <w:tbl>
      <w:tblPr>
        <w:tblStyle w:val="TableGrid"/>
        <w:tblW w:w="0" w:type="auto"/>
        <w:tblLook w:val="04A0" w:firstRow="1" w:lastRow="0" w:firstColumn="1" w:lastColumn="0" w:noHBand="0" w:noVBand="1"/>
      </w:tblPr>
      <w:tblGrid>
        <w:gridCol w:w="1705"/>
        <w:gridCol w:w="3240"/>
        <w:gridCol w:w="4005"/>
      </w:tblGrid>
      <w:tr w:rsidR="009C58BE" w14:paraId="3C8F840E" w14:textId="77777777" w:rsidTr="009C58BE">
        <w:tc>
          <w:tcPr>
            <w:tcW w:w="1705" w:type="dxa"/>
          </w:tcPr>
          <w:p w14:paraId="144A69DD" w14:textId="1A72384C" w:rsidR="009C58BE" w:rsidRPr="009C58BE" w:rsidRDefault="009C58BE" w:rsidP="0038435C">
            <w:pPr>
              <w:rPr>
                <w:b/>
              </w:rPr>
            </w:pPr>
            <w:r w:rsidRPr="009C58BE">
              <w:rPr>
                <w:b/>
              </w:rPr>
              <w:t>Field</w:t>
            </w:r>
          </w:p>
        </w:tc>
        <w:tc>
          <w:tcPr>
            <w:tcW w:w="3240" w:type="dxa"/>
          </w:tcPr>
          <w:p w14:paraId="05CC1170" w14:textId="0CC5BB9F" w:rsidR="009C58BE" w:rsidRPr="009C58BE" w:rsidRDefault="009C58BE" w:rsidP="0038435C">
            <w:pPr>
              <w:rPr>
                <w:b/>
              </w:rPr>
            </w:pPr>
            <w:r w:rsidRPr="009C58BE">
              <w:rPr>
                <w:b/>
              </w:rPr>
              <w:t>Description</w:t>
            </w:r>
          </w:p>
        </w:tc>
        <w:tc>
          <w:tcPr>
            <w:tcW w:w="4005" w:type="dxa"/>
          </w:tcPr>
          <w:p w14:paraId="00C5BA7A" w14:textId="1F50505D" w:rsidR="009C58BE" w:rsidRPr="009C58BE" w:rsidRDefault="009C58BE" w:rsidP="0038435C">
            <w:pPr>
              <w:rPr>
                <w:b/>
              </w:rPr>
            </w:pPr>
            <w:r w:rsidRPr="009C58BE">
              <w:rPr>
                <w:b/>
              </w:rPr>
              <w:t>Replacement</w:t>
            </w:r>
          </w:p>
        </w:tc>
      </w:tr>
      <w:tr w:rsidR="009C58BE" w14:paraId="1D7C118D" w14:textId="77777777" w:rsidTr="009C58BE">
        <w:tc>
          <w:tcPr>
            <w:tcW w:w="1705" w:type="dxa"/>
          </w:tcPr>
          <w:p w14:paraId="68C9ED98" w14:textId="623CED4A" w:rsidR="009C58BE" w:rsidRDefault="009C58BE" w:rsidP="0038435C">
            <w:r>
              <w:t>Enable Logging</w:t>
            </w:r>
          </w:p>
        </w:tc>
        <w:tc>
          <w:tcPr>
            <w:tcW w:w="3240" w:type="dxa"/>
          </w:tcPr>
          <w:p w14:paraId="25ACC3BA" w14:textId="1FE04114" w:rsidR="009C58BE" w:rsidRDefault="009C58BE" w:rsidP="0038435C">
            <w:r>
              <w:t>Used to turn on logging of, primarily, the “notification” handling</w:t>
            </w:r>
            <w:r w:rsidR="005A579C">
              <w:t>.</w:t>
            </w:r>
          </w:p>
        </w:tc>
        <w:tc>
          <w:tcPr>
            <w:tcW w:w="4005" w:type="dxa"/>
          </w:tcPr>
          <w:p w14:paraId="6FDD726F" w14:textId="09B84792" w:rsidR="009C58BE" w:rsidRDefault="009C58BE" w:rsidP="005A579C">
            <w:r>
              <w:t xml:space="preserve">This form of “notification” </w:t>
            </w:r>
            <w:proofErr w:type="gramStart"/>
            <w:r>
              <w:t>will no longer be supported</w:t>
            </w:r>
            <w:proofErr w:type="gramEnd"/>
            <w:r>
              <w:t>, so this logging is not needed</w:t>
            </w:r>
            <w:r w:rsidR="005A579C">
              <w:t>.</w:t>
            </w:r>
          </w:p>
        </w:tc>
      </w:tr>
      <w:tr w:rsidR="009C58BE" w14:paraId="5AB5D80A" w14:textId="77777777" w:rsidTr="009C58BE">
        <w:tc>
          <w:tcPr>
            <w:tcW w:w="1705" w:type="dxa"/>
          </w:tcPr>
          <w:p w14:paraId="3BBA0033" w14:textId="3CECC0B0" w:rsidR="009C58BE" w:rsidRDefault="009C58BE" w:rsidP="0038435C">
            <w:r>
              <w:t>Connected Software Service URL</w:t>
            </w:r>
          </w:p>
        </w:tc>
        <w:tc>
          <w:tcPr>
            <w:tcW w:w="3240" w:type="dxa"/>
          </w:tcPr>
          <w:p w14:paraId="69A68449" w14:textId="7FF38778" w:rsidR="009C58BE" w:rsidRDefault="009C58BE" w:rsidP="0038435C">
            <w:r>
              <w:t>The URL of the 3DSpace server, used for notifications</w:t>
            </w:r>
            <w:r w:rsidR="005A579C">
              <w:t>.</w:t>
            </w:r>
          </w:p>
        </w:tc>
        <w:tc>
          <w:tcPr>
            <w:tcW w:w="4005" w:type="dxa"/>
          </w:tcPr>
          <w:p w14:paraId="342DC39B" w14:textId="347CCC07" w:rsidR="009C58BE" w:rsidRDefault="00617EC0" w:rsidP="0038435C">
            <w:r>
              <w:t>This value is no longer needed, so will not be set.</w:t>
            </w:r>
          </w:p>
        </w:tc>
      </w:tr>
      <w:tr w:rsidR="009C58BE" w14:paraId="5825148A" w14:textId="77777777" w:rsidTr="009C58BE">
        <w:tc>
          <w:tcPr>
            <w:tcW w:w="1705" w:type="dxa"/>
          </w:tcPr>
          <w:p w14:paraId="15E76923" w14:textId="360D17A6" w:rsidR="009C58BE" w:rsidRDefault="009C58BE" w:rsidP="0038435C">
            <w:r>
              <w:t>SCM Adapter URL</w:t>
            </w:r>
          </w:p>
        </w:tc>
        <w:tc>
          <w:tcPr>
            <w:tcW w:w="3240" w:type="dxa"/>
          </w:tcPr>
          <w:p w14:paraId="69B92413" w14:textId="7E684CC2" w:rsidR="009C58BE" w:rsidRDefault="009C58BE" w:rsidP="0038435C">
            <w:r>
              <w:t>The URL of the 3DSCM server itself. Used for CAS purposes.</w:t>
            </w:r>
          </w:p>
        </w:tc>
        <w:tc>
          <w:tcPr>
            <w:tcW w:w="4005" w:type="dxa"/>
          </w:tcPr>
          <w:p w14:paraId="7EA9EE3A" w14:textId="702E0108" w:rsidR="009C58BE" w:rsidRDefault="009C58BE" w:rsidP="0038435C">
            <w:r>
              <w:t>This value will be automatically set on installation.</w:t>
            </w:r>
          </w:p>
        </w:tc>
      </w:tr>
      <w:tr w:rsidR="009C58BE" w14:paraId="658EB43C" w14:textId="77777777" w:rsidTr="009C58BE">
        <w:tc>
          <w:tcPr>
            <w:tcW w:w="1705" w:type="dxa"/>
          </w:tcPr>
          <w:p w14:paraId="28DF45A5" w14:textId="5D9EFB52" w:rsidR="009C58BE" w:rsidRDefault="009C58BE" w:rsidP="0038435C">
            <w:r>
              <w:t>3DPassport Service URL</w:t>
            </w:r>
          </w:p>
        </w:tc>
        <w:tc>
          <w:tcPr>
            <w:tcW w:w="3240" w:type="dxa"/>
          </w:tcPr>
          <w:p w14:paraId="187F8D41" w14:textId="68A6EED8" w:rsidR="009C58BE" w:rsidRDefault="009C58BE" w:rsidP="0038435C">
            <w:r>
              <w:t>The URL of the 3DPassport server. Used for CAS purposes</w:t>
            </w:r>
            <w:r w:rsidR="005A579C">
              <w:t>.</w:t>
            </w:r>
          </w:p>
        </w:tc>
        <w:tc>
          <w:tcPr>
            <w:tcW w:w="4005" w:type="dxa"/>
          </w:tcPr>
          <w:p w14:paraId="705AC6EF" w14:textId="2BBE1EE6" w:rsidR="009C58BE" w:rsidRDefault="009C58BE" w:rsidP="0038435C">
            <w:r>
              <w:t>This value will be automatically set on installation.</w:t>
            </w:r>
          </w:p>
        </w:tc>
      </w:tr>
      <w:tr w:rsidR="009C58BE" w14:paraId="56742E22" w14:textId="77777777" w:rsidTr="009C58BE">
        <w:tc>
          <w:tcPr>
            <w:tcW w:w="1705" w:type="dxa"/>
          </w:tcPr>
          <w:p w14:paraId="6747A520" w14:textId="176E6798" w:rsidR="009C58BE" w:rsidRDefault="009C58BE" w:rsidP="0038435C">
            <w:r>
              <w:lastRenderedPageBreak/>
              <w:t>3DPassport Username / Password</w:t>
            </w:r>
          </w:p>
        </w:tc>
        <w:tc>
          <w:tcPr>
            <w:tcW w:w="3240" w:type="dxa"/>
          </w:tcPr>
          <w:p w14:paraId="4296AFF1" w14:textId="58F73AE5" w:rsidR="009C58BE" w:rsidRDefault="009C58BE" w:rsidP="0038435C">
            <w:r>
              <w:t>A generic, valid, un/pw. Used to authenticate when notifications are processed and passed through to 3DSpace</w:t>
            </w:r>
            <w:r w:rsidR="005A579C">
              <w:t>.</w:t>
            </w:r>
          </w:p>
        </w:tc>
        <w:tc>
          <w:tcPr>
            <w:tcW w:w="4005" w:type="dxa"/>
          </w:tcPr>
          <w:p w14:paraId="29E878EF" w14:textId="4497C207" w:rsidR="009C58BE" w:rsidRDefault="009C58BE" w:rsidP="0038435C">
            <w:r>
              <w:t>No longer needed as notifications wi</w:t>
            </w:r>
            <w:r w:rsidR="00FF0C98">
              <w:t xml:space="preserve">ll no longer be sent to 3DSpace using the previous system. A new system for notifications, using a generic “messaging” system </w:t>
            </w:r>
            <w:proofErr w:type="gramStart"/>
            <w:r w:rsidR="00FF0C98">
              <w:t>may be implemented</w:t>
            </w:r>
            <w:proofErr w:type="gramEnd"/>
            <w:r w:rsidR="00FF0C98">
              <w:t xml:space="preserve"> in the future.</w:t>
            </w:r>
          </w:p>
        </w:tc>
      </w:tr>
    </w:tbl>
    <w:p w14:paraId="0963ADD1" w14:textId="77777777" w:rsidR="009C58BE" w:rsidRDefault="009C58BE" w:rsidP="009C58BE">
      <w:pPr>
        <w:rPr>
          <w:b/>
        </w:rPr>
      </w:pPr>
    </w:p>
    <w:p w14:paraId="39031DF5" w14:textId="482B95E9" w:rsidR="009C58BE" w:rsidRPr="009C58BE" w:rsidRDefault="009C58BE" w:rsidP="009C58BE">
      <w:pPr>
        <w:rPr>
          <w:b/>
        </w:rPr>
      </w:pPr>
      <w:proofErr w:type="spellStart"/>
      <w:r>
        <w:rPr>
          <w:b/>
        </w:rPr>
        <w:t>Git</w:t>
      </w:r>
      <w:proofErr w:type="spellEnd"/>
      <w:r>
        <w:rPr>
          <w:b/>
        </w:rPr>
        <w:t xml:space="preserve"> Connector Configuration Panel</w:t>
      </w:r>
    </w:p>
    <w:tbl>
      <w:tblPr>
        <w:tblStyle w:val="TableGrid"/>
        <w:tblW w:w="0" w:type="auto"/>
        <w:tblLook w:val="04A0" w:firstRow="1" w:lastRow="0" w:firstColumn="1" w:lastColumn="0" w:noHBand="0" w:noVBand="1"/>
      </w:tblPr>
      <w:tblGrid>
        <w:gridCol w:w="1705"/>
        <w:gridCol w:w="3240"/>
        <w:gridCol w:w="4005"/>
      </w:tblGrid>
      <w:tr w:rsidR="009C58BE" w14:paraId="76A4CCF2" w14:textId="77777777" w:rsidTr="009C58BE">
        <w:tc>
          <w:tcPr>
            <w:tcW w:w="1705" w:type="dxa"/>
          </w:tcPr>
          <w:p w14:paraId="47A1023E" w14:textId="77777777" w:rsidR="009C58BE" w:rsidRPr="009C58BE" w:rsidRDefault="009C58BE" w:rsidP="009C58BE">
            <w:pPr>
              <w:rPr>
                <w:b/>
              </w:rPr>
            </w:pPr>
            <w:r w:rsidRPr="009C58BE">
              <w:rPr>
                <w:b/>
              </w:rPr>
              <w:t>Field</w:t>
            </w:r>
          </w:p>
        </w:tc>
        <w:tc>
          <w:tcPr>
            <w:tcW w:w="3240" w:type="dxa"/>
          </w:tcPr>
          <w:p w14:paraId="06DFCDE2" w14:textId="77777777" w:rsidR="009C58BE" w:rsidRPr="009C58BE" w:rsidRDefault="009C58BE" w:rsidP="009C58BE">
            <w:pPr>
              <w:rPr>
                <w:b/>
              </w:rPr>
            </w:pPr>
            <w:r w:rsidRPr="009C58BE">
              <w:rPr>
                <w:b/>
              </w:rPr>
              <w:t>Description</w:t>
            </w:r>
          </w:p>
        </w:tc>
        <w:tc>
          <w:tcPr>
            <w:tcW w:w="4005" w:type="dxa"/>
          </w:tcPr>
          <w:p w14:paraId="52EA03E8" w14:textId="77777777" w:rsidR="009C58BE" w:rsidRPr="009C58BE" w:rsidRDefault="009C58BE" w:rsidP="009C58BE">
            <w:pPr>
              <w:rPr>
                <w:b/>
              </w:rPr>
            </w:pPr>
            <w:r w:rsidRPr="009C58BE">
              <w:rPr>
                <w:b/>
              </w:rPr>
              <w:t>Replacement</w:t>
            </w:r>
          </w:p>
        </w:tc>
      </w:tr>
      <w:tr w:rsidR="009C58BE" w14:paraId="18D72D5A" w14:textId="77777777" w:rsidTr="009C58BE">
        <w:tc>
          <w:tcPr>
            <w:tcW w:w="1705" w:type="dxa"/>
          </w:tcPr>
          <w:p w14:paraId="2B574ECF" w14:textId="10D61D3A" w:rsidR="009C58BE" w:rsidRDefault="009C58BE" w:rsidP="009C58BE">
            <w:r>
              <w:t>Temporary Workspaces Path</w:t>
            </w:r>
          </w:p>
        </w:tc>
        <w:tc>
          <w:tcPr>
            <w:tcW w:w="3240" w:type="dxa"/>
          </w:tcPr>
          <w:p w14:paraId="4F772E72" w14:textId="58708253" w:rsidR="009C58BE" w:rsidRDefault="009C58BE" w:rsidP="009C58BE">
            <w:r>
              <w:t xml:space="preserve">Used </w:t>
            </w:r>
            <w:proofErr w:type="gramStart"/>
            <w:r>
              <w:t>to temporarily clone</w:t>
            </w:r>
            <w:proofErr w:type="gramEnd"/>
            <w:r>
              <w:t xml:space="preserve"> workspaces when required for certain operations</w:t>
            </w:r>
            <w:r w:rsidR="005A579C">
              <w:t>.</w:t>
            </w:r>
          </w:p>
        </w:tc>
        <w:tc>
          <w:tcPr>
            <w:tcW w:w="4005" w:type="dxa"/>
          </w:tcPr>
          <w:p w14:paraId="2A3D9DB0" w14:textId="164B6999" w:rsidR="009C58BE" w:rsidRDefault="009C58BE" w:rsidP="009C58BE">
            <w:r>
              <w:t>This will be automatically set to an appropriate place for the server</w:t>
            </w:r>
            <w:r w:rsidR="005A579C">
              <w:t>.</w:t>
            </w:r>
          </w:p>
        </w:tc>
      </w:tr>
      <w:tr w:rsidR="009C58BE" w14:paraId="009F48A2" w14:textId="77777777" w:rsidTr="009C58BE">
        <w:tc>
          <w:tcPr>
            <w:tcW w:w="1705" w:type="dxa"/>
          </w:tcPr>
          <w:p w14:paraId="11F382F5" w14:textId="11FE1212" w:rsidR="009C58BE" w:rsidRDefault="009C58BE" w:rsidP="009C58BE">
            <w:proofErr w:type="spellStart"/>
            <w:r>
              <w:t>Git</w:t>
            </w:r>
            <w:proofErr w:type="spellEnd"/>
            <w:r>
              <w:t xml:space="preserve"> Repository Path</w:t>
            </w:r>
          </w:p>
        </w:tc>
        <w:tc>
          <w:tcPr>
            <w:tcW w:w="3240" w:type="dxa"/>
          </w:tcPr>
          <w:p w14:paraId="45F39964" w14:textId="0F6AD024" w:rsidR="009C58BE" w:rsidRDefault="009C58BE" w:rsidP="009C58BE">
            <w:r>
              <w:t xml:space="preserve">Each </w:t>
            </w:r>
            <w:proofErr w:type="spellStart"/>
            <w:r>
              <w:t>git</w:t>
            </w:r>
            <w:proofErr w:type="spellEnd"/>
            <w:r>
              <w:t xml:space="preserve"> repository </w:t>
            </w:r>
            <w:r w:rsidR="00EA4683">
              <w:t xml:space="preserve">(path) </w:t>
            </w:r>
            <w:r>
              <w:t xml:space="preserve">has to be “registered” </w:t>
            </w:r>
            <w:r w:rsidR="00EA4683">
              <w:t>before it can be accessed</w:t>
            </w:r>
            <w:r w:rsidR="005A579C">
              <w:t>.</w:t>
            </w:r>
          </w:p>
        </w:tc>
        <w:tc>
          <w:tcPr>
            <w:tcW w:w="4005" w:type="dxa"/>
          </w:tcPr>
          <w:p w14:paraId="2D50677F" w14:textId="4D36BA09" w:rsidR="009C58BE" w:rsidRDefault="00EA4683" w:rsidP="009C58BE">
            <w:r>
              <w:t>This process will no longer be required</w:t>
            </w:r>
            <w:r w:rsidR="005A579C">
              <w:t>.</w:t>
            </w:r>
          </w:p>
        </w:tc>
      </w:tr>
      <w:tr w:rsidR="009C58BE" w14:paraId="47E77D5A" w14:textId="77777777" w:rsidTr="009C58BE">
        <w:tc>
          <w:tcPr>
            <w:tcW w:w="1705" w:type="dxa"/>
          </w:tcPr>
          <w:p w14:paraId="79B22BFD" w14:textId="726ABE27" w:rsidR="009C58BE" w:rsidRDefault="00EA4683" w:rsidP="009C58BE">
            <w:proofErr w:type="spellStart"/>
            <w:r>
              <w:t>Git</w:t>
            </w:r>
            <w:proofErr w:type="spellEnd"/>
            <w:r>
              <w:t xml:space="preserve"> Tools Path</w:t>
            </w:r>
          </w:p>
        </w:tc>
        <w:tc>
          <w:tcPr>
            <w:tcW w:w="3240" w:type="dxa"/>
          </w:tcPr>
          <w:p w14:paraId="434E9181" w14:textId="21F15263" w:rsidR="009C58BE" w:rsidRDefault="00EA4683" w:rsidP="009C58BE">
            <w:r>
              <w:t xml:space="preserve">The path to the </w:t>
            </w:r>
            <w:proofErr w:type="spellStart"/>
            <w:r>
              <w:t>git</w:t>
            </w:r>
            <w:proofErr w:type="spellEnd"/>
            <w:r>
              <w:t xml:space="preserve"> tools. Per-repository, in case a different version is required</w:t>
            </w:r>
            <w:r w:rsidR="005A579C">
              <w:t>.</w:t>
            </w:r>
          </w:p>
        </w:tc>
        <w:tc>
          <w:tcPr>
            <w:tcW w:w="4005" w:type="dxa"/>
          </w:tcPr>
          <w:p w14:paraId="3830EC56" w14:textId="56FF87D0" w:rsidR="009C58BE" w:rsidRDefault="00EA4683" w:rsidP="00FF0C98">
            <w:r>
              <w:t xml:space="preserve">The </w:t>
            </w:r>
            <w:proofErr w:type="spellStart"/>
            <w:r>
              <w:t>git</w:t>
            </w:r>
            <w:proofErr w:type="spellEnd"/>
            <w:r>
              <w:t xml:space="preserve"> tools </w:t>
            </w:r>
            <w:proofErr w:type="gramStart"/>
            <w:r>
              <w:t>are no longer used</w:t>
            </w:r>
            <w:proofErr w:type="gramEnd"/>
            <w:r>
              <w:t xml:space="preserve">, as they are replaced by </w:t>
            </w:r>
            <w:proofErr w:type="spellStart"/>
            <w:r>
              <w:t>jgit</w:t>
            </w:r>
            <w:proofErr w:type="spellEnd"/>
            <w:r w:rsidR="00FF0C98">
              <w:t xml:space="preserve"> (the Java-based implementation of </w:t>
            </w:r>
            <w:proofErr w:type="spellStart"/>
            <w:r w:rsidR="00FF0C98">
              <w:t>git</w:t>
            </w:r>
            <w:proofErr w:type="spellEnd"/>
            <w:r w:rsidR="00FF0C98">
              <w:t>) which is included in the product distribution</w:t>
            </w:r>
            <w:r>
              <w:t>.</w:t>
            </w:r>
          </w:p>
        </w:tc>
      </w:tr>
    </w:tbl>
    <w:p w14:paraId="1F93BBE4" w14:textId="48A8FA6E" w:rsidR="009C58BE" w:rsidRDefault="009C58BE" w:rsidP="0038435C"/>
    <w:p w14:paraId="159C3896" w14:textId="77777777" w:rsidR="009C58BE" w:rsidRDefault="009C58BE" w:rsidP="0038435C"/>
    <w:p w14:paraId="27D0D3BA" w14:textId="20F33267" w:rsidR="005A579C" w:rsidRDefault="005A579C" w:rsidP="00AA4820">
      <w:pPr>
        <w:pStyle w:val="Heading3"/>
      </w:pPr>
      <w:r>
        <w:t>Repository hooks</w:t>
      </w:r>
    </w:p>
    <w:p w14:paraId="11A5C66B" w14:textId="32FF3B52" w:rsidR="005A579C" w:rsidRDefault="005A579C" w:rsidP="005A579C">
      <w:r>
        <w:t xml:space="preserve">The </w:t>
      </w:r>
      <w:proofErr w:type="spellStart"/>
      <w:r>
        <w:t>on-premise</w:t>
      </w:r>
      <w:proofErr w:type="spellEnd"/>
      <w:r>
        <w:t xml:space="preserve"> solution installs a pair of “triggers” into each </w:t>
      </w:r>
      <w:proofErr w:type="spellStart"/>
      <w:r>
        <w:t>Git</w:t>
      </w:r>
      <w:proofErr w:type="spellEnd"/>
      <w:r>
        <w:t xml:space="preserve"> repository as it is “registered”, in the form of pre-receive and post-receive hooks.</w:t>
      </w:r>
    </w:p>
    <w:p w14:paraId="04939554" w14:textId="79B668A6" w:rsidR="005A579C" w:rsidRDefault="005A579C" w:rsidP="005A579C">
      <w:r>
        <w:t xml:space="preserve">With no registration now taking place, these triggers </w:t>
      </w:r>
      <w:proofErr w:type="gramStart"/>
      <w:r>
        <w:t>cannot be installed</w:t>
      </w:r>
      <w:proofErr w:type="gramEnd"/>
      <w:r>
        <w:t>.</w:t>
      </w:r>
    </w:p>
    <w:p w14:paraId="65D9916D" w14:textId="4FBC3CE4" w:rsidR="005A579C" w:rsidRDefault="005A579C" w:rsidP="005A579C">
      <w:r>
        <w:t>In addition, the “</w:t>
      </w:r>
      <w:proofErr w:type="spellStart"/>
      <w:r>
        <w:t>git</w:t>
      </w:r>
      <w:proofErr w:type="spellEnd"/>
      <w:r>
        <w:t xml:space="preserve"> servlet” that handles the requests from a </w:t>
      </w:r>
      <w:proofErr w:type="spellStart"/>
      <w:r>
        <w:t>git</w:t>
      </w:r>
      <w:proofErr w:type="spellEnd"/>
      <w:r>
        <w:t xml:space="preserve"> client would not fire these triggers anyway.</w:t>
      </w:r>
    </w:p>
    <w:p w14:paraId="0378D0F9" w14:textId="560D15C4" w:rsidR="005A579C" w:rsidRDefault="005A579C" w:rsidP="005A579C">
      <w:r>
        <w:t xml:space="preserve">Therefore, a replacement system </w:t>
      </w:r>
      <w:proofErr w:type="gramStart"/>
      <w:r>
        <w:t>is needed</w:t>
      </w:r>
      <w:proofErr w:type="gramEnd"/>
      <w:r>
        <w:t>:</w:t>
      </w:r>
    </w:p>
    <w:p w14:paraId="4F08EE0C" w14:textId="390CF3EE" w:rsidR="005A579C" w:rsidRDefault="005A579C" w:rsidP="005A579C">
      <w:r>
        <w:t xml:space="preserve">Pre-receive hook: This </w:t>
      </w:r>
      <w:proofErr w:type="gramStart"/>
      <w:r>
        <w:t>was used</w:t>
      </w:r>
      <w:proofErr w:type="gramEnd"/>
      <w:r>
        <w:t xml:space="preserve"> as part of the branch locking system, to check for a lock before allowing a “push” operation to take effect. This </w:t>
      </w:r>
      <w:proofErr w:type="gramStart"/>
      <w:r>
        <w:t>will be replaced</w:t>
      </w:r>
      <w:proofErr w:type="gramEnd"/>
      <w:r>
        <w:t xml:space="preserve"> with a customized java piece of the </w:t>
      </w:r>
      <w:proofErr w:type="spellStart"/>
      <w:r>
        <w:t>git</w:t>
      </w:r>
      <w:proofErr w:type="spellEnd"/>
      <w:r>
        <w:t xml:space="preserve"> servlet, and the same customized piece in the “upload manifest” service that we have.</w:t>
      </w:r>
    </w:p>
    <w:p w14:paraId="40F6CC59" w14:textId="65F1A8D3" w:rsidR="005A579C" w:rsidRPr="005A579C" w:rsidRDefault="005A579C" w:rsidP="005A579C">
      <w:r>
        <w:t xml:space="preserve">Post-receive hook: This </w:t>
      </w:r>
      <w:proofErr w:type="gramStart"/>
      <w:r>
        <w:t>was used</w:t>
      </w:r>
      <w:proofErr w:type="gramEnd"/>
      <w:r>
        <w:t xml:space="preserve"> to send the “notification”. As noted above, these notifications are no longer used. However, this </w:t>
      </w:r>
      <w:proofErr w:type="gramStart"/>
      <w:r>
        <w:t>was also used</w:t>
      </w:r>
      <w:proofErr w:type="gramEnd"/>
      <w:r>
        <w:t xml:space="preserve"> to clear the internal “cache” of the file tree manifest. A new system will be implemented that </w:t>
      </w:r>
      <w:proofErr w:type="gramStart"/>
      <w:r>
        <w:t>doesn’t</w:t>
      </w:r>
      <w:proofErr w:type="gramEnd"/>
      <w:r>
        <w:t xml:space="preserve"> rely on the trigger, but instead checks on each call whether a newer commit exists, and re-fetches the file tree if there is.</w:t>
      </w:r>
    </w:p>
    <w:p w14:paraId="2F9F4CAA" w14:textId="06A94BE2" w:rsidR="00AA4820" w:rsidRDefault="00AA4820" w:rsidP="00AA4820">
      <w:pPr>
        <w:pStyle w:val="Heading3"/>
      </w:pPr>
      <w:proofErr w:type="spellStart"/>
      <w:r>
        <w:t>SCMRepository</w:t>
      </w:r>
      <w:proofErr w:type="spellEnd"/>
      <w:r>
        <w:t xml:space="preserve"> Objects</w:t>
      </w:r>
    </w:p>
    <w:p w14:paraId="1CBC18F1" w14:textId="7819EAE8" w:rsidR="00DF700A" w:rsidRDefault="00DF700A" w:rsidP="00DF700A">
      <w:r>
        <w:t>The “</w:t>
      </w:r>
      <w:proofErr w:type="spellStart"/>
      <w:r>
        <w:t>SCMRepository</w:t>
      </w:r>
      <w:proofErr w:type="spellEnd"/>
      <w:r>
        <w:t xml:space="preserve">” objects, which </w:t>
      </w:r>
      <w:proofErr w:type="gramStart"/>
      <w:r>
        <w:t xml:space="preserve">are created and maintained through the “Repositories” panel of the Connected Software </w:t>
      </w:r>
      <w:proofErr w:type="spellStart"/>
      <w:r>
        <w:t>WebApp</w:t>
      </w:r>
      <w:proofErr w:type="spellEnd"/>
      <w:r>
        <w:t>,</w:t>
      </w:r>
      <w:proofErr w:type="gramEnd"/>
      <w:r>
        <w:t xml:space="preserve"> still exist</w:t>
      </w:r>
      <w:r w:rsidR="00C51AF9">
        <w:t>,</w:t>
      </w:r>
      <w:r>
        <w:t xml:space="preserve"> and there will be specific </w:t>
      </w:r>
      <w:proofErr w:type="spellStart"/>
      <w:r>
        <w:t>SCMRepository</w:t>
      </w:r>
      <w:proofErr w:type="spellEnd"/>
      <w:r>
        <w:t xml:space="preserve"> objects for the 3DSCM service.</w:t>
      </w:r>
    </w:p>
    <w:p w14:paraId="6B0B5505" w14:textId="4BDB521B" w:rsidR="00DF700A" w:rsidRDefault="00DF700A" w:rsidP="00DF700A">
      <w:r>
        <w:t xml:space="preserve">These objects </w:t>
      </w:r>
      <w:proofErr w:type="gramStart"/>
      <w:r>
        <w:t>are still needed</w:t>
      </w:r>
      <w:proofErr w:type="gramEnd"/>
      <w:r>
        <w:t xml:space="preserve">, as they indicate that a Software Item is managed by 3DSCM rather than by an external connector. </w:t>
      </w:r>
      <w:proofErr w:type="gramStart"/>
      <w:r>
        <w:t>Also</w:t>
      </w:r>
      <w:proofErr w:type="gramEnd"/>
      <w:r>
        <w:t xml:space="preserve">, the connection to the </w:t>
      </w:r>
      <w:proofErr w:type="spellStart"/>
      <w:r>
        <w:t>SCMRepository</w:t>
      </w:r>
      <w:proofErr w:type="spellEnd"/>
      <w:r>
        <w:t xml:space="preserve"> object still holds the addressing information that identifies the specific repository and version that the Software Item is associated with.</w:t>
      </w:r>
    </w:p>
    <w:p w14:paraId="37E9BB90" w14:textId="1630C9EC" w:rsidR="00DF700A" w:rsidDel="00184F2D" w:rsidRDefault="00DF700A" w:rsidP="00DF700A">
      <w:pPr>
        <w:rPr>
          <w:del w:id="141" w:author="DOBINSON Ian" w:date="2019-11-05T16:38:00Z"/>
        </w:rPr>
      </w:pPr>
      <w:del w:id="142" w:author="DOBINSON Ian" w:date="2019-11-05T16:38:00Z">
        <w:r w:rsidDel="00184F2D">
          <w:delText xml:space="preserve">But </w:delText>
        </w:r>
      </w:del>
      <w:del w:id="143" w:author="DOBINSON Ian" w:date="2019-11-05T16:39:00Z">
        <w:r w:rsidDel="00184F2D">
          <w:delText>there are some differences.</w:delText>
        </w:r>
      </w:del>
    </w:p>
    <w:p w14:paraId="22BE4450" w14:textId="77777777" w:rsidR="00184F2D" w:rsidRDefault="00DF700A" w:rsidP="00DF700A">
      <w:pPr>
        <w:rPr>
          <w:ins w:id="144" w:author="DOBINSON Ian" w:date="2019-11-05T16:37:00Z"/>
        </w:rPr>
      </w:pPr>
      <w:r>
        <w:t xml:space="preserve">The </w:t>
      </w:r>
      <w:proofErr w:type="spellStart"/>
      <w:proofErr w:type="gramStart"/>
      <w:r>
        <w:t>SCMRepository</w:t>
      </w:r>
      <w:proofErr w:type="spellEnd"/>
      <w:r>
        <w:t xml:space="preserve"> objects will still be created by the Project Administrator</w:t>
      </w:r>
      <w:proofErr w:type="gramEnd"/>
      <w:r>
        <w:t xml:space="preserve">. These objects still need to be visible to the end users, and so need to </w:t>
      </w:r>
      <w:proofErr w:type="gramStart"/>
      <w:r>
        <w:t>be created</w:t>
      </w:r>
      <w:proofErr w:type="gramEnd"/>
      <w:r>
        <w:t xml:space="preserve"> by administrators so that they have appropriate access.</w:t>
      </w:r>
    </w:p>
    <w:p w14:paraId="04BAF40F" w14:textId="50C59955" w:rsidR="00DF700A" w:rsidRDefault="00184F2D" w:rsidP="00DF700A">
      <w:ins w:id="145" w:author="DOBINSON Ian" w:date="2019-11-05T16:37:00Z">
        <w:r w:rsidRPr="00184F2D">
          <w:rPr>
            <w:noProof/>
          </w:rPr>
          <w:lastRenderedPageBreak/>
          <w:t xml:space="preserve"> </w:t>
        </w:r>
        <w:r w:rsidRPr="00184F2D">
          <w:rPr>
            <w:noProof/>
          </w:rPr>
          <w:drawing>
            <wp:inline distT="0" distB="0" distL="0" distR="0" wp14:anchorId="122FA1AF" wp14:editId="485A719E">
              <wp:extent cx="3200847" cy="32580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847" cy="3258005"/>
                      </a:xfrm>
                      <a:prstGeom prst="rect">
                        <a:avLst/>
                      </a:prstGeom>
                    </pic:spPr>
                  </pic:pic>
                </a:graphicData>
              </a:graphic>
            </wp:inline>
          </w:drawing>
        </w:r>
      </w:ins>
    </w:p>
    <w:p w14:paraId="75C027ED" w14:textId="46694ECA" w:rsidR="00DF700A" w:rsidRDefault="00DF700A" w:rsidP="00DF700A">
      <w:del w:id="146" w:author="DOBINSON Ian" w:date="2019-11-05T16:39:00Z">
        <w:r w:rsidDel="00184F2D">
          <w:delText xml:space="preserve">But </w:delText>
        </w:r>
      </w:del>
      <w:ins w:id="147" w:author="DOBINSON Ian" w:date="2019-11-05T16:39:00Z">
        <w:r w:rsidR="00184F2D">
          <w:t xml:space="preserve">However, </w:t>
        </w:r>
      </w:ins>
      <w:r>
        <w:t xml:space="preserve">there are </w:t>
      </w:r>
      <w:ins w:id="148" w:author="DOBINSON Ian" w:date="2019-11-05T16:39:00Z">
        <w:r w:rsidR="00184F2D">
          <w:t xml:space="preserve">some </w:t>
        </w:r>
      </w:ins>
      <w:r>
        <w:t xml:space="preserve">differences with the </w:t>
      </w:r>
      <w:proofErr w:type="spellStart"/>
      <w:r>
        <w:t>SCMRepository</w:t>
      </w:r>
      <w:proofErr w:type="spellEnd"/>
      <w:r>
        <w:t xml:space="preserve"> objects used with 3DSCM</w:t>
      </w:r>
      <w:ins w:id="149" w:author="DOBINSON Ian" w:date="2019-11-05T16:39:00Z">
        <w:r w:rsidR="00184F2D">
          <w:t xml:space="preserve"> (see the picture above for the current Create form)</w:t>
        </w:r>
      </w:ins>
      <w:r>
        <w:t>:</w:t>
      </w:r>
    </w:p>
    <w:p w14:paraId="1826F34D" w14:textId="635D96F8" w:rsidR="00DF700A" w:rsidRDefault="00DF700A" w:rsidP="00DF700A">
      <w:pPr>
        <w:pStyle w:val="ListParagraph"/>
        <w:numPr>
          <w:ilvl w:val="0"/>
          <w:numId w:val="42"/>
        </w:numPr>
      </w:pPr>
      <w:r>
        <w:t>The “Repository Type”, which previously had choices of “</w:t>
      </w:r>
      <w:proofErr w:type="spellStart"/>
      <w:r>
        <w:t>Git</w:t>
      </w:r>
      <w:proofErr w:type="spellEnd"/>
      <w:r>
        <w:t>” or “</w:t>
      </w:r>
      <w:proofErr w:type="spellStart"/>
      <w:r>
        <w:t>DesignSync</w:t>
      </w:r>
      <w:proofErr w:type="spellEnd"/>
      <w:r>
        <w:t xml:space="preserve">” will now have an additional type </w:t>
      </w:r>
      <w:r w:rsidR="00C51AF9">
        <w:t xml:space="preserve">that shows in the </w:t>
      </w:r>
      <w:proofErr w:type="spellStart"/>
      <w:r w:rsidR="00C51AF9">
        <w:t>WebApp</w:t>
      </w:r>
      <w:proofErr w:type="spellEnd"/>
      <w:r w:rsidR="00C51AF9">
        <w:t xml:space="preserve"> as “3DSCM” (though the actual attribute range value is “3DSCM_Git”)</w:t>
      </w:r>
      <w:r>
        <w:t xml:space="preserve">. Initially, there will only be </w:t>
      </w:r>
      <w:r w:rsidR="00C51AF9">
        <w:t xml:space="preserve">the </w:t>
      </w:r>
      <w:r>
        <w:t xml:space="preserve">one additional type, for the </w:t>
      </w:r>
      <w:proofErr w:type="spellStart"/>
      <w:r>
        <w:t>Git</w:t>
      </w:r>
      <w:proofErr w:type="spellEnd"/>
      <w:r>
        <w:t xml:space="preserve"> repositories stored in 3DSCM, but in the </w:t>
      </w:r>
      <w:proofErr w:type="gramStart"/>
      <w:r>
        <w:t>future</w:t>
      </w:r>
      <w:proofErr w:type="gramEnd"/>
      <w:r>
        <w:t xml:space="preserve"> there may be more to differentiate between underlying SCM systems (</w:t>
      </w:r>
      <w:r w:rsidR="00C51AF9">
        <w:t>e.g.</w:t>
      </w:r>
      <w:r>
        <w:t xml:space="preserve"> one for </w:t>
      </w:r>
      <w:proofErr w:type="spellStart"/>
      <w:r>
        <w:t>Git</w:t>
      </w:r>
      <w:proofErr w:type="spellEnd"/>
      <w:r>
        <w:t xml:space="preserve"> and another for a future </w:t>
      </w:r>
      <w:proofErr w:type="spellStart"/>
      <w:r>
        <w:t>DesignSync</w:t>
      </w:r>
      <w:proofErr w:type="spellEnd"/>
      <w:r>
        <w:t>-based solution.)</w:t>
      </w:r>
      <w:r w:rsidR="005745EF">
        <w:t xml:space="preserve"> [All the Repository Type strings are subject to change, and this </w:t>
      </w:r>
      <w:proofErr w:type="gramStart"/>
      <w:r w:rsidR="005745EF">
        <w:t>will be outlined</w:t>
      </w:r>
      <w:proofErr w:type="gramEnd"/>
      <w:r w:rsidR="005745EF">
        <w:t xml:space="preserve"> in the relevant PES.]</w:t>
      </w:r>
    </w:p>
    <w:p w14:paraId="4C81C48E" w14:textId="7797E07F" w:rsidR="00DF700A" w:rsidRDefault="00DF700A" w:rsidP="00CD28A6">
      <w:pPr>
        <w:pStyle w:val="ListParagraph"/>
        <w:numPr>
          <w:ilvl w:val="0"/>
          <w:numId w:val="42"/>
        </w:numPr>
      </w:pPr>
      <w:r>
        <w:t xml:space="preserve">The “SCM Connector Address”, which normally contains the URL of the “connector”, will now need to point to the 3DSCM service URL. This URL </w:t>
      </w:r>
      <w:proofErr w:type="gramStart"/>
      <w:r>
        <w:t xml:space="preserve">will </w:t>
      </w:r>
      <w:r w:rsidRPr="00BF769C">
        <w:rPr>
          <w:b/>
        </w:rPr>
        <w:t>not</w:t>
      </w:r>
      <w:r>
        <w:t xml:space="preserve"> be exposed</w:t>
      </w:r>
      <w:proofErr w:type="gramEnd"/>
      <w:r>
        <w:t xml:space="preserve"> to the end users. When creating a </w:t>
      </w:r>
      <w:proofErr w:type="spellStart"/>
      <w:r>
        <w:t>SCMRepository</w:t>
      </w:r>
      <w:proofErr w:type="spellEnd"/>
      <w:r>
        <w:t xml:space="preserve"> of the “3DSCM</w:t>
      </w:r>
      <w:r w:rsidR="005745EF">
        <w:t>_Git</w:t>
      </w:r>
      <w:r>
        <w:t>” type, the admin will not enter this value (</w:t>
      </w:r>
      <w:r w:rsidR="00C51AF9">
        <w:t>the field will not be available, and the value will be set automatically.</w:t>
      </w:r>
      <w:r>
        <w:t xml:space="preserve">) </w:t>
      </w:r>
      <w:proofErr w:type="gramStart"/>
      <w:r>
        <w:t>And</w:t>
      </w:r>
      <w:proofErr w:type="gramEnd"/>
      <w:r>
        <w:t xml:space="preserve"> when viewing such </w:t>
      </w:r>
      <w:proofErr w:type="spellStart"/>
      <w:r>
        <w:t>SCMRepository</w:t>
      </w:r>
      <w:proofErr w:type="spellEnd"/>
      <w:r>
        <w:t xml:space="preserve"> objects’ property pages the value will not be shown.</w:t>
      </w:r>
      <w:r w:rsidR="00C51AF9">
        <w:br/>
        <w:t>This</w:t>
      </w:r>
      <w:r w:rsidR="00CD28A6">
        <w:t xml:space="preserve"> SCM Connector Address is not completely “hidden”: There may be other interfaces, such as generic property pages, which show the value, and that is OK.</w:t>
      </w:r>
      <w:r w:rsidR="00BF769C">
        <w:br/>
        <w:t xml:space="preserve">Technically, the </w:t>
      </w:r>
      <w:proofErr w:type="spellStart"/>
      <w:r w:rsidR="00BF769C">
        <w:t>SCMRepository</w:t>
      </w:r>
      <w:proofErr w:type="spellEnd"/>
      <w:r w:rsidR="00BF769C">
        <w:t xml:space="preserve"> object will still store this address, but it </w:t>
      </w:r>
      <w:proofErr w:type="gramStart"/>
      <w:r w:rsidR="00BF769C">
        <w:t>will be identified</w:t>
      </w:r>
      <w:proofErr w:type="gramEnd"/>
      <w:r w:rsidR="00BF769C">
        <w:t xml:space="preserve"> automatically, either by the </w:t>
      </w:r>
      <w:proofErr w:type="spellStart"/>
      <w:r w:rsidR="00BF769C">
        <w:t>WebApp</w:t>
      </w:r>
      <w:proofErr w:type="spellEnd"/>
      <w:r w:rsidR="00BF769C">
        <w:t xml:space="preserve"> itself, or by the back-end services code (depending on some technical constraints.)</w:t>
      </w:r>
    </w:p>
    <w:p w14:paraId="47195DA0" w14:textId="1F2CEB61" w:rsidR="00DF700A" w:rsidRPr="00095C20" w:rsidRDefault="00DF700A" w:rsidP="00DF700A">
      <w:pPr>
        <w:pStyle w:val="ListParagraph"/>
        <w:numPr>
          <w:ilvl w:val="0"/>
          <w:numId w:val="42"/>
        </w:numPr>
      </w:pPr>
      <w:r>
        <w:t xml:space="preserve">The “Repository Path”, which normally limits the set of repositories that a </w:t>
      </w:r>
      <w:proofErr w:type="spellStart"/>
      <w:r>
        <w:t>SCMRepository</w:t>
      </w:r>
      <w:proofErr w:type="spellEnd"/>
      <w:r>
        <w:t xml:space="preserve"> can access, is not applicable for 3DSCM, as the 3DSCM system itself will decide where the repositories are stored. When creating a </w:t>
      </w:r>
      <w:proofErr w:type="spellStart"/>
      <w:r>
        <w:t>SCMRepository</w:t>
      </w:r>
      <w:proofErr w:type="spellEnd"/>
      <w:r>
        <w:t xml:space="preserve"> of the “3DSCM</w:t>
      </w:r>
      <w:r w:rsidR="005745EF">
        <w:t>_Git</w:t>
      </w:r>
      <w:r>
        <w:t>” type, the admin will not enter the repository path either (the field will not be available.)</w:t>
      </w:r>
      <w:r w:rsidR="00BF769C">
        <w:t xml:space="preserve"> </w:t>
      </w:r>
      <w:proofErr w:type="gramStart"/>
      <w:r>
        <w:t>And</w:t>
      </w:r>
      <w:proofErr w:type="gramEnd"/>
      <w:r>
        <w:t xml:space="preserve">, similarly, the </w:t>
      </w:r>
      <w:r w:rsidR="00CD28A6">
        <w:t>value will not be shown on the P</w:t>
      </w:r>
      <w:r>
        <w:t>roperties panel.</w:t>
      </w:r>
      <w:r w:rsidR="00CD28A6">
        <w:t xml:space="preserve"> Again, the value may appear on o</w:t>
      </w:r>
      <w:r w:rsidR="00C51AF9">
        <w:t>ther panels in the wider system, but it will be “”.</w:t>
      </w:r>
      <w:r w:rsidR="00BF769C">
        <w:br/>
        <w:t>Technically, what this means is that the “Item Address”</w:t>
      </w:r>
      <w:r w:rsidR="00E75971">
        <w:t>, recorded against the individual Software Item,</w:t>
      </w:r>
      <w:r w:rsidR="00BF769C">
        <w:t xml:space="preserve"> will contain the full address of the repository, or</w:t>
      </w:r>
      <w:r w:rsidR="00C51AF9">
        <w:t>, rather,</w:t>
      </w:r>
      <w:r w:rsidR="00BF769C">
        <w:t xml:space="preserve"> as much as is needed by the 3DSCM system to find the repository.</w:t>
      </w:r>
    </w:p>
    <w:p w14:paraId="483EBFB9" w14:textId="3C1484EE" w:rsidR="00026BEB" w:rsidRDefault="008416C1" w:rsidP="00120845">
      <w:pPr>
        <w:pStyle w:val="Heading2"/>
      </w:pPr>
      <w:bookmarkStart w:id="150" w:name="_Toc20810961"/>
      <w:r>
        <w:t>User Access to Repositories</w:t>
      </w:r>
      <w:bookmarkEnd w:id="150"/>
    </w:p>
    <w:p w14:paraId="4ADDCCF1" w14:textId="2F489E6A" w:rsidR="00FD043E" w:rsidRDefault="00FD043E" w:rsidP="00FD043E">
      <w:r>
        <w:t xml:space="preserve">In the “External Connectors” system, it is up to the users to create the repositories (in </w:t>
      </w:r>
      <w:proofErr w:type="spellStart"/>
      <w:r>
        <w:t>git</w:t>
      </w:r>
      <w:proofErr w:type="spellEnd"/>
      <w:r>
        <w:t xml:space="preserve"> or </w:t>
      </w:r>
      <w:proofErr w:type="spellStart"/>
      <w:r>
        <w:t>DesignSync</w:t>
      </w:r>
      <w:proofErr w:type="spellEnd"/>
      <w:r>
        <w:t>), wherever they should be</w:t>
      </w:r>
      <w:r w:rsidR="00C50DF4">
        <w:t xml:space="preserve"> on disk</w:t>
      </w:r>
      <w:r>
        <w:t xml:space="preserve">. The user also sets up the addressing on the Software Items to those repositories. </w:t>
      </w:r>
      <w:proofErr w:type="gramStart"/>
      <w:r>
        <w:t>And</w:t>
      </w:r>
      <w:proofErr w:type="gramEnd"/>
      <w:r>
        <w:t xml:space="preserve"> when the user wants to work on the data they “know” where their repositories are and specify them to the SCM client commands (</w:t>
      </w:r>
      <w:proofErr w:type="spellStart"/>
      <w:r>
        <w:t>git</w:t>
      </w:r>
      <w:proofErr w:type="spellEnd"/>
      <w:r>
        <w:t xml:space="preserve"> clone or </w:t>
      </w:r>
      <w:proofErr w:type="spellStart"/>
      <w:r>
        <w:t>DesignSync</w:t>
      </w:r>
      <w:proofErr w:type="spellEnd"/>
      <w:r>
        <w:t xml:space="preserve"> populate.)</w:t>
      </w:r>
    </w:p>
    <w:p w14:paraId="0EAE8080" w14:textId="4C6811AA" w:rsidR="00FD043E" w:rsidRDefault="00FD043E" w:rsidP="00FD043E">
      <w:r>
        <w:t>In the 3DSCM system, the users cannot manually create the repositories.</w:t>
      </w:r>
    </w:p>
    <w:p w14:paraId="4F7A8325" w14:textId="12D08243" w:rsidR="00FD043E" w:rsidRDefault="00FD043E" w:rsidP="00FD043E">
      <w:r>
        <w:t xml:space="preserve">Instead, new capabilities </w:t>
      </w:r>
      <w:proofErr w:type="gramStart"/>
      <w:r>
        <w:t>will be provided</w:t>
      </w:r>
      <w:proofErr w:type="gramEnd"/>
      <w:r>
        <w:t xml:space="preserve"> through the Connected Software </w:t>
      </w:r>
      <w:proofErr w:type="spellStart"/>
      <w:r>
        <w:t>WebApp</w:t>
      </w:r>
      <w:proofErr w:type="spellEnd"/>
      <w:r>
        <w:t xml:space="preserve"> to create a repository and associate it with a Software Item (version.) The details of this </w:t>
      </w:r>
      <w:proofErr w:type="gramStart"/>
      <w:r>
        <w:t>will be given</w:t>
      </w:r>
      <w:proofErr w:type="gramEnd"/>
      <w:r>
        <w:t xml:space="preserve"> in the </w:t>
      </w:r>
      <w:r>
        <w:lastRenderedPageBreak/>
        <w:t>UI PES, but essentially when creating a Software Item, or from the “Repository” tab, the user will be able to request a 3DSCM-</w:t>
      </w:r>
      <w:r w:rsidR="00CD28A6">
        <w:t xml:space="preserve">type </w:t>
      </w:r>
      <w:proofErr w:type="spellStart"/>
      <w:r w:rsidR="00CD28A6">
        <w:t>SCMRepository</w:t>
      </w:r>
      <w:proofErr w:type="spellEnd"/>
      <w:r w:rsidR="00CD28A6">
        <w:t xml:space="preserve">, and </w:t>
      </w:r>
      <w:r>
        <w:t xml:space="preserve">the </w:t>
      </w:r>
      <w:proofErr w:type="spellStart"/>
      <w:r>
        <w:t>git</w:t>
      </w:r>
      <w:proofErr w:type="spellEnd"/>
      <w:r>
        <w:t xml:space="preserve"> repository </w:t>
      </w:r>
      <w:r w:rsidR="00CD28A6">
        <w:t xml:space="preserve">will </w:t>
      </w:r>
      <w:r w:rsidR="00C50DF4">
        <w:t xml:space="preserve">then </w:t>
      </w:r>
      <w:r w:rsidR="00CD28A6">
        <w:t xml:space="preserve">be </w:t>
      </w:r>
      <w:r>
        <w:t>created</w:t>
      </w:r>
      <w:r w:rsidR="00C50DF4">
        <w:t xml:space="preserve"> automatically</w:t>
      </w:r>
      <w:r>
        <w:t xml:space="preserve">. The “address” of the new repository is then </w:t>
      </w:r>
      <w:r w:rsidR="00CD28A6">
        <w:t xml:space="preserve">also </w:t>
      </w:r>
      <w:r w:rsidR="00C50DF4">
        <w:t xml:space="preserve">automatically </w:t>
      </w:r>
      <w:r>
        <w:t>associated with the Software Item.</w:t>
      </w:r>
    </w:p>
    <w:p w14:paraId="0079AF1A" w14:textId="0342C2DF" w:rsidR="00CD28A6" w:rsidRDefault="00CD28A6" w:rsidP="00FD043E">
      <w:r>
        <w:t xml:space="preserve">As with the addresses on the </w:t>
      </w:r>
      <w:proofErr w:type="spellStart"/>
      <w:r>
        <w:t>SCMRepository</w:t>
      </w:r>
      <w:proofErr w:type="spellEnd"/>
      <w:r>
        <w:t xml:space="preserve"> items, the Item Address </w:t>
      </w:r>
      <w:proofErr w:type="gramStart"/>
      <w:r>
        <w:t>will not be shown</w:t>
      </w:r>
      <w:proofErr w:type="gramEnd"/>
      <w:r>
        <w:t xml:space="preserve"> to the user, as it is not something they need to know.</w:t>
      </w:r>
    </w:p>
    <w:p w14:paraId="333A9FFB" w14:textId="2A6DE0B6" w:rsidR="00CD28A6" w:rsidRDefault="00CD28A6" w:rsidP="00FD043E">
      <w:r>
        <w:t xml:space="preserve">The existing capability to “Edit” The Item Address </w:t>
      </w:r>
      <w:proofErr w:type="gramStart"/>
      <w:r>
        <w:t>is being removed</w:t>
      </w:r>
      <w:proofErr w:type="gramEnd"/>
      <w:r>
        <w:t xml:space="preserve"> as part of this functionality: To change an Item Address, a user must disconnect the Repository </w:t>
      </w:r>
      <w:r w:rsidR="00C50DF4">
        <w:t xml:space="preserve">(another new capability) </w:t>
      </w:r>
      <w:r>
        <w:t>and create a new connection. This is to better support several scenarios. See the relevant PES for more details.</w:t>
      </w:r>
    </w:p>
    <w:p w14:paraId="32A38C8B" w14:textId="77405131" w:rsidR="00CD28A6" w:rsidRDefault="00CD28A6" w:rsidP="00FD043E">
      <w:proofErr w:type="gramStart"/>
      <w:r>
        <w:t>So</w:t>
      </w:r>
      <w:proofErr w:type="gramEnd"/>
      <w:r>
        <w:t xml:space="preserve">, the Item Address is not shown, and neither is the “SCM Connector Address”. How does the user then find the repository in order to clone it from a </w:t>
      </w:r>
      <w:proofErr w:type="spellStart"/>
      <w:r>
        <w:t>git</w:t>
      </w:r>
      <w:proofErr w:type="spellEnd"/>
      <w:r>
        <w:t xml:space="preserve"> client? The answer is that users must always use the “Repository Path” command from the Connected Software </w:t>
      </w:r>
      <w:proofErr w:type="spellStart"/>
      <w:r w:rsidR="00120845">
        <w:t>WebApp</w:t>
      </w:r>
      <w:proofErr w:type="spellEnd"/>
      <w:r w:rsidR="00120845">
        <w:t xml:space="preserve"> to get the URL that is then used with</w:t>
      </w:r>
      <w:ins w:id="151" w:author="DOBINSON Ian" w:date="2019-11-06T10:18:00Z">
        <w:r w:rsidR="007A2C90">
          <w:t xml:space="preserve"> the initial</w:t>
        </w:r>
      </w:ins>
      <w:r w:rsidR="00120845">
        <w:t xml:space="preserve"> “</w:t>
      </w:r>
      <w:proofErr w:type="spellStart"/>
      <w:r w:rsidR="00120845">
        <w:t>git</w:t>
      </w:r>
      <w:proofErr w:type="spellEnd"/>
      <w:r w:rsidR="00120845">
        <w:t xml:space="preserve"> clone”.</w:t>
      </w:r>
      <w:ins w:id="152" w:author="DOBINSON Ian" w:date="2019-11-06T10:18:00Z">
        <w:r w:rsidR="007A2C90">
          <w:t xml:space="preserve"> Remember that fetching this URL is a one-time operation: Once the repository </w:t>
        </w:r>
      </w:ins>
      <w:ins w:id="153" w:author="DOBINSON Ian" w:date="2019-11-06T10:19:00Z">
        <w:r w:rsidR="007A2C90">
          <w:t xml:space="preserve">is cloned, the URL is “remembered” by </w:t>
        </w:r>
        <w:proofErr w:type="spellStart"/>
        <w:r w:rsidR="007A2C90">
          <w:t>git</w:t>
        </w:r>
        <w:proofErr w:type="spellEnd"/>
        <w:r w:rsidR="007A2C90">
          <w:t xml:space="preserve"> for subsequent push/pull operations.</w:t>
        </w:r>
      </w:ins>
    </w:p>
    <w:p w14:paraId="559D7558" w14:textId="2F243BF0" w:rsidR="000C3435" w:rsidRPr="000C3435" w:rsidRDefault="000C3435" w:rsidP="00FD043E">
      <w:r>
        <w:rPr>
          <w:b/>
        </w:rPr>
        <w:t>Important:</w:t>
      </w:r>
      <w:r>
        <w:t xml:space="preserve"> </w:t>
      </w:r>
      <w:proofErr w:type="gramStart"/>
      <w:r>
        <w:t>The URL that is given can only be used to access the repository by users that have access to the Software Item for which it was generated</w:t>
      </w:r>
      <w:proofErr w:type="gramEnd"/>
      <w:r>
        <w:t>. See the access and authentication section for more details.</w:t>
      </w:r>
    </w:p>
    <w:p w14:paraId="0E7C6BD2" w14:textId="3239419F" w:rsidR="00120845" w:rsidRDefault="007A2C90" w:rsidP="00FD043E">
      <w:ins w:id="154" w:author="DOBINSON Ian" w:date="2019-11-06T10:19:00Z">
        <w:r w:rsidRPr="007A2C90">
          <w:rPr>
            <w:b/>
            <w:color w:val="7030A0"/>
            <w:rPrChange w:id="155" w:author="DOBINSON Ian" w:date="2019-11-06T10:19:00Z">
              <w:rPr/>
            </w:rPrChange>
          </w:rPr>
          <w:t xml:space="preserve">TECHNICAL NOTE: </w:t>
        </w:r>
      </w:ins>
      <w:r w:rsidR="00120845">
        <w:t xml:space="preserve">Programmatically, the addressing values from the </w:t>
      </w:r>
      <w:proofErr w:type="spellStart"/>
      <w:r w:rsidR="00120845">
        <w:t>SCMRepository</w:t>
      </w:r>
      <w:proofErr w:type="spellEnd"/>
      <w:r w:rsidR="00120845">
        <w:t xml:space="preserve"> object and the Software Item are still available via the REST service to GET a resource, using an appropriate mask. </w:t>
      </w:r>
      <w:proofErr w:type="gramStart"/>
      <w:r w:rsidR="00120845">
        <w:t>And</w:t>
      </w:r>
      <w:proofErr w:type="gramEnd"/>
      <w:r w:rsidR="00120845">
        <w:t xml:space="preserve"> the URL for “</w:t>
      </w:r>
      <w:proofErr w:type="spellStart"/>
      <w:r w:rsidR="00120845">
        <w:t>git</w:t>
      </w:r>
      <w:proofErr w:type="spellEnd"/>
      <w:r w:rsidR="00120845">
        <w:t xml:space="preserve"> clone” is available using a service provided by the 3DSCM service (and also provided by the External Connector services.)</w:t>
      </w:r>
    </w:p>
    <w:p w14:paraId="0C00926B" w14:textId="7CE9FA27" w:rsidR="008416C1" w:rsidRDefault="008416C1" w:rsidP="008416C1">
      <w:pPr>
        <w:pStyle w:val="Heading2"/>
      </w:pPr>
      <w:bookmarkStart w:id="156" w:name="_Toc20810962"/>
      <w:r>
        <w:t>Authentication</w:t>
      </w:r>
      <w:r w:rsidR="004173BA">
        <w:t xml:space="preserve"> and Access</w:t>
      </w:r>
      <w:bookmarkEnd w:id="156"/>
    </w:p>
    <w:p w14:paraId="372E964A" w14:textId="01A886C7" w:rsidR="00FB6A32" w:rsidRPr="00FB6A32" w:rsidRDefault="00FB6A32" w:rsidP="00FB6A32">
      <w:r>
        <w:t xml:space="preserve">User authentication and repository access is granted following a process shown in the following </w:t>
      </w:r>
      <w:proofErr w:type="gramStart"/>
      <w:r>
        <w:t>picture,</w:t>
      </w:r>
      <w:proofErr w:type="gramEnd"/>
      <w:r>
        <w:t xml:space="preserve"> and further described in the items below that reference this picture.</w:t>
      </w:r>
    </w:p>
    <w:p w14:paraId="1084B6A2" w14:textId="6DF1570D" w:rsidR="00FB6A32" w:rsidRPr="00FB6A32" w:rsidRDefault="00FB6A32" w:rsidP="00FB6A32">
      <w:r>
        <w:rPr>
          <w:noProof/>
        </w:rPr>
        <w:drawing>
          <wp:inline distT="0" distB="0" distL="0" distR="0" wp14:anchorId="5EA577AB" wp14:editId="43B64C13">
            <wp:extent cx="5689600" cy="2680970"/>
            <wp:effectExtent l="0" t="0" r="635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9600" cy="2680970"/>
                    </a:xfrm>
                    <a:prstGeom prst="rect">
                      <a:avLst/>
                    </a:prstGeom>
                  </pic:spPr>
                </pic:pic>
              </a:graphicData>
            </a:graphic>
          </wp:inline>
        </w:drawing>
      </w:r>
    </w:p>
    <w:p w14:paraId="11CE6859" w14:textId="686B4F24" w:rsidR="004173BA" w:rsidRDefault="004173BA" w:rsidP="004173BA">
      <w:pPr>
        <w:pStyle w:val="Heading3"/>
      </w:pPr>
      <w:r>
        <w:t>User Authentication</w:t>
      </w:r>
    </w:p>
    <w:p w14:paraId="14D3F06A" w14:textId="0FC986E9" w:rsidR="004173BA" w:rsidRDefault="004173BA" w:rsidP="004173BA">
      <w:r>
        <w:t>All access to the 3DSCM system passes through the standard 3DPassport (CAS) authentication</w:t>
      </w:r>
      <w:r w:rsidR="00FB6A32">
        <w:t xml:space="preserve"> (5)</w:t>
      </w:r>
      <w:r>
        <w:t>.</w:t>
      </w:r>
    </w:p>
    <w:p w14:paraId="79C25922" w14:textId="3DB7D597" w:rsidR="004173BA" w:rsidRDefault="004173BA" w:rsidP="004173BA">
      <w:r>
        <w:t xml:space="preserve">When the Connected Software </w:t>
      </w:r>
      <w:proofErr w:type="spellStart"/>
      <w:r>
        <w:t>WebApp</w:t>
      </w:r>
      <w:proofErr w:type="spellEnd"/>
      <w:r>
        <w:t xml:space="preserve"> </w:t>
      </w:r>
      <w:r w:rsidR="00FB6A32">
        <w:t xml:space="preserve">(1) </w:t>
      </w:r>
      <w:r>
        <w:t>is used, and that calls services from 3DSCM</w:t>
      </w:r>
      <w:r w:rsidR="00FB6A32">
        <w:t xml:space="preserve">, such as </w:t>
      </w:r>
      <w:r w:rsidR="00C50DF4">
        <w:t xml:space="preserve">that </w:t>
      </w:r>
      <w:r w:rsidR="00FB6A32">
        <w:t>to get the repository URL (3)</w:t>
      </w:r>
      <w:r>
        <w:t xml:space="preserve">, the user </w:t>
      </w:r>
      <w:proofErr w:type="gramStart"/>
      <w:r>
        <w:t>is authenticated</w:t>
      </w:r>
      <w:proofErr w:type="gramEnd"/>
      <w:r>
        <w:t xml:space="preserve"> as part of “single sign-on”. That is, the authentication performed to access the </w:t>
      </w:r>
      <w:proofErr w:type="spellStart"/>
      <w:r>
        <w:t>WebApp</w:t>
      </w:r>
      <w:proofErr w:type="spellEnd"/>
      <w:r>
        <w:t xml:space="preserve"> also provides the authentication to the 3DSCM system. This all happens “behind the scenes”, without the user being aware of it</w:t>
      </w:r>
      <w:r w:rsidR="00FB6A32">
        <w:t xml:space="preserve"> (not shown in the picture above</w:t>
      </w:r>
      <w:r>
        <w:t>.</w:t>
      </w:r>
      <w:r w:rsidR="00FB6A32">
        <w:t>) [</w:t>
      </w:r>
      <w:r>
        <w:t xml:space="preserve">Technically: This uses the </w:t>
      </w:r>
      <w:proofErr w:type="spellStart"/>
      <w:r>
        <w:t>WafData</w:t>
      </w:r>
      <w:proofErr w:type="spellEnd"/>
      <w:r>
        <w:t xml:space="preserve"> system to send the requests, and that takes care of handling the special response that causes it to generate a CAS proxy-ticket a</w:t>
      </w:r>
      <w:r w:rsidR="00FB6A32">
        <w:t>nd use that for authentication.]</w:t>
      </w:r>
    </w:p>
    <w:p w14:paraId="60A1BFBE" w14:textId="39A53552" w:rsidR="004173BA" w:rsidRDefault="004173BA" w:rsidP="004173BA">
      <w:r>
        <w:t xml:space="preserve">When a </w:t>
      </w:r>
      <w:proofErr w:type="spellStart"/>
      <w:r>
        <w:t>git</w:t>
      </w:r>
      <w:proofErr w:type="spellEnd"/>
      <w:r>
        <w:t xml:space="preserve"> client </w:t>
      </w:r>
      <w:proofErr w:type="gramStart"/>
      <w:r>
        <w:t>is used</w:t>
      </w:r>
      <w:proofErr w:type="gramEnd"/>
      <w:r>
        <w:t xml:space="preserve"> to perform an operation such as cloning the repository</w:t>
      </w:r>
      <w:r w:rsidR="00FB6A32">
        <w:t xml:space="preserve"> (4)</w:t>
      </w:r>
      <w:r>
        <w:t>, the following (logical) process happens:</w:t>
      </w:r>
    </w:p>
    <w:p w14:paraId="4E6D1705" w14:textId="3BED3DD2" w:rsidR="004173BA" w:rsidRDefault="004173BA" w:rsidP="004173BA">
      <w:pPr>
        <w:pStyle w:val="ListParagraph"/>
        <w:numPr>
          <w:ilvl w:val="0"/>
          <w:numId w:val="42"/>
        </w:numPr>
      </w:pPr>
      <w:r>
        <w:lastRenderedPageBreak/>
        <w:t xml:space="preserve">The 3DSCM server provides a response to the </w:t>
      </w:r>
      <w:proofErr w:type="spellStart"/>
      <w:r>
        <w:t>git</w:t>
      </w:r>
      <w:proofErr w:type="spellEnd"/>
      <w:r>
        <w:t xml:space="preserve"> client indicating that “basic authentication” is in operation, which means a username and password are required</w:t>
      </w:r>
    </w:p>
    <w:p w14:paraId="7520D695" w14:textId="05C7D041" w:rsidR="004173BA" w:rsidRDefault="004173BA" w:rsidP="004173BA">
      <w:pPr>
        <w:pStyle w:val="ListParagraph"/>
        <w:numPr>
          <w:ilvl w:val="0"/>
          <w:numId w:val="42"/>
        </w:numPr>
      </w:pPr>
      <w:r>
        <w:t xml:space="preserve">The </w:t>
      </w:r>
      <w:proofErr w:type="spellStart"/>
      <w:r>
        <w:t>git</w:t>
      </w:r>
      <w:proofErr w:type="spellEnd"/>
      <w:r>
        <w:t xml:space="preserve"> client obtains these credentials from the user. Either by directly asking for them, or by fetching them from a credentials cache, according to the </w:t>
      </w:r>
      <w:proofErr w:type="spellStart"/>
      <w:r>
        <w:t>git</w:t>
      </w:r>
      <w:proofErr w:type="spellEnd"/>
      <w:r>
        <w:t xml:space="preserve"> client and its configuration.</w:t>
      </w:r>
      <w:r w:rsidR="005745EF">
        <w:t xml:space="preserve"> The exact form in which this </w:t>
      </w:r>
      <w:proofErr w:type="gramStart"/>
      <w:r w:rsidR="005745EF">
        <w:t>is requested</w:t>
      </w:r>
      <w:proofErr w:type="gramEnd"/>
      <w:r w:rsidR="005745EF">
        <w:t xml:space="preserve"> from the user will depend on the client application that is in use. For example, on windows the </w:t>
      </w:r>
      <w:proofErr w:type="spellStart"/>
      <w:r w:rsidR="005745EF">
        <w:t>Git</w:t>
      </w:r>
      <w:proofErr w:type="spellEnd"/>
      <w:r w:rsidR="005745EF">
        <w:t xml:space="preserve"> windows credentials manager could be in use, which would pop-up a form showing the URL of the repository and asking for the username and password.</w:t>
      </w:r>
    </w:p>
    <w:p w14:paraId="4B51810D" w14:textId="0EF37C3D" w:rsidR="004173BA" w:rsidRDefault="004173BA" w:rsidP="004173BA">
      <w:pPr>
        <w:pStyle w:val="ListParagraph"/>
        <w:numPr>
          <w:ilvl w:val="0"/>
          <w:numId w:val="42"/>
        </w:numPr>
      </w:pPr>
      <w:r>
        <w:t xml:space="preserve">The </w:t>
      </w:r>
      <w:proofErr w:type="spellStart"/>
      <w:r>
        <w:t>git</w:t>
      </w:r>
      <w:proofErr w:type="spellEnd"/>
      <w:r>
        <w:t xml:space="preserve"> client sends the username and password (SSL encrypted) to the </w:t>
      </w:r>
      <w:r w:rsidR="00E75971">
        <w:t xml:space="preserve">3DSCM </w:t>
      </w:r>
      <w:r>
        <w:t>server</w:t>
      </w:r>
    </w:p>
    <w:p w14:paraId="28532B65" w14:textId="23B9B22E" w:rsidR="004173BA" w:rsidRDefault="004173BA" w:rsidP="004173BA">
      <w:pPr>
        <w:pStyle w:val="ListParagraph"/>
        <w:numPr>
          <w:ilvl w:val="0"/>
          <w:numId w:val="42"/>
        </w:numPr>
      </w:pPr>
      <w:r>
        <w:t>The server authenticates those with the 3DPassport system</w:t>
      </w:r>
      <w:r w:rsidR="00FB6A32">
        <w:t xml:space="preserve"> (5)</w:t>
      </w:r>
    </w:p>
    <w:p w14:paraId="25F5578B" w14:textId="17856231" w:rsidR="00224B53" w:rsidRDefault="00224B53" w:rsidP="00CF0F76"/>
    <w:p w14:paraId="7314B4B5" w14:textId="2B9414AA" w:rsidR="00224B53" w:rsidRDefault="00224B53" w:rsidP="00CF0F76">
      <w:r>
        <w:t xml:space="preserve">NOTE: It is possible to enable “2-phase authentication” on the 3DPassport server. </w:t>
      </w:r>
      <w:proofErr w:type="gramStart"/>
      <w:r>
        <w:t>This is the typical system whereby an authentication system sends a user a code by a separate means, such as an SMS (text)</w:t>
      </w:r>
      <w:proofErr w:type="gramEnd"/>
      <w:r>
        <w:t xml:space="preserve"> and the user has to enter that. It is also possible for other advanced authentication systems to </w:t>
      </w:r>
      <w:proofErr w:type="gramStart"/>
      <w:r>
        <w:t>be used</w:t>
      </w:r>
      <w:proofErr w:type="gramEnd"/>
      <w:r>
        <w:t xml:space="preserve">. However, the </w:t>
      </w:r>
      <w:proofErr w:type="spellStart"/>
      <w:r>
        <w:t>git</w:t>
      </w:r>
      <w:proofErr w:type="spellEnd"/>
      <w:r>
        <w:t xml:space="preserve"> client only supports “basic” username/password authentication. So, how will this work? The 3DPassport system is to </w:t>
      </w:r>
      <w:proofErr w:type="gramStart"/>
      <w:r>
        <w:t xml:space="preserve">be </w:t>
      </w:r>
      <w:r w:rsidR="00E75971">
        <w:t>enhanced</w:t>
      </w:r>
      <w:proofErr w:type="gramEnd"/>
      <w:r>
        <w:t xml:space="preserve"> with a system for storing an “application specific” password</w:t>
      </w:r>
      <w:r w:rsidR="0033766F">
        <w:t>, which acts as a simple password and can be used for this authentication</w:t>
      </w:r>
      <w:r w:rsidR="00E75971">
        <w:t>. (Timeframe for this enhancement is TBD</w:t>
      </w:r>
      <w:r>
        <w:t>.</w:t>
      </w:r>
      <w:r w:rsidR="00E75971">
        <w:t>)</w:t>
      </w:r>
      <w:r>
        <w:t xml:space="preserve"> </w:t>
      </w:r>
    </w:p>
    <w:p w14:paraId="794B2BC3" w14:textId="10F5302A" w:rsidR="004173BA" w:rsidRDefault="004173BA" w:rsidP="004173BA">
      <w:pPr>
        <w:pStyle w:val="Heading3"/>
      </w:pPr>
      <w:r>
        <w:t xml:space="preserve">Repository </w:t>
      </w:r>
      <w:commentRangeStart w:id="157"/>
      <w:r>
        <w:t>Access</w:t>
      </w:r>
      <w:commentRangeEnd w:id="157"/>
      <w:r w:rsidR="00CD29E5">
        <w:rPr>
          <w:rStyle w:val="CommentReference"/>
          <w:rFonts w:cs="Times New Roman"/>
          <w:b w:val="0"/>
          <w:bCs w:val="0"/>
          <w:color w:val="auto"/>
        </w:rPr>
        <w:commentReference w:id="157"/>
      </w:r>
    </w:p>
    <w:p w14:paraId="294564D8" w14:textId="09B57191" w:rsidR="004173BA" w:rsidRDefault="004173BA" w:rsidP="004173BA">
      <w:r>
        <w:t>Just because a user can authenticate with 3DSCM does not mean that user should also have access to the repositories.</w:t>
      </w:r>
    </w:p>
    <w:p w14:paraId="10D26F64" w14:textId="6D0D3956" w:rsidR="004173BA" w:rsidRDefault="004173BA" w:rsidP="004173BA">
      <w:r>
        <w:t>There is therefore an additional layer of “access control” applied to the repositories.</w:t>
      </w:r>
    </w:p>
    <w:p w14:paraId="2F5D985F" w14:textId="32FC3A3A" w:rsidR="00FB6A32" w:rsidRDefault="00FB6A32" w:rsidP="00FB6A32">
      <w:pPr>
        <w:pStyle w:val="ListParagraph"/>
        <w:numPr>
          <w:ilvl w:val="0"/>
          <w:numId w:val="42"/>
        </w:numPr>
      </w:pPr>
      <w:r>
        <w:t>When the user requests the URL f</w:t>
      </w:r>
      <w:r w:rsidR="00D61B3A">
        <w:t>or cloning a repository (3), th</w:t>
      </w:r>
      <w:r w:rsidR="00B4517B">
        <w:t>e</w:t>
      </w:r>
      <w:r>
        <w:t xml:space="preserve"> request </w:t>
      </w:r>
      <w:r w:rsidR="00B4517B">
        <w:t>sent to the 3</w:t>
      </w:r>
      <w:r w:rsidR="0033766F">
        <w:t>D</w:t>
      </w:r>
      <w:r w:rsidR="00B4517B">
        <w:t xml:space="preserve">SCM service </w:t>
      </w:r>
      <w:r>
        <w:t xml:space="preserve">includes </w:t>
      </w:r>
      <w:r w:rsidR="00D61B3A">
        <w:t>t</w:t>
      </w:r>
      <w:r>
        <w:t>he user</w:t>
      </w:r>
      <w:r w:rsidR="00E75971">
        <w:t>’</w:t>
      </w:r>
      <w:r>
        <w:t>s current “Security Context” and the “</w:t>
      </w:r>
      <w:r w:rsidR="00B4517B">
        <w:t>resource URL</w:t>
      </w:r>
      <w:r>
        <w:t>” of the Software Item for which the request is being made.</w:t>
      </w:r>
      <w:r w:rsidR="00B4517B">
        <w:t xml:space="preserve"> </w:t>
      </w:r>
      <w:r w:rsidR="00772434">
        <w:br/>
      </w:r>
      <w:r w:rsidR="00B4517B">
        <w:t>This “resource URL” is a URL on which we can later perform certain REST calls</w:t>
      </w:r>
      <w:r w:rsidR="00772434">
        <w:t>. For 3DSpace objects, it is the URL that can be used to perform a GET request or PATCH request on a software item</w:t>
      </w:r>
      <w:r w:rsidR="00806969">
        <w:t>, as defined in the Web Services PES</w:t>
      </w:r>
      <w:r w:rsidR="00772434">
        <w:t>, so it is something like:</w:t>
      </w:r>
      <w:r w:rsidR="00772434">
        <w:br/>
      </w:r>
      <w:hyperlink r:id="rId16" w:history="1">
        <w:r w:rsidR="00D07906" w:rsidRPr="003757BE">
          <w:rPr>
            <w:rStyle w:val="Hyperlink"/>
          </w:rPr>
          <w:t>https://host:port/3DSpace/resources/v1/modeler/dssoft/dssoft:SoftwareLogicalItem/00124AB?$mask=dsmvsoft:ItemVersionMask.access</w:t>
        </w:r>
      </w:hyperlink>
    </w:p>
    <w:p w14:paraId="52AC0A08" w14:textId="3F743658" w:rsidR="00FB6A32" w:rsidRDefault="00FB6A32" w:rsidP="00FB6A32">
      <w:pPr>
        <w:pStyle w:val="ListParagraph"/>
        <w:numPr>
          <w:ilvl w:val="0"/>
          <w:numId w:val="42"/>
        </w:numPr>
      </w:pPr>
      <w:r>
        <w:t xml:space="preserve">The URL that </w:t>
      </w:r>
      <w:proofErr w:type="gramStart"/>
      <w:r>
        <w:t>is returned</w:t>
      </w:r>
      <w:proofErr w:type="gramEnd"/>
      <w:r>
        <w:t xml:space="preserve"> includes within </w:t>
      </w:r>
      <w:r w:rsidR="00D61B3A">
        <w:t xml:space="preserve">it </w:t>
      </w:r>
      <w:r>
        <w:t xml:space="preserve">not only the </w:t>
      </w:r>
      <w:r w:rsidR="00B4517B">
        <w:t xml:space="preserve">main </w:t>
      </w:r>
      <w:r>
        <w:t xml:space="preserve">URL of the 3DSCM service, but also this Security Context and </w:t>
      </w:r>
      <w:r w:rsidR="0033766F">
        <w:t>“R</w:t>
      </w:r>
      <w:r w:rsidR="00B4517B">
        <w:t>esource URL”</w:t>
      </w:r>
      <w:r>
        <w:t>.</w:t>
      </w:r>
    </w:p>
    <w:p w14:paraId="6853DBF2" w14:textId="488D7BFE" w:rsidR="00FB6A32" w:rsidRDefault="00FB6A32" w:rsidP="00FB6A32">
      <w:pPr>
        <w:pStyle w:val="ListParagraph"/>
        <w:numPr>
          <w:ilvl w:val="0"/>
          <w:numId w:val="42"/>
        </w:numPr>
      </w:pPr>
      <w:r>
        <w:t xml:space="preserve">When the user performs a </w:t>
      </w:r>
      <w:proofErr w:type="spellStart"/>
      <w:r>
        <w:t>git</w:t>
      </w:r>
      <w:proofErr w:type="spellEnd"/>
      <w:r>
        <w:t xml:space="preserve"> operation, such as “clone”, a request is made by </w:t>
      </w:r>
      <w:proofErr w:type="spellStart"/>
      <w:r>
        <w:t>git</w:t>
      </w:r>
      <w:proofErr w:type="spellEnd"/>
      <w:r>
        <w:t xml:space="preserve"> using this URL (4)</w:t>
      </w:r>
    </w:p>
    <w:p w14:paraId="76DA9BCF" w14:textId="11C9524C" w:rsidR="00FB6A32" w:rsidRDefault="00FB6A32" w:rsidP="00FB6A32">
      <w:pPr>
        <w:pStyle w:val="ListParagraph"/>
        <w:numPr>
          <w:ilvl w:val="0"/>
          <w:numId w:val="42"/>
        </w:numPr>
      </w:pPr>
      <w:r>
        <w:t xml:space="preserve">The “Repository Resolver” system takes this URL, extracts the Security Context and </w:t>
      </w:r>
      <w:r w:rsidR="0033766F">
        <w:t>R</w:t>
      </w:r>
      <w:r w:rsidR="00B4517B">
        <w:t xml:space="preserve">esource </w:t>
      </w:r>
      <w:r>
        <w:t>URL and makes a call to th</w:t>
      </w:r>
      <w:r w:rsidR="0033766F">
        <w:t>at R</w:t>
      </w:r>
      <w:r w:rsidR="00B4517B">
        <w:t xml:space="preserve">esource URL </w:t>
      </w:r>
      <w:r>
        <w:t>to check the user has access to the object id specified (6)</w:t>
      </w:r>
    </w:p>
    <w:p w14:paraId="0E636B61" w14:textId="19ADC03E" w:rsidR="00FB6A32" w:rsidRDefault="00FB6A32" w:rsidP="00FB6A32">
      <w:pPr>
        <w:pStyle w:val="ListParagraph"/>
        <w:numPr>
          <w:ilvl w:val="0"/>
          <w:numId w:val="42"/>
        </w:numPr>
      </w:pPr>
      <w:r>
        <w:t>If the user does have access, then the “Item Address” of the Software Item is returned</w:t>
      </w:r>
      <w:r w:rsidR="00D07906">
        <w:t xml:space="preserve"> (by the mask specified)</w:t>
      </w:r>
    </w:p>
    <w:p w14:paraId="4CADDFF4" w14:textId="38F94DF9" w:rsidR="00FB6A32" w:rsidRDefault="00FB6A32" w:rsidP="00FB6A32">
      <w:pPr>
        <w:pStyle w:val="ListParagraph"/>
        <w:numPr>
          <w:ilvl w:val="0"/>
          <w:numId w:val="42"/>
        </w:numPr>
      </w:pPr>
      <w:r>
        <w:t>Only if the access passes will the user then have access to the repository and the data be cloned (7)</w:t>
      </w:r>
    </w:p>
    <w:p w14:paraId="3A68FBB1" w14:textId="1B2B46E2" w:rsidR="00FB6A32" w:rsidRDefault="00FB6A32" w:rsidP="00FB6A32">
      <w:r>
        <w:t>This process ensures that a user can only access the repositories they “should have access to”.</w:t>
      </w:r>
    </w:p>
    <w:p w14:paraId="28CCF9F6" w14:textId="77777777" w:rsidR="00E75971" w:rsidRDefault="00FB6A32" w:rsidP="00FB6A32">
      <w:r>
        <w:t xml:space="preserve">Effectively, this system </w:t>
      </w:r>
      <w:r w:rsidR="0066097A">
        <w:t>“defers” the repository access to the 3DSpace objects: You must have access to the 3DSpace object to access the repository.</w:t>
      </w:r>
      <w:r w:rsidR="00B4517B">
        <w:t xml:space="preserve"> </w:t>
      </w:r>
    </w:p>
    <w:p w14:paraId="664B0904" w14:textId="4F930362" w:rsidR="00FB6A32" w:rsidRDefault="00B4517B" w:rsidP="00FB6A32">
      <w:proofErr w:type="gramStart"/>
      <w:r>
        <w:t>In the future, this system can be extended to other “service</w:t>
      </w:r>
      <w:r w:rsidR="00E75971">
        <w:t>s” that want to use 3DSCM for managing their own repositories, and which have their own equivalent to the 3DSpace “business objects” that will reference the repositories: All those services</w:t>
      </w:r>
      <w:r w:rsidR="0033766F">
        <w:t xml:space="preserve"> have to provide is their own “R</w:t>
      </w:r>
      <w:r>
        <w:t>esource URLs” that can be called to check access and return the actual “Item Address” of the repository.</w:t>
      </w:r>
      <w:proofErr w:type="gramEnd"/>
    </w:p>
    <w:p w14:paraId="63D472C5" w14:textId="0EC902F1" w:rsidR="0066097A" w:rsidRDefault="0066097A" w:rsidP="00FB6A32">
      <w:r>
        <w:t xml:space="preserve">The actual access required on the 3DSpace object depends on the operation that </w:t>
      </w:r>
      <w:proofErr w:type="gramStart"/>
      <w:r>
        <w:t>is being performed</w:t>
      </w:r>
      <w:proofErr w:type="gramEnd"/>
      <w:r>
        <w:t>:</w:t>
      </w:r>
    </w:p>
    <w:p w14:paraId="50829A89" w14:textId="1A473E67" w:rsidR="0066097A" w:rsidRDefault="0066097A" w:rsidP="0066097A">
      <w:pPr>
        <w:pStyle w:val="ListParagraph"/>
        <w:numPr>
          <w:ilvl w:val="0"/>
          <w:numId w:val="42"/>
        </w:numPr>
      </w:pPr>
      <w:r>
        <w:t>A “clone” or “pull” or other read-type operation requires “read” access to the Software Item</w:t>
      </w:r>
    </w:p>
    <w:p w14:paraId="3A31A945" w14:textId="31D8CC4C" w:rsidR="0066097A" w:rsidRDefault="0066097A" w:rsidP="0066097A">
      <w:pPr>
        <w:pStyle w:val="ListParagraph"/>
        <w:numPr>
          <w:ilvl w:val="0"/>
          <w:numId w:val="42"/>
        </w:numPr>
      </w:pPr>
      <w:r>
        <w:t>A “push” or other write-type operation requires “modify” access to the Software Item</w:t>
      </w:r>
    </w:p>
    <w:p w14:paraId="652251BB" w14:textId="09388C2C" w:rsidR="0066097A" w:rsidRDefault="0066097A" w:rsidP="0066097A">
      <w:r>
        <w:t xml:space="preserve">It is important to note that the </w:t>
      </w:r>
      <w:ins w:id="158" w:author="DOBINSON Ian" w:date="2019-11-06T10:21:00Z">
        <w:r w:rsidR="007A2C90">
          <w:t xml:space="preserve">READ </w:t>
        </w:r>
      </w:ins>
      <w:r>
        <w:t xml:space="preserve">access does not check the </w:t>
      </w:r>
      <w:r>
        <w:rPr>
          <w:i/>
        </w:rPr>
        <w:t xml:space="preserve">version </w:t>
      </w:r>
      <w:r>
        <w:t xml:space="preserve">that the Software Item is associated </w:t>
      </w:r>
      <w:proofErr w:type="gramStart"/>
      <w:r>
        <w:t>with</w:t>
      </w:r>
      <w:proofErr w:type="gramEnd"/>
      <w:r>
        <w:t>. What this means is that if a user has read</w:t>
      </w:r>
      <w:del w:id="159" w:author="DOBINSON Ian" w:date="2019-11-06T10:21:00Z">
        <w:r w:rsidDel="007A2C90">
          <w:delText>/modify</w:delText>
        </w:r>
      </w:del>
      <w:r>
        <w:t xml:space="preserve"> access to the Software Item, then that user can read the whole repository</w:t>
      </w:r>
      <w:ins w:id="160" w:author="DOBINSON Ian" w:date="2019-11-06T10:21:00Z">
        <w:r w:rsidR="007A2C90">
          <w:t>, since “</w:t>
        </w:r>
        <w:proofErr w:type="spellStart"/>
        <w:r w:rsidR="007A2C90">
          <w:t>git</w:t>
        </w:r>
        <w:proofErr w:type="spellEnd"/>
        <w:r w:rsidR="007A2C90">
          <w:t xml:space="preserve"> clone” will always clone the entire repository. However, a MODIFY operation (i.e. a </w:t>
        </w:r>
        <w:proofErr w:type="spellStart"/>
        <w:r w:rsidR="007A2C90">
          <w:t>git</w:t>
        </w:r>
        <w:proofErr w:type="spellEnd"/>
        <w:r w:rsidR="007A2C90">
          <w:t xml:space="preserve"> push) WILL check that the data being pushed is to the </w:t>
        </w:r>
        <w:r w:rsidR="007A2C90">
          <w:lastRenderedPageBreak/>
          <w:t xml:space="preserve">branch identified by the </w:t>
        </w:r>
      </w:ins>
      <w:ins w:id="161" w:author="DOBINSON Ian" w:date="2019-11-06T10:22:00Z">
        <w:r w:rsidR="007A2C90">
          <w:t>“Version Address’ of the Software Item, and will disallow the operation otherwise. What that means is that from a workspace that has cloned the repository using a Softw</w:t>
        </w:r>
      </w:ins>
      <w:ins w:id="162" w:author="DOBINSON Ian" w:date="2019-11-06T10:23:00Z">
        <w:r w:rsidR="007A2C90">
          <w:t>a</w:t>
        </w:r>
      </w:ins>
      <w:ins w:id="163" w:author="DOBINSON Ian" w:date="2019-11-06T10:22:00Z">
        <w:r w:rsidR="007A2C90">
          <w:t xml:space="preserve">re Item </w:t>
        </w:r>
      </w:ins>
      <w:ins w:id="164" w:author="DOBINSON Ian" w:date="2019-11-06T10:23:00Z">
        <w:r w:rsidR="007A2C90">
          <w:t>associated with Branch A, it is not possible to push data for any other branches.</w:t>
        </w:r>
      </w:ins>
      <w:r>
        <w:t xml:space="preserve"> </w:t>
      </w:r>
      <w:commentRangeStart w:id="165"/>
      <w:commentRangeStart w:id="166"/>
      <w:del w:id="167" w:author="DOBINSON Ian" w:date="2019-11-06T10:24:00Z">
        <w:r w:rsidDel="007A2C90">
          <w:delText xml:space="preserve">AND make modifications across the repository, i.e. to all branches, including creating new branches and adding/removing tags etc. </w:delText>
        </w:r>
        <w:commentRangeEnd w:id="165"/>
        <w:r w:rsidR="00754192" w:rsidDel="007A2C90">
          <w:rPr>
            <w:rStyle w:val="CommentReference"/>
          </w:rPr>
          <w:commentReference w:id="165"/>
        </w:r>
        <w:commentRangeEnd w:id="166"/>
        <w:r w:rsidR="00AC059A" w:rsidDel="007A2C90">
          <w:rPr>
            <w:rStyle w:val="CommentReference"/>
          </w:rPr>
          <w:commentReference w:id="166"/>
        </w:r>
      </w:del>
      <w:r>
        <w:t>Th</w:t>
      </w:r>
      <w:ins w:id="168" w:author="DOBINSON Ian" w:date="2019-11-06T10:24:00Z">
        <w:r w:rsidR="007A2C90">
          <w:t>e read access approach</w:t>
        </w:r>
      </w:ins>
      <w:del w:id="169" w:author="DOBINSON Ian" w:date="2019-11-06T10:24:00Z">
        <w:r w:rsidDel="007A2C90">
          <w:delText>is</w:delText>
        </w:r>
      </w:del>
      <w:r>
        <w:t xml:space="preserve"> is a limitation of the </w:t>
      </w:r>
      <w:proofErr w:type="spellStart"/>
      <w:r>
        <w:t>git</w:t>
      </w:r>
      <w:proofErr w:type="spellEnd"/>
      <w:r>
        <w:t xml:space="preserve"> system</w:t>
      </w:r>
      <w:ins w:id="170" w:author="DOBINSON Ian" w:date="2019-11-06T10:24:00Z">
        <w:r w:rsidR="007A2C90">
          <w:t xml:space="preserve">, since the entire repository </w:t>
        </w:r>
        <w:proofErr w:type="gramStart"/>
        <w:r w:rsidR="007A2C90">
          <w:t>gets</w:t>
        </w:r>
        <w:proofErr w:type="gramEnd"/>
        <w:r w:rsidR="007A2C90">
          <w:t xml:space="preserve"> cloned</w:t>
        </w:r>
      </w:ins>
      <w:r>
        <w:t xml:space="preserve">. This access </w:t>
      </w:r>
      <w:r w:rsidRPr="007A2C90">
        <w:rPr>
          <w:i/>
          <w:rPrChange w:id="171" w:author="DOBINSON Ian" w:date="2019-11-06T10:24:00Z">
            <w:rPr/>
          </w:rPrChange>
        </w:rPr>
        <w:t>may</w:t>
      </w:r>
      <w:r>
        <w:t xml:space="preserve"> be implemented differently, and made more “strict” in the future when a </w:t>
      </w:r>
      <w:proofErr w:type="spellStart"/>
      <w:r>
        <w:t>DesignSync</w:t>
      </w:r>
      <w:proofErr w:type="spellEnd"/>
      <w:r>
        <w:t xml:space="preserve">-based system </w:t>
      </w:r>
      <w:proofErr w:type="gramStart"/>
      <w:r>
        <w:t>is implemented</w:t>
      </w:r>
      <w:proofErr w:type="gramEnd"/>
      <w:r>
        <w:t>.</w:t>
      </w:r>
    </w:p>
    <w:p w14:paraId="3BC4E652" w14:textId="25CBF093" w:rsidR="0066097A" w:rsidRDefault="0066097A" w:rsidP="0066097A">
      <w:pPr>
        <w:pStyle w:val="Heading3"/>
      </w:pPr>
      <w:r>
        <w:t>Tenant-based Access</w:t>
      </w:r>
    </w:p>
    <w:p w14:paraId="18BE627F" w14:textId="43ACB9EB" w:rsidR="008E0F28" w:rsidRDefault="000A08DA" w:rsidP="000A08DA">
      <w:r>
        <w:t xml:space="preserve">As </w:t>
      </w:r>
      <w:proofErr w:type="gramStart"/>
      <w:r>
        <w:t>previously</w:t>
      </w:r>
      <w:proofErr w:type="gramEnd"/>
      <w:r>
        <w:t xml:space="preserve"> noted, i</w:t>
      </w:r>
      <w:r w:rsidR="008E0F28">
        <w:t>ndividual customer</w:t>
      </w:r>
      <w:r w:rsidR="00B4517B">
        <w:t>s</w:t>
      </w:r>
      <w:r w:rsidR="008E0F28">
        <w:t xml:space="preserve"> (companies) that purchase our s</w:t>
      </w:r>
      <w:r>
        <w:t>olutions are known as “tenants” and the</w:t>
      </w:r>
      <w:r w:rsidR="008E0F28">
        <w:t xml:space="preserve"> same “service” can support multiple “tenants”. For example, </w:t>
      </w:r>
      <w:r w:rsidR="005745EF">
        <w:t xml:space="preserve">on cloud </w:t>
      </w:r>
      <w:r w:rsidR="008E0F28">
        <w:t xml:space="preserve">there is </w:t>
      </w:r>
      <w:r w:rsidR="001A5705">
        <w:t xml:space="preserve">(as we understand it) </w:t>
      </w:r>
      <w:r w:rsidR="008E0F28">
        <w:t xml:space="preserve">only ever one 3DPassport service </w:t>
      </w:r>
      <w:r w:rsidR="001A5705">
        <w:t xml:space="preserve">in a particular data center </w:t>
      </w:r>
      <w:r w:rsidR="008E0F28">
        <w:t>which supports all customers.</w:t>
      </w:r>
    </w:p>
    <w:p w14:paraId="24879ED0" w14:textId="701C79CE" w:rsidR="008E0F28" w:rsidRDefault="008E0F28" w:rsidP="0066097A">
      <w:r>
        <w:t xml:space="preserve">When a service supports multiple </w:t>
      </w:r>
      <w:proofErr w:type="gramStart"/>
      <w:r>
        <w:t>tenants</w:t>
      </w:r>
      <w:proofErr w:type="gramEnd"/>
      <w:r>
        <w:t xml:space="preserve"> it is absolutely vital that all data is completely partitioned so that it is never possible for one tenant to access the data from another tenant.</w:t>
      </w:r>
    </w:p>
    <w:p w14:paraId="45E390B8" w14:textId="11E47578" w:rsidR="00254163" w:rsidRDefault="00254163" w:rsidP="0066097A">
      <w:r>
        <w:t>The 3DSCM service is “multi-tenant</w:t>
      </w:r>
      <w:r w:rsidR="000A08DA">
        <w:t>”</w:t>
      </w:r>
      <w:r>
        <w:t xml:space="preserve">. This means that the repositories </w:t>
      </w:r>
      <w:proofErr w:type="gramStart"/>
      <w:r>
        <w:t>must be carefully managed</w:t>
      </w:r>
      <w:proofErr w:type="gramEnd"/>
      <w:r>
        <w:t xml:space="preserve"> to ensure that no tenant can access the repositories from another tenant.</w:t>
      </w:r>
    </w:p>
    <w:p w14:paraId="4D7C4DB8" w14:textId="69BCF4A5" w:rsidR="00254163" w:rsidRDefault="00254163" w:rsidP="0066097A">
      <w:r>
        <w:t xml:space="preserve">How </w:t>
      </w:r>
      <w:proofErr w:type="gramStart"/>
      <w:r>
        <w:t>is this achieved</w:t>
      </w:r>
      <w:proofErr w:type="gramEnd"/>
      <w:r>
        <w:t>?</w:t>
      </w:r>
    </w:p>
    <w:p w14:paraId="11024977" w14:textId="6569B2E3" w:rsidR="00254163" w:rsidRDefault="00254163" w:rsidP="0066097A">
      <w:r>
        <w:t>There are two levels to it:</w:t>
      </w:r>
    </w:p>
    <w:p w14:paraId="2300A262" w14:textId="4DF6B556" w:rsidR="00254163" w:rsidRDefault="00254163" w:rsidP="00254163">
      <w:pPr>
        <w:pStyle w:val="ListParagraph"/>
        <w:numPr>
          <w:ilvl w:val="0"/>
          <w:numId w:val="43"/>
        </w:numPr>
      </w:pPr>
      <w:r>
        <w:t>All repositories are physically stored in a directory path that includes the “tenant id”. For example, if the tenant id is “ten123” and the root of repositories is “/data” then all repositories for</w:t>
      </w:r>
      <w:r w:rsidR="0033766F">
        <w:t xml:space="preserve"> that tenant are under /data/TEN</w:t>
      </w:r>
      <w:r>
        <w:t>123.</w:t>
      </w:r>
      <w:r w:rsidR="00B4517B">
        <w:t xml:space="preserve"> (There is more to this path: see the section below.)</w:t>
      </w:r>
      <w:r>
        <w:br/>
        <w:t>All requests include the tenant id.</w:t>
      </w:r>
      <w:r w:rsidR="0033766F">
        <w:t xml:space="preserve"> (Note that the tenant id is always converted to </w:t>
      </w:r>
      <w:proofErr w:type="gramStart"/>
      <w:r w:rsidR="0033766F">
        <w:t>upper-case</w:t>
      </w:r>
      <w:proofErr w:type="gramEnd"/>
      <w:r w:rsidR="0033766F">
        <w:t>, to avoid issues with mixed case.)</w:t>
      </w:r>
      <w:r>
        <w:br/>
        <w:t xml:space="preserve">The “item address” </w:t>
      </w:r>
      <w:r w:rsidR="00B4517B">
        <w:t>stored on the Objects in 3DSpace, and returned when the access check is applied,</w:t>
      </w:r>
      <w:r>
        <w:t xml:space="preserve"> is only the part of the path under the tenant area</w:t>
      </w:r>
      <w:r w:rsidR="00B4517B">
        <w:t xml:space="preserve">: it </w:t>
      </w:r>
      <w:proofErr w:type="gramStart"/>
      <w:r w:rsidR="00B4517B">
        <w:t>doesn’t</w:t>
      </w:r>
      <w:proofErr w:type="gramEnd"/>
      <w:r w:rsidR="00B4517B">
        <w:t xml:space="preserve"> include the tenant id itself.</w:t>
      </w:r>
      <w:r>
        <w:br/>
        <w:t xml:space="preserve">The repository </w:t>
      </w:r>
      <w:r w:rsidR="00B4517B">
        <w:t>that is</w:t>
      </w:r>
      <w:r>
        <w:t xml:space="preserve"> request</w:t>
      </w:r>
      <w:r w:rsidR="00B4517B">
        <w:t>ed</w:t>
      </w:r>
      <w:r>
        <w:t xml:space="preserve"> can thus only be accessed if it is within the path identified by that tenant id</w:t>
      </w:r>
    </w:p>
    <w:p w14:paraId="31E11D67" w14:textId="2BDAC578" w:rsidR="00254163" w:rsidRDefault="00254163" w:rsidP="00254163">
      <w:pPr>
        <w:pStyle w:val="ListParagraph"/>
        <w:numPr>
          <w:ilvl w:val="0"/>
          <w:numId w:val="43"/>
        </w:numPr>
      </w:pPr>
      <w:r>
        <w:t xml:space="preserve">The object id that </w:t>
      </w:r>
      <w:proofErr w:type="gramStart"/>
      <w:r>
        <w:t>is checked</w:t>
      </w:r>
      <w:proofErr w:type="gramEnd"/>
      <w:r>
        <w:t xml:space="preserve"> in 3DSpace is also per-tenant. So, access to that object in 3DSpace cannot be obtained by a user from another tenant</w:t>
      </w:r>
    </w:p>
    <w:p w14:paraId="02D667DC" w14:textId="3438C56A" w:rsidR="00254163" w:rsidRDefault="00637E7E" w:rsidP="00254163">
      <w:proofErr w:type="gramStart"/>
      <w:r>
        <w:t>I</w:t>
      </w:r>
      <w:r w:rsidR="00254163">
        <w:t>f a customer (tenant user) somehow got hold of the URL for a repository from another customer (tenant)</w:t>
      </w:r>
      <w:r>
        <w:t>, and they were able to authenticate with 3DPassport,</w:t>
      </w:r>
      <w:r w:rsidR="00254163">
        <w:t xml:space="preserve"> they would </w:t>
      </w:r>
      <w:r>
        <w:t xml:space="preserve">still </w:t>
      </w:r>
      <w:r w:rsidR="00254163">
        <w:t xml:space="preserve">not be able to clone the repository because </w:t>
      </w:r>
      <w:r w:rsidR="000A08DA">
        <w:t xml:space="preserve">a) that repository is not in the directory areas under their tenant id and b) </w:t>
      </w:r>
      <w:r w:rsidR="00254163">
        <w:t>they would not pass the access check for the object in 3DSpace</w:t>
      </w:r>
      <w:r w:rsidR="000A08DA">
        <w:t xml:space="preserve"> (which is not available in their tenant)</w:t>
      </w:r>
      <w:r w:rsidR="00254163">
        <w:t>.</w:t>
      </w:r>
      <w:proofErr w:type="gramEnd"/>
    </w:p>
    <w:p w14:paraId="00FA31C7" w14:textId="6BEE4538" w:rsidR="00B4517B" w:rsidRDefault="00B4517B" w:rsidP="00CF0F76">
      <w:pPr>
        <w:pStyle w:val="Heading3"/>
      </w:pPr>
      <w:r>
        <w:t>Ph</w:t>
      </w:r>
      <w:r w:rsidR="00D07906">
        <w:t>ysical Storage Paths and</w:t>
      </w:r>
      <w:r>
        <w:t xml:space="preserve"> </w:t>
      </w:r>
      <w:r w:rsidR="00D07906">
        <w:t>Item Addresses</w:t>
      </w:r>
    </w:p>
    <w:p w14:paraId="3EC32C8E" w14:textId="77777777" w:rsidR="00CF0F76" w:rsidRDefault="00B4517B" w:rsidP="00CF0F76">
      <w:r>
        <w:t xml:space="preserve">The actual physical storage path for a repository needs to take into account a number of factors. </w:t>
      </w:r>
      <w:r w:rsidR="00CF0F76">
        <w:t xml:space="preserve">These paths are completely under the management of the 3DSCM service, and </w:t>
      </w:r>
      <w:proofErr w:type="gramStart"/>
      <w:r w:rsidR="00CF0F76">
        <w:t>will never be exposed</w:t>
      </w:r>
      <w:proofErr w:type="gramEnd"/>
      <w:r w:rsidR="00CF0F76">
        <w:t xml:space="preserve"> to the end users.</w:t>
      </w:r>
    </w:p>
    <w:p w14:paraId="4913C7D6" w14:textId="2E910201" w:rsidR="00B4517B" w:rsidRDefault="00CF0F76" w:rsidP="00CF0F76">
      <w:r>
        <w:t>The format of the paths</w:t>
      </w:r>
      <w:r w:rsidR="00B4517B">
        <w:t xml:space="preserve"> </w:t>
      </w:r>
      <w:proofErr w:type="gramStart"/>
      <w:r>
        <w:t>is</w:t>
      </w:r>
      <w:r w:rsidR="00B4517B">
        <w:t xml:space="preserve"> best described</w:t>
      </w:r>
      <w:proofErr w:type="gramEnd"/>
      <w:r w:rsidR="00B4517B">
        <w:t xml:space="preserve"> by giving an example path:</w:t>
      </w:r>
    </w:p>
    <w:p w14:paraId="0E40B0DD" w14:textId="7FF6392E" w:rsidR="00B4517B" w:rsidRPr="00CF0F76" w:rsidRDefault="0033766F" w:rsidP="00CF0F76">
      <w:pPr>
        <w:rPr>
          <w:b/>
        </w:rPr>
      </w:pPr>
      <w:r>
        <w:rPr>
          <w:b/>
        </w:rPr>
        <w:t>/opt/data/</w:t>
      </w:r>
      <w:proofErr w:type="spellStart"/>
      <w:r>
        <w:rPr>
          <w:b/>
        </w:rPr>
        <w:t>sda</w:t>
      </w:r>
      <w:proofErr w:type="spellEnd"/>
      <w:r>
        <w:rPr>
          <w:b/>
        </w:rPr>
        <w:t>/TEN</w:t>
      </w:r>
      <w:r w:rsidR="00B4517B" w:rsidRPr="00CF0F76">
        <w:rPr>
          <w:b/>
        </w:rPr>
        <w:t>0001/</w:t>
      </w:r>
      <w:proofErr w:type="spellStart"/>
      <w:r w:rsidR="00B4517B" w:rsidRPr="00CF0F76">
        <w:rPr>
          <w:b/>
        </w:rPr>
        <w:t>dssoft</w:t>
      </w:r>
      <w:proofErr w:type="spellEnd"/>
      <w:r w:rsidR="00B4517B" w:rsidRPr="00CF0F76">
        <w:rPr>
          <w:b/>
        </w:rPr>
        <w:t>/AA/</w:t>
      </w:r>
      <w:proofErr w:type="spellStart"/>
      <w:r w:rsidR="00B4517B" w:rsidRPr="00CF0F76">
        <w:rPr>
          <w:b/>
        </w:rPr>
        <w:t>myitem</w:t>
      </w:r>
      <w:proofErr w:type="spellEnd"/>
    </w:p>
    <w:p w14:paraId="2D86AEF9" w14:textId="4B4C1B3E" w:rsidR="00B4517B" w:rsidRDefault="00B4517B" w:rsidP="00CF0F76">
      <w:r>
        <w:t>The pieces of this path are as follows:</w:t>
      </w:r>
    </w:p>
    <w:p w14:paraId="41BDE820" w14:textId="0C95E70C" w:rsidR="00B4517B" w:rsidRDefault="00772434" w:rsidP="00CF0F76">
      <w:r w:rsidRPr="00CF0F76">
        <w:rPr>
          <w:b/>
        </w:rPr>
        <w:t>/opt/data</w:t>
      </w:r>
      <w:r>
        <w:t>: This is the root of all stored data in the service. The actual path will be determined during implementation.</w:t>
      </w:r>
    </w:p>
    <w:p w14:paraId="6DCD6D01" w14:textId="151DF3EE" w:rsidR="00772434" w:rsidRDefault="00772434" w:rsidP="00CF0F76">
      <w:r w:rsidRPr="00CF0F76">
        <w:rPr>
          <w:b/>
        </w:rPr>
        <w:t>/</w:t>
      </w:r>
      <w:proofErr w:type="spellStart"/>
      <w:r w:rsidRPr="00CF0F76">
        <w:rPr>
          <w:b/>
        </w:rPr>
        <w:t>sda</w:t>
      </w:r>
      <w:proofErr w:type="spellEnd"/>
      <w:r>
        <w:t>: This is the “mount point”. We may have multiple “Volumes”, which are mounted disks, or NFS shared disks, each with their own path.</w:t>
      </w:r>
    </w:p>
    <w:p w14:paraId="39239D98" w14:textId="7215AA5C" w:rsidR="00772434" w:rsidRDefault="0033766F" w:rsidP="00CF0F76">
      <w:r>
        <w:rPr>
          <w:b/>
        </w:rPr>
        <w:t>/TEN</w:t>
      </w:r>
      <w:r w:rsidR="00772434" w:rsidRPr="00CF0F76">
        <w:rPr>
          <w:b/>
        </w:rPr>
        <w:t>0001</w:t>
      </w:r>
      <w:r w:rsidR="00772434">
        <w:t xml:space="preserve">: This is the tenant identifier. </w:t>
      </w:r>
      <w:proofErr w:type="gramStart"/>
      <w:r w:rsidR="00772434">
        <w:t>So</w:t>
      </w:r>
      <w:proofErr w:type="gramEnd"/>
      <w:r w:rsidR="00772434">
        <w:t>, all data for a specific tenant (on a particular Volume) is under a single directory.</w:t>
      </w:r>
      <w:r>
        <w:t xml:space="preserve"> The tenant ID </w:t>
      </w:r>
      <w:proofErr w:type="gramStart"/>
      <w:r>
        <w:t>is converted</w:t>
      </w:r>
      <w:proofErr w:type="gramEnd"/>
      <w:r>
        <w:t xml:space="preserve"> to upper case to avoid issues with URLs sometimes having lower-case tenant IDs.</w:t>
      </w:r>
    </w:p>
    <w:p w14:paraId="2E7D7468" w14:textId="0D17BBB7" w:rsidR="00772434" w:rsidRDefault="00772434" w:rsidP="00CF0F76">
      <w:r w:rsidRPr="00CF0F76">
        <w:rPr>
          <w:b/>
        </w:rPr>
        <w:t>/</w:t>
      </w:r>
      <w:proofErr w:type="spellStart"/>
      <w:r w:rsidRPr="00CF0F76">
        <w:rPr>
          <w:b/>
        </w:rPr>
        <w:t>dssoft</w:t>
      </w:r>
      <w:proofErr w:type="spellEnd"/>
      <w:r>
        <w:t xml:space="preserve">: This is the “service identifier”. Repositories created using the Connected Software system will use </w:t>
      </w:r>
      <w:proofErr w:type="spellStart"/>
      <w:proofErr w:type="gramStart"/>
      <w:r>
        <w:t>dssoft</w:t>
      </w:r>
      <w:proofErr w:type="spellEnd"/>
      <w:r>
        <w:t>,</w:t>
      </w:r>
      <w:proofErr w:type="gramEnd"/>
      <w:r>
        <w:t xml:space="preserve"> other services could use other names. See the section on “spoofing” of addresses below for why this is important.</w:t>
      </w:r>
    </w:p>
    <w:p w14:paraId="62891AB8" w14:textId="21128EB2" w:rsidR="00772434" w:rsidRDefault="00772434" w:rsidP="00CF0F76">
      <w:r w:rsidRPr="00CF0F76">
        <w:rPr>
          <w:b/>
        </w:rPr>
        <w:t>/AA</w:t>
      </w:r>
      <w:r>
        <w:t xml:space="preserve">: A two-hex-character value that </w:t>
      </w:r>
      <w:proofErr w:type="gramStart"/>
      <w:r>
        <w:t>is used</w:t>
      </w:r>
      <w:proofErr w:type="gramEnd"/>
      <w:r>
        <w:t xml:space="preserve"> simply to spread out the repositories (li</w:t>
      </w:r>
      <w:r w:rsidR="0033766F">
        <w:t>k</w:t>
      </w:r>
      <w:r>
        <w:t>e a sea-of-vaults structure)</w:t>
      </w:r>
    </w:p>
    <w:p w14:paraId="5E1C117F" w14:textId="20623B2B" w:rsidR="00772434" w:rsidRDefault="00772434" w:rsidP="00CF0F76">
      <w:r w:rsidRPr="00CF0F76">
        <w:rPr>
          <w:b/>
        </w:rPr>
        <w:lastRenderedPageBreak/>
        <w:t>/</w:t>
      </w:r>
      <w:proofErr w:type="spellStart"/>
      <w:r w:rsidRPr="00CF0F76">
        <w:rPr>
          <w:b/>
        </w:rPr>
        <w:t>myitem</w:t>
      </w:r>
      <w:proofErr w:type="spellEnd"/>
      <w:r>
        <w:t>: The actual repository directory.</w:t>
      </w:r>
    </w:p>
    <w:p w14:paraId="7384B43D" w14:textId="5052F2D6" w:rsidR="00772434" w:rsidRDefault="00772434" w:rsidP="00CF0F76"/>
    <w:p w14:paraId="193AE8B1" w14:textId="76CBC5C8" w:rsidR="00772434" w:rsidRDefault="00772434" w:rsidP="00CF0F76">
      <w:r>
        <w:t xml:space="preserve">The ‘Item Address’ that is returned by the ‘Create Repository’ service, and then stored in 3DSpace against the ‘Software Items’, and returned by the ‘access check’ is then a </w:t>
      </w:r>
      <w:r>
        <w:rPr>
          <w:i/>
        </w:rPr>
        <w:t>portion</w:t>
      </w:r>
      <w:r>
        <w:t xml:space="preserve"> of this path, something like:</w:t>
      </w:r>
    </w:p>
    <w:p w14:paraId="026F7E06" w14:textId="2C8743B1" w:rsidR="00772434" w:rsidRPr="00CF0F76" w:rsidRDefault="00772434" w:rsidP="00CF0F76">
      <w:pPr>
        <w:rPr>
          <w:b/>
        </w:rPr>
      </w:pPr>
      <w:r w:rsidRPr="00CF0F76">
        <w:rPr>
          <w:b/>
        </w:rPr>
        <w:t>/v1/</w:t>
      </w:r>
      <w:proofErr w:type="spellStart"/>
      <w:r w:rsidRPr="00CF0F76">
        <w:rPr>
          <w:b/>
        </w:rPr>
        <w:t>sda</w:t>
      </w:r>
      <w:proofErr w:type="spellEnd"/>
      <w:r w:rsidRPr="00CF0F76">
        <w:rPr>
          <w:b/>
        </w:rPr>
        <w:t>/</w:t>
      </w:r>
      <w:proofErr w:type="spellStart"/>
      <w:r w:rsidRPr="00CF0F76">
        <w:rPr>
          <w:b/>
        </w:rPr>
        <w:t>dssoft</w:t>
      </w:r>
      <w:proofErr w:type="spellEnd"/>
      <w:r w:rsidRPr="00CF0F76">
        <w:rPr>
          <w:b/>
        </w:rPr>
        <w:t>/AA/</w:t>
      </w:r>
      <w:proofErr w:type="spellStart"/>
      <w:r w:rsidRPr="00CF0F76">
        <w:rPr>
          <w:b/>
        </w:rPr>
        <w:t>myitem</w:t>
      </w:r>
      <w:proofErr w:type="spellEnd"/>
    </w:p>
    <w:p w14:paraId="5C3C9DE3" w14:textId="3DDA0028" w:rsidR="00772434" w:rsidRDefault="00772434" w:rsidP="00CF0F76">
      <w:r>
        <w:t>The pieces are:</w:t>
      </w:r>
    </w:p>
    <w:p w14:paraId="6F44DBE4" w14:textId="27B9E107" w:rsidR="00772434" w:rsidRDefault="00772434" w:rsidP="00CF0F76">
      <w:r w:rsidRPr="00CF0F76">
        <w:rPr>
          <w:b/>
        </w:rPr>
        <w:t>/v1</w:t>
      </w:r>
      <w:r>
        <w:t xml:space="preserve">: A version value identifying the addressing scheme version. If we need to change the way addresses </w:t>
      </w:r>
      <w:proofErr w:type="gramStart"/>
      <w:r>
        <w:t>are used</w:t>
      </w:r>
      <w:proofErr w:type="gramEnd"/>
      <w:r>
        <w:t xml:space="preserve"> in a later release, this will allow for backward compatibility.</w:t>
      </w:r>
    </w:p>
    <w:p w14:paraId="20FA8976" w14:textId="338D9A03" w:rsidR="00772434" w:rsidRDefault="00772434" w:rsidP="00CF0F76">
      <w:r w:rsidRPr="00CF0F76">
        <w:rPr>
          <w:b/>
        </w:rPr>
        <w:t>/</w:t>
      </w:r>
      <w:proofErr w:type="spellStart"/>
      <w:r w:rsidRPr="00CF0F76">
        <w:rPr>
          <w:b/>
        </w:rPr>
        <w:t>sd</w:t>
      </w:r>
      <w:r w:rsidR="00CF0F76">
        <w:rPr>
          <w:b/>
        </w:rPr>
        <w:t>a</w:t>
      </w:r>
      <w:proofErr w:type="spellEnd"/>
      <w:r w:rsidRPr="00CF0F76">
        <w:rPr>
          <w:b/>
        </w:rPr>
        <w:t>/</w:t>
      </w:r>
      <w:proofErr w:type="spellStart"/>
      <w:r w:rsidRPr="00CF0F76">
        <w:rPr>
          <w:b/>
        </w:rPr>
        <w:t>dssoft</w:t>
      </w:r>
      <w:proofErr w:type="spellEnd"/>
      <w:r w:rsidRPr="00CF0F76">
        <w:rPr>
          <w:b/>
        </w:rPr>
        <w:t>/AA/</w:t>
      </w:r>
      <w:proofErr w:type="spellStart"/>
      <w:r w:rsidRPr="00CF0F76">
        <w:rPr>
          <w:b/>
        </w:rPr>
        <w:t>myitem</w:t>
      </w:r>
      <w:proofErr w:type="spellEnd"/>
      <w:r>
        <w:t>: The same pieces of the physical path as described above, but notice that the “root” and “tenant identifier” are not included.</w:t>
      </w:r>
      <w:r w:rsidR="00CF0F76">
        <w:t xml:space="preserve"> The root is under the control of 3DSCM, and a fixed value so does not need including. The tenant identifier is not included: it </w:t>
      </w:r>
      <w:proofErr w:type="gramStart"/>
      <w:r w:rsidR="00CF0F76">
        <w:t>is extracted</w:t>
      </w:r>
      <w:proofErr w:type="gramEnd"/>
      <w:r w:rsidR="00CF0F76">
        <w:t xml:space="preserve"> from each service request made, making it impossible to request a repository from a different tenant (even if the other elements of the path could be guessed!)</w:t>
      </w:r>
    </w:p>
    <w:p w14:paraId="3F5FF499" w14:textId="4EE41CE3" w:rsidR="00772434" w:rsidRDefault="00D07906" w:rsidP="00CF0F76">
      <w:pPr>
        <w:pStyle w:val="Heading3"/>
      </w:pPr>
      <w:r>
        <w:t>Access Spoof Prevention</w:t>
      </w:r>
    </w:p>
    <w:p w14:paraId="54EA013D" w14:textId="358C154A" w:rsidR="00D07906" w:rsidRDefault="00C776D3" w:rsidP="00CF0F76">
      <w:r>
        <w:t xml:space="preserve">Access to the repositories </w:t>
      </w:r>
      <w:proofErr w:type="gramStart"/>
      <w:r>
        <w:t>is based</w:t>
      </w:r>
      <w:proofErr w:type="gramEnd"/>
      <w:r>
        <w:t xml:space="preserve"> on the access a person has to the ‘Software Items’. There is a danger that a “</w:t>
      </w:r>
      <w:proofErr w:type="spellStart"/>
      <w:r>
        <w:t>spoofer</w:t>
      </w:r>
      <w:proofErr w:type="spellEnd"/>
      <w:r>
        <w:t>” (with appropriate access) could create their own Software Item</w:t>
      </w:r>
      <w:proofErr w:type="gramStart"/>
      <w:r>
        <w:t>, and “</w:t>
      </w:r>
      <w:proofErr w:type="gramEnd"/>
      <w:r>
        <w:t xml:space="preserve">copy” the Item Address from another item, and thereby get access. </w:t>
      </w:r>
      <w:r w:rsidRPr="00CF0F76">
        <w:rPr>
          <w:i/>
        </w:rPr>
        <w:t>How do we stop this?</w:t>
      </w:r>
    </w:p>
    <w:p w14:paraId="3798BB39" w14:textId="1B20E585" w:rsidR="00C776D3" w:rsidRDefault="00C776D3" w:rsidP="00CF0F76">
      <w:r>
        <w:t xml:space="preserve">First, the Web App </w:t>
      </w:r>
      <w:r w:rsidR="00CF0F76">
        <w:t xml:space="preserve">GUI </w:t>
      </w:r>
      <w:r>
        <w:t>does not provide a way to simply set the Item Address of a software item connected to a 3DSCM repository, so that could not be used to copy the address.</w:t>
      </w:r>
    </w:p>
    <w:p w14:paraId="1DA22A41" w14:textId="347A5DBD" w:rsidR="00C776D3" w:rsidRDefault="00CF0F76" w:rsidP="00CF0F76">
      <w:pPr>
        <w:rPr>
          <w:ins w:id="172" w:author="DOBINSON Ian" w:date="2019-11-06T10:27:00Z"/>
        </w:rPr>
      </w:pPr>
      <w:r w:rsidRPr="00CF0F76">
        <w:rPr>
          <w:i/>
        </w:rPr>
        <w:t>T</w:t>
      </w:r>
      <w:r w:rsidR="00C776D3" w:rsidRPr="00CF0F76">
        <w:rPr>
          <w:i/>
        </w:rPr>
        <w:t xml:space="preserve">he </w:t>
      </w:r>
      <w:proofErr w:type="spellStart"/>
      <w:r w:rsidR="00C776D3" w:rsidRPr="00CF0F76">
        <w:rPr>
          <w:i/>
        </w:rPr>
        <w:t>spoofer</w:t>
      </w:r>
      <w:proofErr w:type="spellEnd"/>
      <w:r w:rsidR="00C776D3" w:rsidRPr="00CF0F76">
        <w:rPr>
          <w:i/>
        </w:rPr>
        <w:t xml:space="preserve"> could directly call our REST service that sets the Item Address, </w:t>
      </w:r>
      <w:proofErr w:type="gramStart"/>
      <w:r w:rsidR="00C776D3" w:rsidRPr="00CF0F76">
        <w:rPr>
          <w:i/>
        </w:rPr>
        <w:t>couldn’t</w:t>
      </w:r>
      <w:proofErr w:type="gramEnd"/>
      <w:r w:rsidR="00C776D3" w:rsidRPr="00CF0F76">
        <w:rPr>
          <w:i/>
        </w:rPr>
        <w:t xml:space="preserve"> they?</w:t>
      </w:r>
      <w:r w:rsidR="00C776D3">
        <w:t xml:space="preserve"> No</w:t>
      </w:r>
      <w:ins w:id="173" w:author="DOBINSON Ian" w:date="2019-11-06T10:26:00Z">
        <w:r w:rsidR="007A2C90">
          <w:t xml:space="preserve">. This REST service will ONLY allow the Item Address to be set for repositories that are being managed by the External Connectors, and not those managed by 3DSCM. </w:t>
        </w:r>
      </w:ins>
      <w:ins w:id="174" w:author="DOBINSON Ian" w:date="2019-11-06T10:27:00Z">
        <w:r w:rsidR="007A2C90">
          <w:t xml:space="preserve">In addition, this </w:t>
        </w:r>
        <w:r w:rsidR="008C0FD6">
          <w:t xml:space="preserve">API will check that </w:t>
        </w:r>
        <w:proofErr w:type="gramStart"/>
        <w:r w:rsidR="008C0FD6">
          <w:t>the address passed in is not being used by any other Software Item</w:t>
        </w:r>
      </w:ins>
      <w:proofErr w:type="gramEnd"/>
      <w:del w:id="175" w:author="DOBINSON Ian" w:date="2019-11-06T10:26:00Z">
        <w:r w:rsidR="00C776D3" w:rsidDel="007A2C90">
          <w:delText>, because the REST service will check this Item Address is not in use by any other object, and if it is will fail. (This doesn’t prevent new versions of a Software Item being created, as that uses a different process</w:delText>
        </w:r>
        <w:r w:rsidDel="007A2C90">
          <w:delText xml:space="preserve"> of cloning or revising the actual business objects</w:delText>
        </w:r>
        <w:r w:rsidR="00C776D3" w:rsidDel="007A2C90">
          <w:delText>.)</w:delText>
        </w:r>
      </w:del>
      <w:ins w:id="176" w:author="DOBINSON Ian" w:date="2019-11-06T10:27:00Z">
        <w:r w:rsidR="008C0FD6">
          <w:t>.</w:t>
        </w:r>
      </w:ins>
    </w:p>
    <w:p w14:paraId="556AF69F" w14:textId="0F1B4D81" w:rsidR="008C0FD6" w:rsidRPr="008C0FD6" w:rsidRDefault="008C0FD6" w:rsidP="00CF0F76">
      <w:ins w:id="177" w:author="DOBINSON Ian" w:date="2019-11-06T10:27:00Z">
        <w:r>
          <w:rPr>
            <w:i/>
          </w:rPr>
          <w:t>So, how does the Web App manage to create a repository and set the Item Address then?</w:t>
        </w:r>
      </w:ins>
      <w:ins w:id="178" w:author="DOBINSON Ian" w:date="2019-11-06T10:28:00Z">
        <w:r>
          <w:t xml:space="preserve"> What happens is that the web app calls a service in 3DSpace </w:t>
        </w:r>
      </w:ins>
      <w:ins w:id="179" w:author="DOBINSON Ian" w:date="2019-11-06T10:29:00Z">
        <w:r>
          <w:t xml:space="preserve">to create the repository, and </w:t>
        </w:r>
        <w:commentRangeStart w:id="180"/>
        <w:r>
          <w:t>3DSpace</w:t>
        </w:r>
      </w:ins>
      <w:commentRangeEnd w:id="180"/>
      <w:r w:rsidR="00A76715">
        <w:rPr>
          <w:rStyle w:val="CommentReference"/>
        </w:rPr>
        <w:commentReference w:id="180"/>
      </w:r>
      <w:ins w:id="181" w:author="DOBINSON Ian" w:date="2019-11-06T10:29:00Z">
        <w:r>
          <w:t xml:space="preserve"> then itself calls 3DSCM to create the actual repository, gets the address back, and stores that (new repository) address on the Software Item. Because of this flow, there is no code that will set the Item Address except in this </w:t>
        </w:r>
      </w:ins>
      <w:ins w:id="182" w:author="DOBINSON Ian" w:date="2019-11-06T10:30:00Z">
        <w:r>
          <w:t xml:space="preserve">“new repository” flow, which can only set it to the new repository, not to one that </w:t>
        </w:r>
        <w:proofErr w:type="gramStart"/>
        <w:r>
          <w:t>already</w:t>
        </w:r>
        <w:proofErr w:type="gramEnd"/>
        <w:r>
          <w:t xml:space="preserve"> exists!</w:t>
        </w:r>
      </w:ins>
    </w:p>
    <w:p w14:paraId="5C836404" w14:textId="69C736E2" w:rsidR="00C776D3" w:rsidRDefault="00C776D3" w:rsidP="00CF0F76">
      <w:r w:rsidRPr="00CF0F76">
        <w:rPr>
          <w:i/>
        </w:rPr>
        <w:t xml:space="preserve">Could the </w:t>
      </w:r>
      <w:proofErr w:type="spellStart"/>
      <w:r w:rsidRPr="00CF0F76">
        <w:rPr>
          <w:i/>
        </w:rPr>
        <w:t>spoofer</w:t>
      </w:r>
      <w:proofErr w:type="spellEnd"/>
      <w:r w:rsidRPr="00CF0F76">
        <w:rPr>
          <w:i/>
        </w:rPr>
        <w:t xml:space="preserve"> simply change the Item Address in MQL or some other process that can modify the relationship attribute where we store this?</w:t>
      </w:r>
      <w:r>
        <w:t xml:space="preserve"> No: In the Cloud world, users do not have MQL access, and in </w:t>
      </w:r>
      <w:proofErr w:type="gramStart"/>
      <w:r>
        <w:t>addition</w:t>
      </w:r>
      <w:proofErr w:type="gramEnd"/>
      <w:r>
        <w:t xml:space="preserve"> we have a process in place that prevents the Item Address being set in any way except through our own </w:t>
      </w:r>
      <w:ins w:id="183" w:author="DOBINSON Ian" w:date="2019-11-06T10:26:00Z">
        <w:r w:rsidR="007A2C90">
          <w:t>code</w:t>
        </w:r>
      </w:ins>
      <w:del w:id="184" w:author="DOBINSON Ian" w:date="2019-11-06T10:26:00Z">
        <w:r w:rsidDel="007A2C90">
          <w:delText>service</w:delText>
        </w:r>
      </w:del>
      <w:r>
        <w:t>!</w:t>
      </w:r>
    </w:p>
    <w:p w14:paraId="048780F7" w14:textId="5CC15ACB" w:rsidR="00C776D3" w:rsidRDefault="00C776D3" w:rsidP="00CF0F76">
      <w:r>
        <w:t xml:space="preserve">There is one further case: In the future, we might have two different services that are managing data in 3DSCM, for </w:t>
      </w:r>
      <w:proofErr w:type="gramStart"/>
      <w:r>
        <w:t>example</w:t>
      </w:r>
      <w:proofErr w:type="gramEnd"/>
      <w:r>
        <w:t xml:space="preserve"> we might have the Software Items in 3DSpace and ‘Semiconductor Items’ in some other service. </w:t>
      </w:r>
      <w:r w:rsidRPr="00CF0F76">
        <w:rPr>
          <w:i/>
        </w:rPr>
        <w:t xml:space="preserve">Could a </w:t>
      </w:r>
      <w:proofErr w:type="spellStart"/>
      <w:r w:rsidRPr="00CF0F76">
        <w:rPr>
          <w:i/>
        </w:rPr>
        <w:t>spoofer</w:t>
      </w:r>
      <w:proofErr w:type="spellEnd"/>
      <w:r w:rsidRPr="00CF0F76">
        <w:rPr>
          <w:i/>
        </w:rPr>
        <w:t xml:space="preserve"> find the Item Address in one of these services, and apply it to an object in the other service?</w:t>
      </w:r>
      <w:r>
        <w:t xml:space="preserve"> </w:t>
      </w:r>
      <w:proofErr w:type="gramStart"/>
      <w:r>
        <w:t>No:</w:t>
      </w:r>
      <w:proofErr w:type="gramEnd"/>
      <w:r>
        <w:t xml:space="preserve"> The ‘service name’ piece in the Item Address, as documented earlier, will prevent this. If an attempt is made to set the ‘Item Address’ to a value that does not include the correct ‘service name’ for the service, that will fail. (This </w:t>
      </w:r>
      <w:proofErr w:type="gramStart"/>
      <w:r>
        <w:t>will be implemented</w:t>
      </w:r>
      <w:proofErr w:type="gramEnd"/>
      <w:r>
        <w:t xml:space="preserve"> in the 3DSpace service that sets the Item Address, and will be required to be checked on other services that use 3DSCM.)</w:t>
      </w:r>
    </w:p>
    <w:p w14:paraId="00C51569" w14:textId="745569F4" w:rsidR="00806969" w:rsidRDefault="00806969" w:rsidP="00806969">
      <w:pPr>
        <w:pStyle w:val="Heading3"/>
      </w:pPr>
      <w:r>
        <w:t>3DSCM Web Services</w:t>
      </w:r>
    </w:p>
    <w:p w14:paraId="6999EFC6" w14:textId="2F734D1E" w:rsidR="00806969" w:rsidRDefault="00806969" w:rsidP="00806969">
      <w:r>
        <w:t xml:space="preserve">As well as accessing the repository using a </w:t>
      </w:r>
      <w:proofErr w:type="spellStart"/>
      <w:r>
        <w:t>git</w:t>
      </w:r>
      <w:proofErr w:type="spellEnd"/>
      <w:r>
        <w:t xml:space="preserve"> client application, we also provide access to the repositories through the Connected Software Web App. This Web App works by making REST service calls to 3DSCM, which are the same calls made to our external connectors.</w:t>
      </w:r>
    </w:p>
    <w:p w14:paraId="756242AD" w14:textId="07AF6735" w:rsidR="00806969" w:rsidRPr="00806969" w:rsidRDefault="00806969" w:rsidP="00806969">
      <w:pPr>
        <w:rPr>
          <w:i/>
        </w:rPr>
      </w:pPr>
      <w:r w:rsidRPr="00806969">
        <w:rPr>
          <w:i/>
        </w:rPr>
        <w:t>How does authentication and access work for these REST services?</w:t>
      </w:r>
    </w:p>
    <w:p w14:paraId="6F170024" w14:textId="78C3B723" w:rsidR="00806969" w:rsidRDefault="00806969" w:rsidP="00806969">
      <w:r>
        <w:t>For authentication, these services all use the standard 3DPassport system, so there is nothing new there for the 3DSCM service.</w:t>
      </w:r>
    </w:p>
    <w:p w14:paraId="2B226225" w14:textId="3F16B0C5" w:rsidR="00806969" w:rsidRDefault="00806969" w:rsidP="00806969">
      <w:r>
        <w:t>For access, the services will be changing. In previous releases, these services all took a ‘Repository Path’ and ‘Item Address’, which together identify the actual repository, and the services simply operate on that repository with no further access checking. This means that a user could potentially get access to any repository. It is not quite that simple, as the way the services authenticate makes it impossible to call the services through something like Postman or YARC. However, it would certainly be possible to ‘hack’ the requests and get access to other repositories.</w:t>
      </w:r>
    </w:p>
    <w:p w14:paraId="6488534D" w14:textId="546E1EAD" w:rsidR="00806969" w:rsidRDefault="00806969" w:rsidP="00806969">
      <w:pPr>
        <w:rPr>
          <w:i/>
        </w:rPr>
      </w:pPr>
      <w:r>
        <w:rPr>
          <w:i/>
        </w:rPr>
        <w:lastRenderedPageBreak/>
        <w:t>So, how do we close this access hole?</w:t>
      </w:r>
    </w:p>
    <w:p w14:paraId="1F9BC364" w14:textId="0F315A6D" w:rsidR="00806969" w:rsidRDefault="00806969" w:rsidP="00806969">
      <w:r>
        <w:t xml:space="preserve">The </w:t>
      </w:r>
      <w:r w:rsidR="00AC059A">
        <w:t>REST</w:t>
      </w:r>
      <w:r>
        <w:t xml:space="preserve"> services will change so that they work in a similar way to the </w:t>
      </w:r>
      <w:proofErr w:type="spellStart"/>
      <w:r>
        <w:t>git</w:t>
      </w:r>
      <w:proofErr w:type="spellEnd"/>
      <w:r>
        <w:t xml:space="preserve"> client requests. That is, rather than taking the ‘Repository Path’ and ‘Item Address’ they will take a ‘Resource URL’, as defined previously, which is a URL that will be called to check access and which will then return the actual Repository Path / Item Address. This gives consistency of access control between the two methods of accessing the repositories.</w:t>
      </w:r>
    </w:p>
    <w:p w14:paraId="76ADDFB3" w14:textId="5469FAC5" w:rsidR="00AF7868" w:rsidRDefault="00AF7868" w:rsidP="00806969">
      <w:r>
        <w:t xml:space="preserve">Note that this modified system and addition access control will be implemented </w:t>
      </w:r>
      <w:proofErr w:type="gramStart"/>
      <w:r>
        <w:t>both for 3DSCM and the</w:t>
      </w:r>
      <w:proofErr w:type="gramEnd"/>
      <w:r>
        <w:t xml:space="preserve"> external adapter/connectors.</w:t>
      </w:r>
    </w:p>
    <w:p w14:paraId="2FD21863" w14:textId="576F37BB" w:rsidR="00806969" w:rsidRDefault="00806969" w:rsidP="00806969">
      <w:pPr>
        <w:rPr>
          <w:i/>
        </w:rPr>
      </w:pPr>
      <w:r>
        <w:rPr>
          <w:i/>
        </w:rPr>
        <w:t>Could I set up my own service and pass in a fake Resource URL?</w:t>
      </w:r>
    </w:p>
    <w:p w14:paraId="60B9D4C7" w14:textId="2BE4BEEA" w:rsidR="00806969" w:rsidRDefault="00806969" w:rsidP="00806969">
      <w:pPr>
        <w:rPr>
          <w:ins w:id="185" w:author="DOBINSON Ian" w:date="2019-11-06T11:07:00Z"/>
        </w:rPr>
      </w:pPr>
      <w:r>
        <w:t xml:space="preserve">This question actually applies to both methods of accessing the repository. </w:t>
      </w:r>
      <w:r w:rsidR="00AF7868">
        <w:t xml:space="preserve">Preventing this kind of attack is not so simple. However, the following step will be taken to prevent it: The ‘Resource URL’ specified must be to the same </w:t>
      </w:r>
      <w:r w:rsidR="00AF7868">
        <w:rPr>
          <w:i/>
        </w:rPr>
        <w:t>domain</w:t>
      </w:r>
      <w:r w:rsidR="00AF7868">
        <w:t xml:space="preserve"> as the 3DSCM/connector service itself or must match a ‘white list’ of domains specified in a configuration file. On-cloud, the 3DSCM service will always be in the same domain as the service providing the resource URLs (3DSpace), and it will not be possible for an attacker to install their own services on that same domain. For the connectors, the 3DSpace service </w:t>
      </w:r>
      <w:r w:rsidR="00AF7868">
        <w:rPr>
          <w:i/>
        </w:rPr>
        <w:t>could</w:t>
      </w:r>
      <w:r w:rsidR="00AF7868">
        <w:t xml:space="preserve"> be in a different domain, in which case the white list </w:t>
      </w:r>
      <w:proofErr w:type="gramStart"/>
      <w:r w:rsidR="00AF7868">
        <w:t>can be modified</w:t>
      </w:r>
      <w:proofErr w:type="gramEnd"/>
      <w:r w:rsidR="00AF7868">
        <w:t xml:space="preserve"> to allow for that, and it will be up to the administrators to ensure that it is not possible for an attacker to install their own services.</w:t>
      </w:r>
    </w:p>
    <w:p w14:paraId="017CE35D" w14:textId="6E98D51B" w:rsidR="00F66E8A" w:rsidRDefault="00F66E8A">
      <w:pPr>
        <w:pStyle w:val="Heading3"/>
        <w:rPr>
          <w:ins w:id="186" w:author="DOBINSON Ian" w:date="2019-11-06T11:07:00Z"/>
        </w:rPr>
        <w:pPrChange w:id="187" w:author="DOBINSON Ian" w:date="2019-11-06T11:07:00Z">
          <w:pPr/>
        </w:pPrChange>
      </w:pPr>
      <w:ins w:id="188" w:author="DOBINSON Ian" w:date="2019-11-06T11:07:00Z">
        <w:r>
          <w:t>Caching Authentication and Access</w:t>
        </w:r>
      </w:ins>
    </w:p>
    <w:p w14:paraId="78345F85" w14:textId="37822246" w:rsidR="00F66E8A" w:rsidRDefault="00F66E8A">
      <w:pPr>
        <w:rPr>
          <w:ins w:id="189" w:author="DOBINSON Ian" w:date="2019-11-06T11:14:00Z"/>
        </w:rPr>
      </w:pPr>
      <w:ins w:id="190" w:author="DOBINSON Ian" w:date="2019-11-06T11:07:00Z">
        <w:r>
          <w:t xml:space="preserve">When a </w:t>
        </w:r>
        <w:proofErr w:type="spellStart"/>
        <w:r>
          <w:t>git</w:t>
        </w:r>
        <w:proofErr w:type="spellEnd"/>
        <w:r>
          <w:t xml:space="preserve"> command, such as a pull or push, </w:t>
        </w:r>
        <w:proofErr w:type="gramStart"/>
        <w:r>
          <w:t>is performed</w:t>
        </w:r>
        <w:proofErr w:type="gramEnd"/>
        <w:r>
          <w:t xml:space="preserve">, there are two separate service calls made to the server. To avoid the need to authenticate the user twice and to check the access against the Software Item twice, a level of caching </w:t>
        </w:r>
        <w:proofErr w:type="gramStart"/>
        <w:r>
          <w:t>will be implemented</w:t>
        </w:r>
        <w:proofErr w:type="gramEnd"/>
        <w:r>
          <w:t>.</w:t>
        </w:r>
      </w:ins>
      <w:ins w:id="191" w:author="DOBINSON Ian" w:date="2019-11-06T11:11:00Z">
        <w:r>
          <w:t xml:space="preserve"> In addition, </w:t>
        </w:r>
      </w:ins>
      <w:ins w:id="192" w:author="DOBINSON Ian" w:date="2019-11-06T11:13:00Z">
        <w:r>
          <w:t>when a successful call to 3DSpace is made, a “JSESSION” id is returned, which can be used for subsequent calls without having to go through full authentication</w:t>
        </w:r>
      </w:ins>
      <w:ins w:id="193" w:author="DOBINSON Ian" w:date="2019-11-06T11:21:00Z">
        <w:r w:rsidR="00D85F3D">
          <w:t xml:space="preserve"> and session set up</w:t>
        </w:r>
      </w:ins>
      <w:ins w:id="194" w:author="DOBINSON Ian" w:date="2019-11-06T11:13:00Z">
        <w:r>
          <w:t>, and</w:t>
        </w:r>
      </w:ins>
      <w:ins w:id="195" w:author="DOBINSON Ian" w:date="2019-11-06T11:14:00Z">
        <w:r>
          <w:t xml:space="preserve"> </w:t>
        </w:r>
      </w:ins>
      <w:ins w:id="196" w:author="DOBINSON Ian" w:date="2019-11-06T11:13:00Z">
        <w:r w:rsidR="00D85F3D">
          <w:t>this session id</w:t>
        </w:r>
        <w:r>
          <w:t xml:space="preserve"> </w:t>
        </w:r>
        <w:proofErr w:type="gramStart"/>
        <w:r>
          <w:t>can also</w:t>
        </w:r>
        <w:proofErr w:type="gramEnd"/>
        <w:r>
          <w:t xml:space="preserve"> be cached.</w:t>
        </w:r>
      </w:ins>
    </w:p>
    <w:p w14:paraId="5AA59337" w14:textId="4D18D55A" w:rsidR="00F66E8A" w:rsidRDefault="00F66E8A">
      <w:pPr>
        <w:rPr>
          <w:ins w:id="197" w:author="DOBINSON Ian" w:date="2019-11-06T11:14:00Z"/>
        </w:rPr>
      </w:pPr>
      <w:ins w:id="198" w:author="DOBINSON Ian" w:date="2019-11-06T11:14:00Z">
        <w:r>
          <w:t>So:</w:t>
        </w:r>
      </w:ins>
    </w:p>
    <w:p w14:paraId="0AE2B2AD" w14:textId="2B0245AC" w:rsidR="00F66E8A" w:rsidRDefault="00F66E8A">
      <w:pPr>
        <w:pStyle w:val="ListParagraph"/>
        <w:numPr>
          <w:ilvl w:val="0"/>
          <w:numId w:val="42"/>
        </w:numPr>
        <w:rPr>
          <w:ins w:id="199" w:author="DOBINSON Ian" w:date="2019-11-06T11:14:00Z"/>
        </w:rPr>
        <w:pPrChange w:id="200" w:author="DOBINSON Ian" w:date="2019-11-06T11:15:00Z">
          <w:pPr/>
        </w:pPrChange>
      </w:pPr>
      <w:ins w:id="201" w:author="DOBINSON Ian" w:date="2019-11-06T11:14:00Z">
        <w:r>
          <w:t>When the first service call is made, the user is authenticated with 3DPassport, which gives us a “ticket” to get into 3DSpace</w:t>
        </w:r>
      </w:ins>
    </w:p>
    <w:p w14:paraId="31C37C27" w14:textId="4403B021" w:rsidR="00F66E8A" w:rsidRDefault="00F66E8A">
      <w:pPr>
        <w:pStyle w:val="ListParagraph"/>
        <w:numPr>
          <w:ilvl w:val="0"/>
          <w:numId w:val="42"/>
        </w:numPr>
        <w:rPr>
          <w:ins w:id="202" w:author="DOBINSON Ian" w:date="2019-11-06T11:15:00Z"/>
        </w:rPr>
        <w:pPrChange w:id="203" w:author="DOBINSON Ian" w:date="2019-11-06T11:14:00Z">
          <w:pPr/>
        </w:pPrChange>
      </w:pPr>
      <w:ins w:id="204" w:author="DOBINSON Ian" w:date="2019-11-06T11:15:00Z">
        <w:r>
          <w:t>When we then perform the access check against 3Space, we get back the session id</w:t>
        </w:r>
      </w:ins>
    </w:p>
    <w:p w14:paraId="5C88C26B" w14:textId="0CECD727" w:rsidR="00F66E8A" w:rsidRDefault="00F66E8A">
      <w:pPr>
        <w:pStyle w:val="ListParagraph"/>
        <w:numPr>
          <w:ilvl w:val="0"/>
          <w:numId w:val="42"/>
        </w:numPr>
        <w:rPr>
          <w:ins w:id="205" w:author="DOBINSON Ian" w:date="2019-11-06T11:15:00Z"/>
        </w:rPr>
        <w:pPrChange w:id="206" w:author="DOBINSON Ian" w:date="2019-11-06T11:14:00Z">
          <w:pPr/>
        </w:pPrChange>
      </w:pPr>
      <w:ins w:id="207" w:author="DOBINSON Ian" w:date="2019-11-06T11:15:00Z">
        <w:r>
          <w:t>At this point, we can cache both the fact that we have the access</w:t>
        </w:r>
      </w:ins>
      <w:ins w:id="208" w:author="DOBINSON Ian" w:date="2019-11-06T11:22:00Z">
        <w:r w:rsidR="00D85F3D">
          <w:t xml:space="preserve"> (read or modify)</w:t>
        </w:r>
      </w:ins>
      <w:ins w:id="209" w:author="DOBINSON Ian" w:date="2019-11-06T11:15:00Z">
        <w:r>
          <w:t xml:space="preserve"> and the session id</w:t>
        </w:r>
      </w:ins>
    </w:p>
    <w:p w14:paraId="40E5048C" w14:textId="2AB7328B" w:rsidR="00F66E8A" w:rsidRDefault="00F66E8A">
      <w:pPr>
        <w:pStyle w:val="ListParagraph"/>
        <w:numPr>
          <w:ilvl w:val="1"/>
          <w:numId w:val="42"/>
        </w:numPr>
        <w:rPr>
          <w:ins w:id="210" w:author="DOBINSON Ian" w:date="2019-11-06T11:16:00Z"/>
        </w:rPr>
        <w:pPrChange w:id="211" w:author="DOBINSON Ian" w:date="2019-11-06T11:16:00Z">
          <w:pPr/>
        </w:pPrChange>
      </w:pPr>
      <w:ins w:id="212" w:author="DOBINSON Ian" w:date="2019-11-06T11:16:00Z">
        <w:r>
          <w:t xml:space="preserve">These are separate </w:t>
        </w:r>
      </w:ins>
      <w:ins w:id="213" w:author="DOBINSON Ian" w:date="2019-11-06T13:07:00Z">
        <w:r w:rsidR="00141643">
          <w:t xml:space="preserve">in-memory </w:t>
        </w:r>
      </w:ins>
      <w:ins w:id="214" w:author="DOBINSON Ian" w:date="2019-11-06T11:16:00Z">
        <w:r>
          <w:t>caches</w:t>
        </w:r>
      </w:ins>
    </w:p>
    <w:p w14:paraId="1FFC77AB" w14:textId="0CC92FD6" w:rsidR="00F66E8A" w:rsidRDefault="00F66E8A">
      <w:pPr>
        <w:pStyle w:val="ListParagraph"/>
        <w:numPr>
          <w:ilvl w:val="1"/>
          <w:numId w:val="42"/>
        </w:numPr>
        <w:rPr>
          <w:ins w:id="215" w:author="DOBINSON Ian" w:date="2019-11-06T11:17:00Z"/>
        </w:rPr>
        <w:pPrChange w:id="216" w:author="DOBINSON Ian" w:date="2019-11-06T11:16:00Z">
          <w:pPr/>
        </w:pPrChange>
      </w:pPr>
      <w:ins w:id="217" w:author="DOBINSON Ian" w:date="2019-11-06T11:16:00Z">
        <w:r>
          <w:t xml:space="preserve">The cache of the access is </w:t>
        </w:r>
        <w:r>
          <w:rPr>
            <w:i/>
          </w:rPr>
          <w:t>very short term</w:t>
        </w:r>
        <w:r>
          <w:t xml:space="preserve"> (a small number of seconds, to be determined, maybe 10). If another request comes in to the server within that short time, then we will use this cache, and</w:t>
        </w:r>
      </w:ins>
      <w:ins w:id="218" w:author="DOBINSON Ian" w:date="2019-11-06T11:22:00Z">
        <w:r w:rsidR="00D85F3D">
          <w:t xml:space="preserve"> if there is a match that provides the right </w:t>
        </w:r>
        <w:proofErr w:type="gramStart"/>
        <w:r w:rsidR="00D85F3D">
          <w:t>access</w:t>
        </w:r>
        <w:proofErr w:type="gramEnd"/>
        <w:r w:rsidR="00D85F3D">
          <w:t xml:space="preserve"> we do</w:t>
        </w:r>
      </w:ins>
      <w:ins w:id="219" w:author="DOBINSON Ian" w:date="2019-11-06T11:16:00Z">
        <w:r>
          <w:t xml:space="preserve"> not have to make another call to 3DSpace </w:t>
        </w:r>
      </w:ins>
      <w:ins w:id="220" w:author="DOBINSON Ian" w:date="2019-11-06T11:17:00Z">
        <w:r>
          <w:t xml:space="preserve">to re-check the access. This </w:t>
        </w:r>
      </w:ins>
      <w:ins w:id="221" w:author="DOBINSON Ian" w:date="2019-11-06T11:23:00Z">
        <w:r w:rsidR="00D85F3D">
          <w:t xml:space="preserve">short time </w:t>
        </w:r>
      </w:ins>
      <w:ins w:id="222" w:author="DOBINSON Ian" w:date="2019-11-06T11:17:00Z">
        <w:r>
          <w:t>is enough to handle th</w:t>
        </w:r>
        <w:r w:rsidR="00D85F3D">
          <w:t xml:space="preserve">e </w:t>
        </w:r>
        <w:proofErr w:type="gramStart"/>
        <w:r w:rsidR="00D85F3D">
          <w:t>2</w:t>
        </w:r>
        <w:proofErr w:type="gramEnd"/>
        <w:r w:rsidR="00D85F3D">
          <w:t xml:space="preserve"> requests that </w:t>
        </w:r>
        <w:proofErr w:type="spellStart"/>
        <w:r w:rsidR="00D85F3D">
          <w:t>gi</w:t>
        </w:r>
        <w:r>
          <w:t>t</w:t>
        </w:r>
        <w:proofErr w:type="spellEnd"/>
        <w:r>
          <w:t xml:space="preserve"> makes for a command.</w:t>
        </w:r>
      </w:ins>
    </w:p>
    <w:p w14:paraId="42503B62" w14:textId="221D5A80" w:rsidR="00F66E8A" w:rsidRDefault="00F66E8A">
      <w:pPr>
        <w:pStyle w:val="ListParagraph"/>
        <w:numPr>
          <w:ilvl w:val="1"/>
          <w:numId w:val="42"/>
        </w:numPr>
        <w:rPr>
          <w:ins w:id="223" w:author="DOBINSON Ian" w:date="2019-11-06T11:19:00Z"/>
        </w:rPr>
        <w:pPrChange w:id="224" w:author="DOBINSON Ian" w:date="2019-11-06T11:16:00Z">
          <w:pPr/>
        </w:pPrChange>
      </w:pPr>
      <w:ins w:id="225" w:author="DOBINSON Ian" w:date="2019-11-06T11:17:00Z">
        <w:r>
          <w:t xml:space="preserve">The cache for the session id is long term. The session id can be re-used </w:t>
        </w:r>
        <w:proofErr w:type="gramStart"/>
        <w:r>
          <w:t>until such time as</w:t>
        </w:r>
        <w:proofErr w:type="gramEnd"/>
        <w:r>
          <w:t xml:space="preserve"> the 3DSpace </w:t>
        </w:r>
      </w:ins>
      <w:ins w:id="226" w:author="DOBINSON Ian" w:date="2019-11-06T11:18:00Z">
        <w:r>
          <w:t xml:space="preserve">system </w:t>
        </w:r>
        <w:r w:rsidR="00D85F3D">
          <w:t xml:space="preserve">refuses the session id, which is generally a much longer time. When the user performs a subsequent operation, we can re-use the session id, try to call 3DSpace, and if that fails because the session has timed out, then we have to re-authenticate with 3DSpace </w:t>
        </w:r>
      </w:ins>
      <w:ins w:id="227" w:author="DOBINSON Ian" w:date="2019-11-06T11:19:00Z">
        <w:r w:rsidR="00D85F3D">
          <w:t>and try again.</w:t>
        </w:r>
      </w:ins>
    </w:p>
    <w:p w14:paraId="5B2596E6" w14:textId="3B993549" w:rsidR="00D85F3D" w:rsidRDefault="00D85F3D" w:rsidP="00D85F3D">
      <w:pPr>
        <w:rPr>
          <w:ins w:id="228" w:author="DOBINSON Ian" w:date="2019-11-06T13:17:00Z"/>
        </w:rPr>
      </w:pPr>
      <w:ins w:id="229" w:author="DOBINSON Ian" w:date="2019-11-06T11:19:00Z">
        <w:r>
          <w:t xml:space="preserve">These caches will be used </w:t>
        </w:r>
        <w:proofErr w:type="gramStart"/>
        <w:r>
          <w:t xml:space="preserve">both for the calls from </w:t>
        </w:r>
        <w:proofErr w:type="spellStart"/>
        <w:r>
          <w:t>git</w:t>
        </w:r>
        <w:proofErr w:type="spellEnd"/>
        <w:r>
          <w:t xml:space="preserve"> clients and calls</w:t>
        </w:r>
        <w:proofErr w:type="gramEnd"/>
        <w:r>
          <w:t xml:space="preserve"> to the 3DSCM REST services (used by the web app for operations such as viewing the File Tree.) For the REST Services, the short term access cache will probably not be of use, as the calls are unlikely to come that fast, but the session cache will certainly be useful and will provide </w:t>
        </w:r>
      </w:ins>
      <w:ins w:id="230" w:author="DOBINSON Ian" w:date="2019-11-06T11:20:00Z">
        <w:r>
          <w:t>a good performance gain as the time to set up the session in 3DSpace</w:t>
        </w:r>
      </w:ins>
      <w:ins w:id="231" w:author="DOBINSON Ian" w:date="2019-11-06T11:21:00Z">
        <w:r>
          <w:t xml:space="preserve"> is significant</w:t>
        </w:r>
      </w:ins>
      <w:ins w:id="232" w:author="DOBINSON Ian" w:date="2019-11-06T11:20:00Z">
        <w:r>
          <w:t>.</w:t>
        </w:r>
      </w:ins>
    </w:p>
    <w:p w14:paraId="7F9DF9F9" w14:textId="1A459530" w:rsidR="00257AFB" w:rsidRDefault="00257AFB">
      <w:pPr>
        <w:pStyle w:val="Heading3"/>
        <w:rPr>
          <w:ins w:id="233" w:author="DOBINSON Ian" w:date="2019-11-06T13:17:00Z"/>
        </w:rPr>
        <w:pPrChange w:id="234" w:author="DOBINSON Ian" w:date="2019-11-06T13:17:00Z">
          <w:pPr/>
        </w:pPrChange>
      </w:pPr>
      <w:ins w:id="235" w:author="DOBINSON Ian" w:date="2019-11-06T13:17:00Z">
        <w:r>
          <w:t>CSRF</w:t>
        </w:r>
      </w:ins>
    </w:p>
    <w:p w14:paraId="7A7906A9" w14:textId="53582615" w:rsidR="00257AFB" w:rsidRDefault="00257AFB">
      <w:pPr>
        <w:rPr>
          <w:ins w:id="236" w:author="DOBINSON Ian" w:date="2019-11-06T13:17:00Z"/>
        </w:rPr>
      </w:pPr>
      <w:ins w:id="237" w:author="DOBINSON Ian" w:date="2019-11-06T13:17:00Z">
        <w:r>
          <w:t>Cross-site request forgery is a security risk whereby the following process happens:</w:t>
        </w:r>
      </w:ins>
    </w:p>
    <w:p w14:paraId="77B9CD64" w14:textId="449E3A90" w:rsidR="00257AFB" w:rsidRDefault="00257AFB">
      <w:pPr>
        <w:pStyle w:val="ListParagraph"/>
        <w:numPr>
          <w:ilvl w:val="0"/>
          <w:numId w:val="42"/>
        </w:numPr>
        <w:rPr>
          <w:ins w:id="238" w:author="DOBINSON Ian" w:date="2019-11-06T13:17:00Z"/>
        </w:rPr>
        <w:pPrChange w:id="239" w:author="DOBINSON Ian" w:date="2019-11-06T13:17:00Z">
          <w:pPr/>
        </w:pPrChange>
      </w:pPr>
      <w:ins w:id="240" w:author="DOBINSON Ian" w:date="2019-11-06T13:17:00Z">
        <w:r>
          <w:t>A user is authenticated, within a browser process, against server A</w:t>
        </w:r>
      </w:ins>
    </w:p>
    <w:p w14:paraId="0539791D" w14:textId="15761500" w:rsidR="00257AFB" w:rsidRDefault="00257AFB">
      <w:pPr>
        <w:pStyle w:val="ListParagraph"/>
        <w:numPr>
          <w:ilvl w:val="0"/>
          <w:numId w:val="42"/>
        </w:numPr>
        <w:rPr>
          <w:ins w:id="241" w:author="DOBINSON Ian" w:date="2019-11-06T13:18:00Z"/>
        </w:rPr>
        <w:pPrChange w:id="242" w:author="DOBINSON Ian" w:date="2019-11-06T13:17:00Z">
          <w:pPr/>
        </w:pPrChange>
      </w:pPr>
      <w:ins w:id="243" w:author="DOBINSON Ian" w:date="2019-11-06T13:18:00Z">
        <w:r>
          <w:t>The user is sent an email or similar with a link in it</w:t>
        </w:r>
      </w:ins>
    </w:p>
    <w:p w14:paraId="6E106EFF" w14:textId="1C72F9E1" w:rsidR="00257AFB" w:rsidRDefault="00257AFB">
      <w:pPr>
        <w:pStyle w:val="ListParagraph"/>
        <w:numPr>
          <w:ilvl w:val="0"/>
          <w:numId w:val="42"/>
        </w:numPr>
        <w:rPr>
          <w:ins w:id="244" w:author="DOBINSON Ian" w:date="2019-11-06T13:18:00Z"/>
        </w:rPr>
        <w:pPrChange w:id="245" w:author="DOBINSON Ian" w:date="2019-11-06T13:17:00Z">
          <w:pPr/>
        </w:pPrChange>
      </w:pPr>
      <w:ins w:id="246" w:author="DOBINSON Ian" w:date="2019-11-06T13:18:00Z">
        <w:r>
          <w:t xml:space="preserve">The user clicks the link, and it is actually a call to server </w:t>
        </w:r>
        <w:proofErr w:type="gramStart"/>
        <w:r>
          <w:t>A</w:t>
        </w:r>
        <w:proofErr w:type="gramEnd"/>
        <w:r>
          <w:t xml:space="preserve">, which performs some malicious operations. The call manages to go through because the user </w:t>
        </w:r>
        <w:proofErr w:type="gramStart"/>
        <w:r>
          <w:t>is already authenticated</w:t>
        </w:r>
        <w:proofErr w:type="gramEnd"/>
        <w:r>
          <w:t xml:space="preserve"> with the server.</w:t>
        </w:r>
      </w:ins>
    </w:p>
    <w:p w14:paraId="46496115" w14:textId="7BDE1BBE" w:rsidR="00257AFB" w:rsidRDefault="00257AFB" w:rsidP="00257AFB">
      <w:pPr>
        <w:rPr>
          <w:ins w:id="247" w:author="DOBINSON Ian" w:date="2019-11-06T13:21:00Z"/>
        </w:rPr>
      </w:pPr>
      <w:ins w:id="248" w:author="DOBINSON Ian" w:date="2019-11-06T13:21:00Z">
        <w:r>
          <w:lastRenderedPageBreak/>
          <w:t xml:space="preserve">CSRF is only an issue for operations that </w:t>
        </w:r>
      </w:ins>
      <w:ins w:id="249" w:author="DOBINSON Ian" w:date="2019-11-06T13:22:00Z">
        <w:r>
          <w:t xml:space="preserve">can modify data. If the call only reads data, then there is no security risk: the user may just see that data, it </w:t>
        </w:r>
        <w:proofErr w:type="gramStart"/>
        <w:r>
          <w:t>won’t</w:t>
        </w:r>
        <w:proofErr w:type="gramEnd"/>
        <w:r>
          <w:t xml:space="preserve"> go back to the original caller. (This is the </w:t>
        </w:r>
      </w:ins>
      <w:ins w:id="250" w:author="DOBINSON Ian" w:date="2019-11-06T13:23:00Z">
        <w:r>
          <w:t>standard</w:t>
        </w:r>
      </w:ins>
      <w:ins w:id="251" w:author="DOBINSON Ian" w:date="2019-11-06T13:22:00Z">
        <w:r>
          <w:t xml:space="preserve"> </w:t>
        </w:r>
      </w:ins>
      <w:ins w:id="252" w:author="DOBINSON Ian" w:date="2019-11-06T13:23:00Z">
        <w:r>
          <w:t>CSRF view.)</w:t>
        </w:r>
      </w:ins>
    </w:p>
    <w:p w14:paraId="344ED844" w14:textId="79D7C871" w:rsidR="00257AFB" w:rsidRDefault="00257AFB" w:rsidP="00257AFB">
      <w:pPr>
        <w:rPr>
          <w:ins w:id="253" w:author="DOBINSON Ian" w:date="2019-11-06T13:20:00Z"/>
        </w:rPr>
      </w:pPr>
      <w:ins w:id="254" w:author="DOBINSON Ian" w:date="2019-11-06T13:19:00Z">
        <w:r>
          <w:t xml:space="preserve">For 3DSCM, CSRF is not an issue for the </w:t>
        </w:r>
        <w:proofErr w:type="spellStart"/>
        <w:r>
          <w:t>git</w:t>
        </w:r>
        <w:proofErr w:type="spellEnd"/>
        <w:r>
          <w:t xml:space="preserve"> client commands</w:t>
        </w:r>
      </w:ins>
      <w:ins w:id="255" w:author="DOBINSON Ian" w:date="2019-11-06T13:23:00Z">
        <w:r>
          <w:t xml:space="preserve"> that modify data (</w:t>
        </w:r>
        <w:proofErr w:type="spellStart"/>
        <w:r>
          <w:t>git</w:t>
        </w:r>
        <w:proofErr w:type="spellEnd"/>
        <w:r>
          <w:t xml:space="preserve"> push)</w:t>
        </w:r>
      </w:ins>
      <w:ins w:id="256" w:author="DOBINSON Ian" w:date="2019-11-06T13:19:00Z">
        <w:r>
          <w:t>, as each call requires the username/</w:t>
        </w:r>
      </w:ins>
      <w:ins w:id="257" w:author="DOBINSON Ian" w:date="2019-11-06T13:20:00Z">
        <w:r>
          <w:t>password</w:t>
        </w:r>
      </w:ins>
      <w:ins w:id="258" w:author="DOBINSON Ian" w:date="2019-11-06T13:19:00Z">
        <w:r>
          <w:t xml:space="preserve"> </w:t>
        </w:r>
      </w:ins>
      <w:ins w:id="259" w:author="DOBINSON Ian" w:date="2019-11-06T13:20:00Z">
        <w:r>
          <w:t>to be passed, and a spoof URL would not have those.</w:t>
        </w:r>
      </w:ins>
    </w:p>
    <w:p w14:paraId="4658E117" w14:textId="5691E526" w:rsidR="00257AFB" w:rsidRDefault="00257AFB" w:rsidP="00257AFB">
      <w:pPr>
        <w:rPr>
          <w:ins w:id="260" w:author="DOBINSON Ian" w:date="2019-11-06T13:20:00Z"/>
        </w:rPr>
      </w:pPr>
      <w:ins w:id="261" w:author="DOBINSON Ian" w:date="2019-11-06T13:20:00Z">
        <w:r>
          <w:t xml:space="preserve">However, for the REST calls made from the Connected Software Web App, CSRF </w:t>
        </w:r>
        <w:proofErr w:type="gramStart"/>
        <w:r>
          <w:t>must be taken</w:t>
        </w:r>
        <w:proofErr w:type="gramEnd"/>
        <w:r>
          <w:t xml:space="preserve"> into account.</w:t>
        </w:r>
      </w:ins>
    </w:p>
    <w:p w14:paraId="3610D3B9" w14:textId="19AEBA2C" w:rsidR="00257AFB" w:rsidRDefault="00257AFB" w:rsidP="00257AFB">
      <w:pPr>
        <w:rPr>
          <w:ins w:id="262" w:author="DOBINSON Ian" w:date="2019-11-06T13:21:00Z"/>
        </w:rPr>
      </w:pPr>
      <w:ins w:id="263" w:author="DOBINSON Ian" w:date="2019-11-06T13:21:00Z">
        <w:r>
          <w:t>The currently planned solution</w:t>
        </w:r>
      </w:ins>
      <w:ins w:id="264" w:author="DOBINSON Ian" w:date="2019-11-06T13:25:00Z">
        <w:r>
          <w:t xml:space="preserve"> (to </w:t>
        </w:r>
        <w:proofErr w:type="gramStart"/>
        <w:r>
          <w:t>be confirmed</w:t>
        </w:r>
        <w:proofErr w:type="gramEnd"/>
        <w:r>
          <w:t>)</w:t>
        </w:r>
      </w:ins>
      <w:ins w:id="265" w:author="DOBINSON Ian" w:date="2019-11-06T13:21:00Z">
        <w:r>
          <w:t xml:space="preserve"> is as follows:</w:t>
        </w:r>
      </w:ins>
    </w:p>
    <w:p w14:paraId="35235982" w14:textId="2BCC4391" w:rsidR="00257AFB" w:rsidRDefault="00257AFB">
      <w:pPr>
        <w:pStyle w:val="ListParagraph"/>
        <w:numPr>
          <w:ilvl w:val="0"/>
          <w:numId w:val="42"/>
        </w:numPr>
        <w:rPr>
          <w:ins w:id="266" w:author="DOBINSON Ian" w:date="2019-11-06T13:23:00Z"/>
        </w:rPr>
        <w:pPrChange w:id="267" w:author="DOBINSON Ian" w:date="2019-11-06T13:21:00Z">
          <w:pPr/>
        </w:pPrChange>
      </w:pPr>
      <w:ins w:id="268" w:author="DOBINSON Ian" w:date="2019-11-06T13:21:00Z">
        <w:r>
          <w:t>The Web App already has a CSRF token for the 3DSpace system, which is used to protect the calls to 3DSpace</w:t>
        </w:r>
      </w:ins>
    </w:p>
    <w:p w14:paraId="5648E91E" w14:textId="14E1A39C" w:rsidR="00257AFB" w:rsidRDefault="00257AFB">
      <w:pPr>
        <w:pStyle w:val="ListParagraph"/>
        <w:numPr>
          <w:ilvl w:val="0"/>
          <w:numId w:val="42"/>
        </w:numPr>
        <w:rPr>
          <w:ins w:id="269" w:author="DOBINSON Ian" w:date="2019-11-06T13:23:00Z"/>
        </w:rPr>
        <w:pPrChange w:id="270" w:author="DOBINSON Ian" w:date="2019-11-06T13:21:00Z">
          <w:pPr/>
        </w:pPrChange>
      </w:pPr>
      <w:ins w:id="271" w:author="DOBINSON Ian" w:date="2019-11-06T13:23:00Z">
        <w:r>
          <w:t xml:space="preserve">This same CSRF token </w:t>
        </w:r>
        <w:proofErr w:type="gramStart"/>
        <w:r>
          <w:t>will be passed</w:t>
        </w:r>
        <w:proofErr w:type="gramEnd"/>
        <w:r>
          <w:t xml:space="preserve"> to the 3DSCM calls that perform modifications.</w:t>
        </w:r>
      </w:ins>
    </w:p>
    <w:p w14:paraId="2F4E4801" w14:textId="15DB4D68" w:rsidR="00257AFB" w:rsidRDefault="00257AFB">
      <w:pPr>
        <w:pStyle w:val="ListParagraph"/>
        <w:numPr>
          <w:ilvl w:val="0"/>
          <w:numId w:val="42"/>
        </w:numPr>
        <w:rPr>
          <w:ins w:id="272" w:author="DOBINSON Ian" w:date="2019-11-06T13:24:00Z"/>
        </w:rPr>
        <w:pPrChange w:id="273" w:author="DOBINSON Ian" w:date="2019-11-06T13:21:00Z">
          <w:pPr/>
        </w:pPrChange>
      </w:pPr>
      <w:ins w:id="274" w:author="DOBINSON Ian" w:date="2019-11-06T13:24:00Z">
        <w:r>
          <w:t>Those calls will then always call to 3DSpace to perform the authentication check, and will pass the CSRF token into that call</w:t>
        </w:r>
      </w:ins>
    </w:p>
    <w:p w14:paraId="31C9B8F2" w14:textId="6F3BFF67" w:rsidR="00257AFB" w:rsidRPr="00257AFB" w:rsidRDefault="00257AFB">
      <w:pPr>
        <w:pStyle w:val="ListParagraph"/>
        <w:numPr>
          <w:ilvl w:val="0"/>
          <w:numId w:val="42"/>
        </w:numPr>
        <w:rPr>
          <w:ins w:id="275" w:author="DOBINSON Ian" w:date="2019-11-06T11:07:00Z"/>
        </w:rPr>
        <w:pPrChange w:id="276" w:author="DOBINSON Ian" w:date="2019-11-06T13:21:00Z">
          <w:pPr/>
        </w:pPrChange>
      </w:pPr>
      <w:ins w:id="277" w:author="DOBINSON Ian" w:date="2019-11-06T13:24:00Z">
        <w:r>
          <w:t xml:space="preserve">That authentication check call will itself </w:t>
        </w:r>
      </w:ins>
      <w:ins w:id="278" w:author="DOBINSON Ian" w:date="2019-11-06T13:25:00Z">
        <w:r>
          <w:t>c</w:t>
        </w:r>
      </w:ins>
      <w:ins w:id="279" w:author="DOBINSON Ian" w:date="2019-11-06T13:24:00Z">
        <w:r>
          <w:t>heck the CSRF token,</w:t>
        </w:r>
      </w:ins>
      <w:ins w:id="280" w:author="DOBINSON Ian" w:date="2019-11-06T13:25:00Z">
        <w:r>
          <w:t xml:space="preserve"> </w:t>
        </w:r>
      </w:ins>
      <w:ins w:id="281" w:author="DOBINSON Ian" w:date="2019-11-06T13:24:00Z">
        <w:r>
          <w:t xml:space="preserve">and thus fail </w:t>
        </w:r>
      </w:ins>
      <w:ins w:id="282" w:author="DOBINSON Ian" w:date="2019-11-06T13:25:00Z">
        <w:r>
          <w:t>if no token is given or the token is invalid.</w:t>
        </w:r>
      </w:ins>
    </w:p>
    <w:p w14:paraId="5A820B1D" w14:textId="77777777" w:rsidR="00F66E8A" w:rsidRPr="00F66E8A" w:rsidRDefault="00F66E8A" w:rsidP="00F66E8A"/>
    <w:p w14:paraId="3A163071" w14:textId="3C0B56FB" w:rsidR="008416C1" w:rsidRDefault="008416C1" w:rsidP="00FB206B">
      <w:pPr>
        <w:pStyle w:val="Heading2"/>
      </w:pPr>
      <w:bookmarkStart w:id="283" w:name="_Toc20810963"/>
      <w:r>
        <w:t>Persistent Storage</w:t>
      </w:r>
      <w:bookmarkEnd w:id="283"/>
    </w:p>
    <w:p w14:paraId="5A59749C" w14:textId="390EA550" w:rsidR="00FB206B" w:rsidDel="008C0FD6" w:rsidRDefault="00FB206B" w:rsidP="00FB206B">
      <w:pPr>
        <w:rPr>
          <w:del w:id="284" w:author="DOBINSON Ian" w:date="2019-11-06T10:31:00Z"/>
        </w:rPr>
      </w:pPr>
      <w:commentRangeStart w:id="285"/>
      <w:del w:id="286" w:author="DOBINSON Ian" w:date="2019-11-06T10:31:00Z">
        <w:r w:rsidDel="008C0FD6">
          <w:delText xml:space="preserve">This section is still under </w:delText>
        </w:r>
        <w:r w:rsidR="00851E15" w:rsidDel="008C0FD6">
          <w:delText xml:space="preserve">some </w:delText>
        </w:r>
        <w:r w:rsidDel="008C0FD6">
          <w:delText>definition!</w:delText>
        </w:r>
        <w:commentRangeEnd w:id="285"/>
        <w:r w:rsidR="00A745EB" w:rsidDel="008C0FD6">
          <w:rPr>
            <w:rStyle w:val="CommentReference"/>
          </w:rPr>
          <w:commentReference w:id="285"/>
        </w:r>
      </w:del>
    </w:p>
    <w:p w14:paraId="2530D84A" w14:textId="77777777" w:rsidR="00FB206B" w:rsidRDefault="00FB206B" w:rsidP="00FB206B">
      <w:r>
        <w:t xml:space="preserve">A Service is implemented as a number of “Virtual Machines” (VMs) which have running on them, the various programs and servers, and which </w:t>
      </w:r>
      <w:proofErr w:type="gramStart"/>
      <w:r>
        <w:t>may also</w:t>
      </w:r>
      <w:proofErr w:type="gramEnd"/>
      <w:r>
        <w:t xml:space="preserve"> have the physical storage.</w:t>
      </w:r>
    </w:p>
    <w:p w14:paraId="4F411D1E" w14:textId="77777777" w:rsidR="00FB206B" w:rsidRDefault="00FB206B" w:rsidP="00FB206B">
      <w:r>
        <w:t xml:space="preserve">For our 3DSCM service, we clearly need to have physical storage for the </w:t>
      </w:r>
      <w:proofErr w:type="spellStart"/>
      <w:r>
        <w:t>git</w:t>
      </w:r>
      <w:proofErr w:type="spellEnd"/>
      <w:r>
        <w:t xml:space="preserve"> repositories, and this storage needs to be available to the server that is handling the requests </w:t>
      </w:r>
      <w:proofErr w:type="gramStart"/>
      <w:r>
        <w:t>both from our web app and the</w:t>
      </w:r>
      <w:proofErr w:type="gramEnd"/>
      <w:r>
        <w:t xml:space="preserve"> </w:t>
      </w:r>
      <w:proofErr w:type="spellStart"/>
      <w:r>
        <w:t>git</w:t>
      </w:r>
      <w:proofErr w:type="spellEnd"/>
      <w:r>
        <w:t xml:space="preserve"> clients.</w:t>
      </w:r>
    </w:p>
    <w:p w14:paraId="23EBF7D8" w14:textId="7D129F26" w:rsidR="00FB206B" w:rsidRDefault="00FB206B" w:rsidP="00FB206B">
      <w:r>
        <w:t>We also need a service that provides high availability and scalability. This essentially means that we need to be able to support the growing disk space needs as more customers manage more data, and we need to be able to support the growing number of requests that will result from that.</w:t>
      </w:r>
    </w:p>
    <w:p w14:paraId="4E707AB3" w14:textId="7138E2C3" w:rsidR="00FB206B" w:rsidRDefault="00FB206B" w:rsidP="00FB206B">
      <w:r>
        <w:t xml:space="preserve">For the disk space, the </w:t>
      </w:r>
      <w:del w:id="287" w:author="DOBINSON Ian" w:date="2019-11-06T10:31:00Z">
        <w:r w:rsidDel="008C0FD6">
          <w:delText xml:space="preserve">subjects </w:delText>
        </w:r>
      </w:del>
      <w:ins w:id="288" w:author="DOBINSON Ian" w:date="2019-11-06T10:31:00Z">
        <w:r w:rsidR="008C0FD6">
          <w:t xml:space="preserve">topics </w:t>
        </w:r>
      </w:ins>
      <w:r>
        <w:t xml:space="preserve">we </w:t>
      </w:r>
      <w:del w:id="289" w:author="DOBINSON Ian" w:date="2019-11-06T10:31:00Z">
        <w:r w:rsidDel="008C0FD6">
          <w:delText xml:space="preserve">will </w:delText>
        </w:r>
      </w:del>
      <w:r>
        <w:t>need</w:t>
      </w:r>
      <w:ins w:id="290" w:author="DOBINSON Ian" w:date="2019-11-06T10:31:00Z">
        <w:r w:rsidR="008C0FD6">
          <w:t>ed</w:t>
        </w:r>
      </w:ins>
      <w:r>
        <w:t xml:space="preserve"> to resolve are the following:</w:t>
      </w:r>
    </w:p>
    <w:p w14:paraId="5BE71E39" w14:textId="05EEC42E" w:rsidR="00FB206B" w:rsidRDefault="00A7795E" w:rsidP="00FB206B">
      <w:pPr>
        <w:pStyle w:val="ListParagraph"/>
        <w:numPr>
          <w:ilvl w:val="0"/>
          <w:numId w:val="42"/>
        </w:numPr>
      </w:pPr>
      <w:r>
        <w:t>How the disks are managed, h</w:t>
      </w:r>
      <w:r w:rsidR="00FB206B">
        <w:t>ow they are backed up etc.</w:t>
      </w:r>
      <w:r w:rsidR="00851E15">
        <w:t xml:space="preserve"> =&gt; </w:t>
      </w:r>
      <w:proofErr w:type="gramStart"/>
      <w:r w:rsidR="00851E15">
        <w:t>This</w:t>
      </w:r>
      <w:proofErr w:type="gramEnd"/>
      <w:r w:rsidR="00851E15">
        <w:t xml:space="preserve"> is part of the ‘service definition’ (</w:t>
      </w:r>
      <w:proofErr w:type="spellStart"/>
      <w:r w:rsidR="00851E15">
        <w:t>poddef</w:t>
      </w:r>
      <w:proofErr w:type="spellEnd"/>
      <w:r w:rsidR="00851E15">
        <w:t>) for the service. This includes backup/restore capabilities, plus systems for monitoring and reporting issues.</w:t>
      </w:r>
    </w:p>
    <w:p w14:paraId="5529DA12" w14:textId="4CE09608" w:rsidR="00FB206B" w:rsidRDefault="00FB206B" w:rsidP="00FB206B">
      <w:pPr>
        <w:pStyle w:val="ListParagraph"/>
        <w:numPr>
          <w:ilvl w:val="0"/>
          <w:numId w:val="42"/>
        </w:numPr>
      </w:pPr>
      <w:r>
        <w:t xml:space="preserve">How additional disk space </w:t>
      </w:r>
      <w:proofErr w:type="gramStart"/>
      <w:r>
        <w:t>is provisioned and increased over time</w:t>
      </w:r>
      <w:r w:rsidR="00851E15">
        <w:t xml:space="preserve"> =&gt; Additional Volumes</w:t>
      </w:r>
      <w:proofErr w:type="gramEnd"/>
      <w:r w:rsidR="00851E15">
        <w:t xml:space="preserve"> can be added, but only a certain number</w:t>
      </w:r>
      <w:ins w:id="291" w:author="DOBINSON Ian" w:date="2019-11-06T10:32:00Z">
        <w:r w:rsidR="008C0FD6">
          <w:t>, as describe earlier</w:t>
        </w:r>
      </w:ins>
      <w:r w:rsidR="00851E15">
        <w:t xml:space="preserve">. The additional volumes </w:t>
      </w:r>
      <w:proofErr w:type="gramStart"/>
      <w:r w:rsidR="00851E15">
        <w:t>are accounted for</w:t>
      </w:r>
      <w:proofErr w:type="gramEnd"/>
      <w:r w:rsidR="00851E15">
        <w:t xml:space="preserve"> in the addressing scheme identified previously. The fact that there is a physical limit to the total disk space available is something that will continue to </w:t>
      </w:r>
      <w:proofErr w:type="gramStart"/>
      <w:r w:rsidR="00851E15">
        <w:t>be discussed</w:t>
      </w:r>
      <w:proofErr w:type="gramEnd"/>
      <w:r w:rsidR="00851E15">
        <w:t xml:space="preserve"> at the service definition level: Resolution for this will require a future extension to the service capabilities.</w:t>
      </w:r>
      <w:ins w:id="292" w:author="DOBINSON Ian" w:date="2019-11-06T10:32:00Z">
        <w:r w:rsidR="008C0FD6">
          <w:t xml:space="preserve"> Either by the addition of more “Filer” VMs, or by implementing some other completely scalable storage mechanism.</w:t>
        </w:r>
      </w:ins>
    </w:p>
    <w:p w14:paraId="4D317861" w14:textId="5DB83BDD" w:rsidR="00FB206B" w:rsidRDefault="00FB206B" w:rsidP="00FB206B">
      <w:pPr>
        <w:pStyle w:val="ListParagraph"/>
        <w:numPr>
          <w:ilvl w:val="0"/>
          <w:numId w:val="42"/>
        </w:numPr>
      </w:pPr>
      <w:r>
        <w:t>How the repositories are partitioned amongst the disks, allowing for the need to partition data from different tenants</w:t>
      </w:r>
      <w:r w:rsidR="00851E15">
        <w:t xml:space="preserve"> =&gt; This is covered in the section on physical storage paths described above</w:t>
      </w:r>
    </w:p>
    <w:p w14:paraId="7FF15B5B" w14:textId="4573B6B1" w:rsidR="009123D0" w:rsidRDefault="009123D0" w:rsidP="009123D0">
      <w:pPr>
        <w:pStyle w:val="Heading3"/>
      </w:pPr>
      <w:r>
        <w:t>Repository Information File</w:t>
      </w:r>
    </w:p>
    <w:p w14:paraId="3FC36978" w14:textId="5DAA2FF8" w:rsidR="009123D0" w:rsidRDefault="009123D0" w:rsidP="00DD7153">
      <w:r>
        <w:t>As each repository is created, a file will be placed in the repository at</w:t>
      </w:r>
      <w:proofErr w:type="gramStart"/>
      <w:r>
        <w:t>:</w:t>
      </w:r>
      <w:proofErr w:type="gramEnd"/>
      <w:r>
        <w:br/>
      </w:r>
      <w:r>
        <w:rPr>
          <w:i/>
        </w:rPr>
        <w:t>&lt;</w:t>
      </w:r>
      <w:proofErr w:type="spellStart"/>
      <w:r>
        <w:rPr>
          <w:i/>
        </w:rPr>
        <w:t>repositoryPath</w:t>
      </w:r>
      <w:proofErr w:type="spellEnd"/>
      <w:r>
        <w:rPr>
          <w:i/>
        </w:rPr>
        <w:t>&gt;/</w:t>
      </w:r>
      <w:r>
        <w:t>info/</w:t>
      </w:r>
      <w:commentRangeStart w:id="293"/>
      <w:r>
        <w:t>3DSCM.xml</w:t>
      </w:r>
      <w:commentRangeEnd w:id="293"/>
      <w:r w:rsidR="00976BA7">
        <w:rPr>
          <w:rStyle w:val="CommentReference"/>
        </w:rPr>
        <w:commentReference w:id="293"/>
      </w:r>
    </w:p>
    <w:p w14:paraId="0D5DDB39" w14:textId="1236136C" w:rsidR="009123D0" w:rsidRDefault="009123D0" w:rsidP="00DD7153">
      <w:r>
        <w:t xml:space="preserve">This file </w:t>
      </w:r>
      <w:proofErr w:type="gramStart"/>
      <w:r>
        <w:t>will be used</w:t>
      </w:r>
      <w:proofErr w:type="gramEnd"/>
      <w:r>
        <w:t xml:space="preserve"> to store any per-repository information that is needed by our processing.</w:t>
      </w:r>
    </w:p>
    <w:p w14:paraId="3F93DF71" w14:textId="00D0ADB5" w:rsidR="009123D0" w:rsidRDefault="009123D0" w:rsidP="00DD7153">
      <w:r>
        <w:t xml:space="preserve">This file will contain a version number, and initially will contain information from the Security Context that is specified when the repository is created. A field containing the whole of the Security Context value </w:t>
      </w:r>
      <w:proofErr w:type="gramStart"/>
      <w:r>
        <w:t>will be added</w:t>
      </w:r>
      <w:proofErr w:type="gramEnd"/>
      <w:r>
        <w:t>. In addition, if the Security Context value matches the standard 3DS form of “</w:t>
      </w:r>
      <w:proofErr w:type="spellStart"/>
      <w:proofErr w:type="gramStart"/>
      <w:r>
        <w:t>ctx</w:t>
      </w:r>
      <w:proofErr w:type="spellEnd"/>
      <w:r>
        <w:t>:</w:t>
      </w:r>
      <w:proofErr w:type="gramEnd"/>
      <w:r>
        <w:t>:&lt;role&gt;.&lt;company&gt;.&lt;</w:t>
      </w:r>
      <w:proofErr w:type="spellStart"/>
      <w:r>
        <w:t>collab</w:t>
      </w:r>
      <w:proofErr w:type="spellEnd"/>
      <w:r>
        <w:t xml:space="preserve"> space&gt;”, then additional fields will be added with th</w:t>
      </w:r>
      <w:r w:rsidR="00B906AD">
        <w:t>ose elements. So, if the Securit</w:t>
      </w:r>
      <w:r>
        <w:t>y Context is “</w:t>
      </w:r>
      <w:proofErr w:type="spellStart"/>
      <w:r>
        <w:t>ctx</w:t>
      </w:r>
      <w:proofErr w:type="spellEnd"/>
      <w:r>
        <w:t>:</w:t>
      </w:r>
      <w:proofErr w:type="gramStart"/>
      <w:r>
        <w:t>:</w:t>
      </w:r>
      <w:proofErr w:type="spellStart"/>
      <w:r w:rsidR="00183E2F">
        <w:t>VPLMProjectLeader</w:t>
      </w:r>
      <w:r w:rsidRPr="009123D0">
        <w:t>.MyCompany.</w:t>
      </w:r>
      <w:r w:rsidR="00183E2F">
        <w:t>Common</w:t>
      </w:r>
      <w:proofErr w:type="spellEnd"/>
      <w:proofErr w:type="gramEnd"/>
      <w:r w:rsidR="00183E2F">
        <w:t xml:space="preserve"> Space</w:t>
      </w:r>
      <w:r>
        <w:t>” then the file contents will be</w:t>
      </w:r>
      <w:r w:rsidR="00B906AD">
        <w:t xml:space="preserve"> something like</w:t>
      </w:r>
      <w:r>
        <w:t>:</w:t>
      </w:r>
    </w:p>
    <w:p w14:paraId="1F69EB62" w14:textId="3B4734BE" w:rsidR="002F7825" w:rsidRDefault="002F7825" w:rsidP="002F7825">
      <w:proofErr w:type="gramStart"/>
      <w:r w:rsidRPr="002F7825">
        <w:rPr>
          <w:rFonts w:ascii="Courier10 BT" w:hAnsi="Courier10 BT"/>
        </w:rPr>
        <w:t>&lt;?xml</w:t>
      </w:r>
      <w:proofErr w:type="gramEnd"/>
      <w:r w:rsidRPr="002F7825">
        <w:rPr>
          <w:rFonts w:ascii="Courier10 BT" w:hAnsi="Courier10 BT"/>
        </w:rPr>
        <w:t xml:space="preserve"> version="1.0" encoding="UTF-8" standalone="yes"?&gt;</w:t>
      </w:r>
    </w:p>
    <w:p w14:paraId="3D77D436" w14:textId="77777777" w:rsidR="002F7825" w:rsidRPr="002F7825" w:rsidRDefault="002F7825" w:rsidP="002F7825">
      <w:pPr>
        <w:rPr>
          <w:rFonts w:ascii="Courier10 BT" w:hAnsi="Courier10 BT"/>
        </w:rPr>
      </w:pPr>
      <w:r w:rsidRPr="002F7825">
        <w:rPr>
          <w:rFonts w:ascii="Courier10 BT" w:hAnsi="Courier10 BT"/>
        </w:rPr>
        <w:t>&lt;</w:t>
      </w:r>
      <w:proofErr w:type="spellStart"/>
      <w:proofErr w:type="gramStart"/>
      <w:r w:rsidRPr="002F7825">
        <w:rPr>
          <w:rFonts w:ascii="Courier10 BT" w:hAnsi="Courier10 BT"/>
        </w:rPr>
        <w:t>tenantMetadata</w:t>
      </w:r>
      <w:proofErr w:type="spellEnd"/>
      <w:proofErr w:type="gramEnd"/>
      <w:r w:rsidRPr="002F7825">
        <w:rPr>
          <w:rFonts w:ascii="Courier10 BT" w:hAnsi="Courier10 BT"/>
        </w:rPr>
        <w:t>&gt;</w:t>
      </w:r>
    </w:p>
    <w:p w14:paraId="3914EBA4" w14:textId="77777777" w:rsidR="002F7825" w:rsidRPr="002F7825" w:rsidRDefault="002F7825" w:rsidP="002F7825">
      <w:pPr>
        <w:rPr>
          <w:rFonts w:ascii="Courier10 BT" w:hAnsi="Courier10 BT"/>
        </w:rPr>
      </w:pPr>
      <w:r w:rsidRPr="002F7825">
        <w:rPr>
          <w:rFonts w:ascii="Courier10 BT" w:hAnsi="Courier10 BT"/>
        </w:rPr>
        <w:t xml:space="preserve">    &lt;</w:t>
      </w:r>
      <w:proofErr w:type="gramStart"/>
      <w:r w:rsidRPr="002F7825">
        <w:rPr>
          <w:rFonts w:ascii="Courier10 BT" w:hAnsi="Courier10 BT"/>
        </w:rPr>
        <w:t>version&gt;</w:t>
      </w:r>
      <w:proofErr w:type="gramEnd"/>
      <w:r w:rsidRPr="002F7825">
        <w:rPr>
          <w:rFonts w:ascii="Courier10 BT" w:hAnsi="Courier10 BT"/>
        </w:rPr>
        <w:t>1&lt;/version&gt;</w:t>
      </w:r>
    </w:p>
    <w:p w14:paraId="2102AF2E" w14:textId="77777777" w:rsidR="00183E2F" w:rsidRDefault="002F7825" w:rsidP="002F7825">
      <w:pPr>
        <w:rPr>
          <w:rFonts w:ascii="Courier10 BT" w:hAnsi="Courier10 BT"/>
        </w:rPr>
      </w:pPr>
      <w:r w:rsidRPr="002F7825">
        <w:rPr>
          <w:rFonts w:ascii="Courier10 BT" w:hAnsi="Courier10 BT"/>
        </w:rPr>
        <w:t xml:space="preserve">    &lt;</w:t>
      </w:r>
      <w:proofErr w:type="spellStart"/>
      <w:proofErr w:type="gramStart"/>
      <w:r w:rsidRPr="002F7825">
        <w:rPr>
          <w:rFonts w:ascii="Courier10 BT" w:hAnsi="Courier10 BT"/>
        </w:rPr>
        <w:t>securityContext</w:t>
      </w:r>
      <w:proofErr w:type="spellEnd"/>
      <w:proofErr w:type="gramEnd"/>
      <w:r w:rsidRPr="002F7825">
        <w:rPr>
          <w:rFonts w:ascii="Courier10 BT" w:hAnsi="Courier10 BT"/>
        </w:rPr>
        <w:t>&gt;</w:t>
      </w:r>
    </w:p>
    <w:p w14:paraId="10F0A732" w14:textId="77777777" w:rsidR="00183E2F" w:rsidRDefault="00183E2F" w:rsidP="002F7825">
      <w:pPr>
        <w:rPr>
          <w:rFonts w:ascii="Courier10 BT" w:hAnsi="Courier10 BT"/>
        </w:rPr>
      </w:pPr>
      <w:r>
        <w:rPr>
          <w:rFonts w:ascii="Courier10 BT" w:hAnsi="Courier10 BT"/>
        </w:rPr>
        <w:lastRenderedPageBreak/>
        <w:t xml:space="preserve">        </w:t>
      </w:r>
      <w:proofErr w:type="spellStart"/>
      <w:proofErr w:type="gramStart"/>
      <w:r w:rsidR="002F7825">
        <w:rPr>
          <w:rFonts w:ascii="Courier10 BT" w:hAnsi="Courier10 BT"/>
        </w:rPr>
        <w:t>ctx</w:t>
      </w:r>
      <w:proofErr w:type="spellEnd"/>
      <w:proofErr w:type="gramEnd"/>
      <w:r w:rsidR="002F7825">
        <w:rPr>
          <w:rFonts w:ascii="Courier10 BT" w:hAnsi="Courier10 BT"/>
        </w:rPr>
        <w:t>::</w:t>
      </w:r>
      <w:proofErr w:type="spellStart"/>
      <w:r w:rsidR="002F7825" w:rsidRPr="002F7825">
        <w:rPr>
          <w:rFonts w:ascii="Courier10 BT" w:hAnsi="Courier10 BT"/>
        </w:rPr>
        <w:t>VPLMProjectLeaader.MyCompany.Common</w:t>
      </w:r>
      <w:proofErr w:type="spellEnd"/>
      <w:r w:rsidR="002F7825" w:rsidRPr="002F7825">
        <w:rPr>
          <w:rFonts w:ascii="Courier10 BT" w:hAnsi="Courier10 BT"/>
        </w:rPr>
        <w:t xml:space="preserve"> Space</w:t>
      </w:r>
    </w:p>
    <w:p w14:paraId="72A0CC1D" w14:textId="61A46E0F" w:rsidR="002F7825" w:rsidRPr="002F7825" w:rsidRDefault="00183E2F" w:rsidP="002F7825">
      <w:pPr>
        <w:rPr>
          <w:rFonts w:ascii="Courier10 BT" w:hAnsi="Courier10 BT"/>
        </w:rPr>
      </w:pPr>
      <w:r>
        <w:rPr>
          <w:rFonts w:ascii="Courier10 BT" w:hAnsi="Courier10 BT"/>
        </w:rPr>
        <w:t xml:space="preserve">    </w:t>
      </w:r>
      <w:r w:rsidR="002F7825" w:rsidRPr="002F7825">
        <w:rPr>
          <w:rFonts w:ascii="Courier10 BT" w:hAnsi="Courier10 BT"/>
        </w:rPr>
        <w:t>&lt;/</w:t>
      </w:r>
      <w:proofErr w:type="spellStart"/>
      <w:r w:rsidR="002F7825" w:rsidRPr="002F7825">
        <w:rPr>
          <w:rFonts w:ascii="Courier10 BT" w:hAnsi="Courier10 BT"/>
        </w:rPr>
        <w:t>securityContext</w:t>
      </w:r>
      <w:proofErr w:type="spellEnd"/>
      <w:r w:rsidR="002F7825" w:rsidRPr="002F7825">
        <w:rPr>
          <w:rFonts w:ascii="Courier10 BT" w:hAnsi="Courier10 BT"/>
        </w:rPr>
        <w:t>&gt;</w:t>
      </w:r>
    </w:p>
    <w:p w14:paraId="1DC37710" w14:textId="77777777" w:rsidR="002F7825" w:rsidRPr="002F7825" w:rsidRDefault="002F7825" w:rsidP="002F7825">
      <w:pPr>
        <w:rPr>
          <w:rFonts w:ascii="Courier10 BT" w:hAnsi="Courier10 BT"/>
        </w:rPr>
      </w:pPr>
      <w:r w:rsidRPr="002F7825">
        <w:rPr>
          <w:rFonts w:ascii="Courier10 BT" w:hAnsi="Courier10 BT"/>
        </w:rPr>
        <w:t xml:space="preserve">    &lt;</w:t>
      </w:r>
      <w:proofErr w:type="gramStart"/>
      <w:r w:rsidRPr="002F7825">
        <w:rPr>
          <w:rFonts w:ascii="Courier10 BT" w:hAnsi="Courier10 BT"/>
        </w:rPr>
        <w:t>role&gt;</w:t>
      </w:r>
      <w:proofErr w:type="spellStart"/>
      <w:proofErr w:type="gramEnd"/>
      <w:r w:rsidRPr="002F7825">
        <w:rPr>
          <w:rFonts w:ascii="Courier10 BT" w:hAnsi="Courier10 BT"/>
        </w:rPr>
        <w:t>VPLMProjectLeaader</w:t>
      </w:r>
      <w:proofErr w:type="spellEnd"/>
      <w:r w:rsidRPr="002F7825">
        <w:rPr>
          <w:rFonts w:ascii="Courier10 BT" w:hAnsi="Courier10 BT"/>
        </w:rPr>
        <w:t>&lt;/role&gt;</w:t>
      </w:r>
    </w:p>
    <w:p w14:paraId="6EBB6478" w14:textId="77777777" w:rsidR="002F7825" w:rsidRPr="002F7825" w:rsidRDefault="002F7825" w:rsidP="002F7825">
      <w:pPr>
        <w:rPr>
          <w:rFonts w:ascii="Courier10 BT" w:hAnsi="Courier10 BT"/>
        </w:rPr>
      </w:pPr>
      <w:r w:rsidRPr="002F7825">
        <w:rPr>
          <w:rFonts w:ascii="Courier10 BT" w:hAnsi="Courier10 BT"/>
        </w:rPr>
        <w:t xml:space="preserve">    &lt;</w:t>
      </w:r>
      <w:proofErr w:type="gramStart"/>
      <w:r w:rsidRPr="002F7825">
        <w:rPr>
          <w:rFonts w:ascii="Courier10 BT" w:hAnsi="Courier10 BT"/>
        </w:rPr>
        <w:t>company&gt;</w:t>
      </w:r>
      <w:proofErr w:type="spellStart"/>
      <w:proofErr w:type="gramEnd"/>
      <w:r w:rsidRPr="002F7825">
        <w:rPr>
          <w:rFonts w:ascii="Courier10 BT" w:hAnsi="Courier10 BT"/>
        </w:rPr>
        <w:t>MyCompany</w:t>
      </w:r>
      <w:proofErr w:type="spellEnd"/>
      <w:r w:rsidRPr="002F7825">
        <w:rPr>
          <w:rFonts w:ascii="Courier10 BT" w:hAnsi="Courier10 BT"/>
        </w:rPr>
        <w:t>&lt;/company&gt;</w:t>
      </w:r>
    </w:p>
    <w:p w14:paraId="260A509F" w14:textId="77777777" w:rsidR="002F7825" w:rsidRPr="002F7825" w:rsidRDefault="002F7825" w:rsidP="002F7825">
      <w:pPr>
        <w:rPr>
          <w:rFonts w:ascii="Courier10 BT" w:hAnsi="Courier10 BT"/>
        </w:rPr>
      </w:pPr>
      <w:r w:rsidRPr="002F7825">
        <w:rPr>
          <w:rFonts w:ascii="Courier10 BT" w:hAnsi="Courier10 BT"/>
        </w:rPr>
        <w:t xml:space="preserve">    &lt;</w:t>
      </w:r>
      <w:proofErr w:type="gramStart"/>
      <w:r w:rsidRPr="002F7825">
        <w:rPr>
          <w:rFonts w:ascii="Courier10 BT" w:hAnsi="Courier10 BT"/>
        </w:rPr>
        <w:t>project&gt;</w:t>
      </w:r>
      <w:proofErr w:type="gramEnd"/>
      <w:r w:rsidRPr="002F7825">
        <w:rPr>
          <w:rFonts w:ascii="Courier10 BT" w:hAnsi="Courier10 BT"/>
        </w:rPr>
        <w:t>Common Space&lt;/project&gt;</w:t>
      </w:r>
    </w:p>
    <w:p w14:paraId="17090B1F" w14:textId="77777777" w:rsidR="002F7825" w:rsidRDefault="002F7825" w:rsidP="002F7825">
      <w:pPr>
        <w:rPr>
          <w:rFonts w:ascii="Courier10 BT" w:hAnsi="Courier10 BT"/>
        </w:rPr>
      </w:pPr>
      <w:r w:rsidRPr="002F7825">
        <w:rPr>
          <w:rFonts w:ascii="Courier10 BT" w:hAnsi="Courier10 BT"/>
        </w:rPr>
        <w:t xml:space="preserve">    &lt;</w:t>
      </w:r>
      <w:proofErr w:type="spellStart"/>
      <w:proofErr w:type="gramStart"/>
      <w:r w:rsidRPr="002F7825">
        <w:rPr>
          <w:rFonts w:ascii="Courier10 BT" w:hAnsi="Courier10 BT"/>
        </w:rPr>
        <w:t>originalPath</w:t>
      </w:r>
      <w:proofErr w:type="spellEnd"/>
      <w:proofErr w:type="gramEnd"/>
      <w:r w:rsidRPr="002F7825">
        <w:rPr>
          <w:rFonts w:ascii="Courier10 BT" w:hAnsi="Courier10 BT"/>
        </w:rPr>
        <w:t>&gt;</w:t>
      </w:r>
    </w:p>
    <w:p w14:paraId="4EA05C56" w14:textId="78F875D0" w:rsidR="002F7825" w:rsidRDefault="002F7825" w:rsidP="002F7825">
      <w:pPr>
        <w:rPr>
          <w:rFonts w:ascii="Courier10 BT" w:hAnsi="Courier10 BT"/>
        </w:rPr>
      </w:pPr>
      <w:r>
        <w:rPr>
          <w:rFonts w:ascii="Courier10 BT" w:hAnsi="Courier10 BT"/>
        </w:rPr>
        <w:t xml:space="preserve">        </w:t>
      </w:r>
      <w:r w:rsidR="00183E2F">
        <w:rPr>
          <w:rFonts w:ascii="Courier10 BT" w:hAnsi="Courier10 BT"/>
        </w:rPr>
        <w:t>/opt/data/shared</w:t>
      </w:r>
      <w:r w:rsidRPr="002F7825">
        <w:rPr>
          <w:rFonts w:ascii="Courier10 BT" w:hAnsi="Courier10 BT"/>
        </w:rPr>
        <w:t>/tenants/WALVCL51MON/2a/</w:t>
      </w:r>
      <w:proofErr w:type="spellStart"/>
      <w:r w:rsidRPr="002F7825">
        <w:rPr>
          <w:rFonts w:ascii="Courier10 BT" w:hAnsi="Courier10 BT"/>
        </w:rPr>
        <w:t>repoName</w:t>
      </w:r>
      <w:proofErr w:type="spellEnd"/>
    </w:p>
    <w:p w14:paraId="74C3B581" w14:textId="5FB8D19F" w:rsidR="002F7825" w:rsidRPr="002F7825" w:rsidRDefault="002F7825" w:rsidP="002F7825">
      <w:pPr>
        <w:rPr>
          <w:rFonts w:ascii="Courier10 BT" w:hAnsi="Courier10 BT"/>
        </w:rPr>
      </w:pPr>
      <w:r>
        <w:rPr>
          <w:rFonts w:ascii="Courier10 BT" w:hAnsi="Courier10 BT"/>
        </w:rPr>
        <w:t xml:space="preserve">    </w:t>
      </w:r>
      <w:r w:rsidRPr="002F7825">
        <w:rPr>
          <w:rFonts w:ascii="Courier10 BT" w:hAnsi="Courier10 BT"/>
        </w:rPr>
        <w:t>&lt;/</w:t>
      </w:r>
      <w:proofErr w:type="spellStart"/>
      <w:r w:rsidRPr="002F7825">
        <w:rPr>
          <w:rFonts w:ascii="Courier10 BT" w:hAnsi="Courier10 BT"/>
        </w:rPr>
        <w:t>originalPath</w:t>
      </w:r>
      <w:proofErr w:type="spellEnd"/>
      <w:r w:rsidRPr="002F7825">
        <w:rPr>
          <w:rFonts w:ascii="Courier10 BT" w:hAnsi="Courier10 BT"/>
        </w:rPr>
        <w:t>&gt;</w:t>
      </w:r>
    </w:p>
    <w:p w14:paraId="2147F9FC" w14:textId="13171C96" w:rsidR="002F7825" w:rsidRDefault="002F7825" w:rsidP="002F7825">
      <w:r w:rsidRPr="002F7825">
        <w:rPr>
          <w:rFonts w:ascii="Courier10 BT" w:hAnsi="Courier10 BT"/>
        </w:rPr>
        <w:t>&lt;/</w:t>
      </w:r>
      <w:proofErr w:type="spellStart"/>
      <w:r w:rsidRPr="002F7825">
        <w:rPr>
          <w:rFonts w:ascii="Courier10 BT" w:hAnsi="Courier10 BT"/>
        </w:rPr>
        <w:t>tenantMetadata</w:t>
      </w:r>
      <w:proofErr w:type="spellEnd"/>
      <w:r w:rsidRPr="002F7825">
        <w:rPr>
          <w:rFonts w:ascii="Courier10 BT" w:hAnsi="Courier10 BT"/>
        </w:rPr>
        <w:t>&gt;</w:t>
      </w:r>
    </w:p>
    <w:p w14:paraId="329834B4" w14:textId="6529345E" w:rsidR="002F7825" w:rsidRDefault="002F7825" w:rsidP="00DD7153"/>
    <w:p w14:paraId="7FDD6AB8" w14:textId="55A3BB29" w:rsidR="0044409C" w:rsidRDefault="00B906AD" w:rsidP="00DD7153">
      <w:r>
        <w:t xml:space="preserve">An example of the use of this data is that </w:t>
      </w:r>
      <w:r w:rsidR="00DD7153">
        <w:t xml:space="preserve">we </w:t>
      </w:r>
      <w:r>
        <w:t>may</w:t>
      </w:r>
      <w:r w:rsidR="00DD7153">
        <w:t xml:space="preserve"> have a usage probe that </w:t>
      </w:r>
      <w:r w:rsidR="0062542E">
        <w:t>reports</w:t>
      </w:r>
      <w:r w:rsidR="00DD7153">
        <w:t xml:space="preserve"> disk usage per </w:t>
      </w:r>
      <w:r w:rsidR="0062542E">
        <w:t>“</w:t>
      </w:r>
      <w:proofErr w:type="spellStart"/>
      <w:r>
        <w:t>CollabSpace</w:t>
      </w:r>
      <w:proofErr w:type="spellEnd"/>
      <w:r w:rsidR="0062542E">
        <w:t>”</w:t>
      </w:r>
      <w:r w:rsidR="00DD7153">
        <w:t>, per tenant.</w:t>
      </w:r>
    </w:p>
    <w:p w14:paraId="054FF754" w14:textId="1181F0D9" w:rsidR="002F7825" w:rsidRDefault="002F7825" w:rsidP="00DD7153">
      <w:r>
        <w:t xml:space="preserve">The file also contains the original storage path of the repository. This may be useful if a repository has to be moved </w:t>
      </w:r>
      <w:proofErr w:type="gramStart"/>
      <w:r>
        <w:t>at a later date</w:t>
      </w:r>
      <w:proofErr w:type="gramEnd"/>
      <w:r>
        <w:t>.</w:t>
      </w:r>
    </w:p>
    <w:p w14:paraId="280BA1EB" w14:textId="3B03DF58" w:rsidR="008416C1" w:rsidRDefault="008416C1" w:rsidP="008416C1">
      <w:pPr>
        <w:pStyle w:val="Heading2"/>
      </w:pPr>
      <w:bookmarkStart w:id="294" w:name="_Toc20810964"/>
      <w:r>
        <w:t>Runtime monitoring and Supervision</w:t>
      </w:r>
      <w:bookmarkEnd w:id="294"/>
    </w:p>
    <w:p w14:paraId="1E9C1367" w14:textId="61CB8405" w:rsidR="00FB206B" w:rsidRDefault="00FB206B" w:rsidP="00FB206B">
      <w:r>
        <w:t xml:space="preserve">We need to provide support to the people that manage the </w:t>
      </w:r>
      <w:r w:rsidR="00D019BE">
        <w:t>cloud installations</w:t>
      </w:r>
      <w:r w:rsidR="00A7795E">
        <w:t xml:space="preserve"> (the Cloud Run Operators)</w:t>
      </w:r>
      <w:r w:rsidR="00D019BE">
        <w:t>. This is in the form of “probes” that monitor the “health” of the service (whether the service is running, how it is performing, how much space is being taken up etc.) and scripts that aid the runtime management.</w:t>
      </w:r>
    </w:p>
    <w:p w14:paraId="54DD3B70" w14:textId="4255E47C" w:rsidR="00D019BE" w:rsidRDefault="00D019BE" w:rsidP="00FB206B">
      <w:r>
        <w:t xml:space="preserve">Details of this </w:t>
      </w:r>
      <w:proofErr w:type="gramStart"/>
      <w:r>
        <w:t>will be developed</w:t>
      </w:r>
      <w:proofErr w:type="gramEnd"/>
      <w:r>
        <w:t xml:space="preserve"> as we proceed.</w:t>
      </w:r>
    </w:p>
    <w:p w14:paraId="742B4774" w14:textId="36DA7FFB" w:rsidR="00D019BE" w:rsidRPr="00FB206B" w:rsidRDefault="00D019BE" w:rsidP="00FB206B">
      <w:r>
        <w:t>Another area w</w:t>
      </w:r>
      <w:r w:rsidR="00A7795E">
        <w:t>e are likely to need to provide</w:t>
      </w:r>
      <w:r>
        <w:t xml:space="preserve"> is</w:t>
      </w:r>
      <w:r w:rsidR="00A7795E">
        <w:t xml:space="preserve"> the means to monitor the usage (CPU / IO</w:t>
      </w:r>
      <w:r>
        <w:t xml:space="preserve"> and disk) for individual tenants, since this impacts the charges made to the customers.</w:t>
      </w:r>
    </w:p>
    <w:p w14:paraId="3E6131AD" w14:textId="77777777" w:rsidR="006B5838" w:rsidRPr="005A604A" w:rsidRDefault="00CA6EAF" w:rsidP="002B286A">
      <w:pPr>
        <w:pStyle w:val="HiddenText"/>
      </w:pPr>
      <w:r w:rsidRPr="005A604A">
        <w:t>T</w:t>
      </w:r>
      <w:r w:rsidR="006B5838" w:rsidRPr="005A604A">
        <w:t xml:space="preserve">his </w:t>
      </w:r>
      <w:r w:rsidR="00220E42" w:rsidRPr="005A604A">
        <w:t>s</w:t>
      </w:r>
      <w:r w:rsidR="00463B45" w:rsidRPr="005A604A">
        <w:t>ection</w:t>
      </w:r>
      <w:r w:rsidR="006B5838" w:rsidRPr="005A604A">
        <w:t xml:space="preserve"> complements the Capability Summary provided above by detailing all aspects of the </w:t>
      </w:r>
      <w:r w:rsidR="00220E42" w:rsidRPr="005A604A">
        <w:t xml:space="preserve">functionality </w:t>
      </w:r>
      <w:r w:rsidR="006B5838" w:rsidRPr="005A604A">
        <w:t xml:space="preserve">that will be </w:t>
      </w:r>
      <w:r w:rsidR="00907C1C" w:rsidRPr="005A604A">
        <w:t xml:space="preserve">exposed to </w:t>
      </w:r>
      <w:r w:rsidR="00220E42" w:rsidRPr="005A604A">
        <w:t>the</w:t>
      </w:r>
      <w:r w:rsidR="00907C1C" w:rsidRPr="005A604A">
        <w:t xml:space="preserve"> user. </w:t>
      </w:r>
    </w:p>
    <w:sectPr w:rsidR="006B5838" w:rsidRPr="005A604A" w:rsidSect="006D28A8">
      <w:headerReference w:type="default" r:id="rId17"/>
      <w:footerReference w:type="default" r:id="rId18"/>
      <w:pgSz w:w="11907" w:h="16840" w:code="9"/>
      <w:pgMar w:top="1417" w:right="1417" w:bottom="1417" w:left="153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JAIN Manjri" w:date="2019-11-08T10:35:00Z" w:initials="JM">
    <w:p w14:paraId="09991263" w14:textId="2377C407" w:rsidR="0098521C" w:rsidRDefault="0098521C">
      <w:pPr>
        <w:pStyle w:val="CommentText"/>
      </w:pPr>
      <w:r>
        <w:rPr>
          <w:rStyle w:val="CommentReference"/>
        </w:rPr>
        <w:annotationRef/>
      </w:r>
      <w:r w:rsidR="00FD1419">
        <w:t>Have we shortlist</w:t>
      </w:r>
      <w:r w:rsidR="00D74D94">
        <w:t>ed</w:t>
      </w:r>
      <w:r w:rsidR="00164742">
        <w:t xml:space="preserve"> any cloud service</w:t>
      </w:r>
      <w:r w:rsidR="00FD1419">
        <w:t xml:space="preserve"> yet</w:t>
      </w:r>
      <w:r w:rsidR="005E355B">
        <w:t xml:space="preserve"> that we will be going with</w:t>
      </w:r>
      <w:r>
        <w:t>?</w:t>
      </w:r>
    </w:p>
  </w:comment>
  <w:comment w:id="40" w:author="JAIN Manjri" w:date="2019-11-08T12:32:00Z" w:initials="JM">
    <w:p w14:paraId="5A74008C" w14:textId="0C811561" w:rsidR="002F066E" w:rsidRDefault="002F066E">
      <w:pPr>
        <w:pStyle w:val="CommentText"/>
      </w:pPr>
      <w:r>
        <w:rPr>
          <w:rStyle w:val="CommentReference"/>
        </w:rPr>
        <w:annotationRef/>
      </w:r>
      <w:r>
        <w:t>This service will be generic and later we can add support for SCM like SVN etc.?</w:t>
      </w:r>
    </w:p>
  </w:comment>
  <w:comment w:id="58" w:author="JAIN Manjri" w:date="2019-11-08T12:42:00Z" w:initials="JM">
    <w:p w14:paraId="612B4727" w14:textId="277A3E0E" w:rsidR="00137516" w:rsidRDefault="00137516">
      <w:pPr>
        <w:pStyle w:val="CommentText"/>
      </w:pPr>
      <w:r>
        <w:rPr>
          <w:rStyle w:val="CommentReference"/>
        </w:rPr>
        <w:annotationRef/>
      </w:r>
      <w:r>
        <w:t>Could a user with certain role</w:t>
      </w:r>
      <w:r>
        <w:t xml:space="preserve"> </w:t>
      </w:r>
      <w:r>
        <w:t>be able to see multiple</w:t>
      </w:r>
      <w:r>
        <w:t xml:space="preserve"> </w:t>
      </w:r>
      <w:r>
        <w:t xml:space="preserve">customers </w:t>
      </w:r>
      <w:r>
        <w:t>data?</w:t>
      </w:r>
      <w:r>
        <w:t xml:space="preserve"> </w:t>
      </w:r>
    </w:p>
  </w:comment>
  <w:comment w:id="59" w:author="JAIN Manjri" w:date="2019-11-08T12:50:00Z" w:initials="JM">
    <w:p w14:paraId="55BC6204" w14:textId="234AF333" w:rsidR="002E0048" w:rsidRDefault="002E0048">
      <w:pPr>
        <w:pStyle w:val="CommentText"/>
      </w:pPr>
      <w:r>
        <w:rPr>
          <w:rStyle w:val="CommentReference"/>
        </w:rPr>
        <w:annotationRef/>
      </w:r>
      <w:r>
        <w:t xml:space="preserve">Is this always the case? Will the customer have any delays in accessing data if he is working in different geographies? For e.g. if a repo is hosted on USA region and users from </w:t>
      </w:r>
      <w:proofErr w:type="spellStart"/>
      <w:r>
        <w:t>Velizy</w:t>
      </w:r>
      <w:proofErr w:type="spellEnd"/>
      <w:r>
        <w:t xml:space="preserve"> or Asia wants to access it, then they have to use USA region</w:t>
      </w:r>
      <w:r w:rsidR="00C70325">
        <w:t>, correct</w:t>
      </w:r>
      <w:r>
        <w:t>?</w:t>
      </w:r>
    </w:p>
  </w:comment>
  <w:comment w:id="64" w:author="Ron Mazdra" w:date="2019-11-01T12:43:00Z" w:initials="RYH">
    <w:p w14:paraId="247D2572" w14:textId="030A8858" w:rsidR="00B70577" w:rsidRDefault="00B70577">
      <w:pPr>
        <w:pStyle w:val="CommentText"/>
      </w:pPr>
      <w:r>
        <w:rPr>
          <w:rStyle w:val="CommentReference"/>
        </w:rPr>
        <w:annotationRef/>
      </w:r>
      <w:r>
        <w:t>This needs updating with the current MVP picture</w:t>
      </w:r>
    </w:p>
  </w:comment>
  <w:comment w:id="65" w:author="DOBINSON Ian" w:date="2019-11-04T09:55:00Z" w:initials="DI">
    <w:p w14:paraId="2EF682BD" w14:textId="0EE130F8" w:rsidR="00B70577" w:rsidRDefault="00B70577">
      <w:pPr>
        <w:pStyle w:val="CommentText"/>
      </w:pPr>
      <w:r>
        <w:rPr>
          <w:rStyle w:val="CommentReference"/>
        </w:rPr>
        <w:annotationRef/>
      </w:r>
      <w:r>
        <w:t>Agreed, now we are pretty certain we know which we are going for, I’ll update this…</w:t>
      </w:r>
    </w:p>
  </w:comment>
  <w:comment w:id="121" w:author="JAIN Manjri" w:date="2019-11-08T10:34:00Z" w:initials="JM">
    <w:p w14:paraId="11D9310F" w14:textId="47EE63F6" w:rsidR="00BC760E" w:rsidRDefault="00BC760E">
      <w:pPr>
        <w:pStyle w:val="CommentText"/>
      </w:pPr>
      <w:r>
        <w:rPr>
          <w:rStyle w:val="CommentReference"/>
        </w:rPr>
        <w:annotationRef/>
      </w:r>
      <w:r>
        <w:t>Are there backups for Volumes?</w:t>
      </w:r>
    </w:p>
  </w:comment>
  <w:comment w:id="123" w:author="JAIN Manjri" w:date="2019-11-08T10:31:00Z" w:initials="JM">
    <w:p w14:paraId="26E7AD01" w14:textId="23793E36" w:rsidR="0003708A" w:rsidRDefault="009D1326">
      <w:pPr>
        <w:pStyle w:val="CommentText"/>
      </w:pPr>
      <w:r>
        <w:t xml:space="preserve">This is technical details but just curious to know if </w:t>
      </w:r>
      <w:r w:rsidR="0003708A">
        <w:rPr>
          <w:rStyle w:val="CommentReference"/>
        </w:rPr>
        <w:annotationRef/>
      </w:r>
      <w:r w:rsidR="0003708A">
        <w:t xml:space="preserve">we </w:t>
      </w:r>
      <w:r w:rsidR="00DF6AED">
        <w:t xml:space="preserve">compress </w:t>
      </w:r>
      <w:r w:rsidR="0003708A">
        <w:t xml:space="preserve">data </w:t>
      </w:r>
      <w:r w:rsidR="00DF6AED">
        <w:t>when we store it</w:t>
      </w:r>
      <w:r w:rsidR="0003708A">
        <w:t>?</w:t>
      </w:r>
    </w:p>
  </w:comment>
  <w:comment w:id="137" w:author="Ron Mazdra" w:date="2019-11-01T12:50:00Z" w:initials="RYH">
    <w:p w14:paraId="098AA275" w14:textId="7723AE99" w:rsidR="00B70577" w:rsidRDefault="00B70577">
      <w:pPr>
        <w:pStyle w:val="CommentText"/>
      </w:pPr>
      <w:r>
        <w:rPr>
          <w:rStyle w:val="CommentReference"/>
        </w:rPr>
        <w:annotationRef/>
      </w:r>
      <w:r>
        <w:t>There’s probably more that can be explained now about this (in relatively high-level terms).</w:t>
      </w:r>
    </w:p>
  </w:comment>
  <w:comment w:id="138" w:author="DOBINSON Ian" w:date="2019-11-04T09:56:00Z" w:initials="DI">
    <w:p w14:paraId="759AEBFD" w14:textId="6AC7F907" w:rsidR="00B70577" w:rsidRDefault="00B70577">
      <w:pPr>
        <w:pStyle w:val="CommentText"/>
      </w:pPr>
      <w:r>
        <w:rPr>
          <w:rStyle w:val="CommentReference"/>
        </w:rPr>
        <w:annotationRef/>
      </w:r>
      <w:r>
        <w:t>Agreed. I’ll expand this now.</w:t>
      </w:r>
    </w:p>
  </w:comment>
  <w:comment w:id="157" w:author="JAIN Manjri" w:date="2019-11-08T11:57:00Z" w:initials="JM">
    <w:p w14:paraId="028F4903" w14:textId="65F8E537" w:rsidR="00CD29E5" w:rsidRDefault="00CD29E5">
      <w:pPr>
        <w:pStyle w:val="CommentText"/>
      </w:pPr>
      <w:r>
        <w:rPr>
          <w:rStyle w:val="CommentReference"/>
        </w:rPr>
        <w:annotationRef/>
      </w:r>
      <w:r>
        <w:t xml:space="preserve">The new SCM service is generic that apart from </w:t>
      </w:r>
      <w:proofErr w:type="spellStart"/>
      <w:r>
        <w:t>Git</w:t>
      </w:r>
      <w:proofErr w:type="spellEnd"/>
      <w:r>
        <w:t xml:space="preserve"> and DS, the other repos can also be added in future?</w:t>
      </w:r>
    </w:p>
  </w:comment>
  <w:comment w:id="165" w:author="Ron Mazdra" w:date="2019-11-01T13:12:00Z" w:initials="RYH">
    <w:p w14:paraId="29CF7C1A" w14:textId="56D688EC" w:rsidR="00B70577" w:rsidRDefault="00B70577">
      <w:pPr>
        <w:pStyle w:val="CommentText"/>
      </w:pPr>
      <w:r>
        <w:rPr>
          <w:rStyle w:val="CommentReference"/>
        </w:rPr>
        <w:annotationRef/>
      </w:r>
      <w:r>
        <w:t>This needs to be restated in that modifications can only be made to a specific branch</w:t>
      </w:r>
    </w:p>
  </w:comment>
  <w:comment w:id="166" w:author="DOBINSON Ian" w:date="2019-11-04T10:08:00Z" w:initials="DI">
    <w:p w14:paraId="3A57D1A8" w14:textId="1B9C7356" w:rsidR="00B70577" w:rsidRDefault="00B70577">
      <w:pPr>
        <w:pStyle w:val="CommentText"/>
      </w:pPr>
      <w:r>
        <w:rPr>
          <w:rStyle w:val="CommentReference"/>
        </w:rPr>
        <w:annotationRef/>
      </w:r>
      <w:r>
        <w:t>I’ll re-work this.</w:t>
      </w:r>
    </w:p>
  </w:comment>
  <w:comment w:id="180" w:author="JAIN Manjri" w:date="2019-11-08T12:04:00Z" w:initials="JM">
    <w:p w14:paraId="7994F5C3" w14:textId="7345B99B" w:rsidR="00A76715" w:rsidRDefault="00A76715">
      <w:pPr>
        <w:pStyle w:val="CommentText"/>
      </w:pPr>
      <w:r>
        <w:rPr>
          <w:rStyle w:val="CommentReference"/>
        </w:rPr>
        <w:annotationRef/>
      </w:r>
      <w:r>
        <w:t xml:space="preserve">Will there be rollback mechanism in place in case any of the service goes down in between? </w:t>
      </w:r>
    </w:p>
  </w:comment>
  <w:comment w:id="285" w:author="DOBINSON Ian" w:date="2019-11-04T16:54:00Z" w:initials="DI">
    <w:p w14:paraId="5226C242" w14:textId="79CFCF4C" w:rsidR="00B70577" w:rsidRDefault="00B70577">
      <w:pPr>
        <w:pStyle w:val="CommentText"/>
      </w:pPr>
      <w:r>
        <w:rPr>
          <w:rStyle w:val="CommentReference"/>
        </w:rPr>
        <w:annotationRef/>
      </w:r>
      <w:r>
        <w:t>Tidy up now?</w:t>
      </w:r>
    </w:p>
  </w:comment>
  <w:comment w:id="293" w:author="JAIN Manjri" w:date="2019-11-08T12:17:00Z" w:initials="JM">
    <w:p w14:paraId="0F1291D4" w14:textId="3869F154" w:rsidR="00976BA7" w:rsidRDefault="00976BA7">
      <w:pPr>
        <w:pStyle w:val="CommentText"/>
      </w:pPr>
      <w:r>
        <w:rPr>
          <w:rStyle w:val="CommentReference"/>
        </w:rPr>
        <w:annotationRef/>
      </w:r>
      <w:r>
        <w:t>Will this file be encrypted?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991263" w15:done="0"/>
  <w15:commentEx w15:paraId="5A74008C" w15:done="0"/>
  <w15:commentEx w15:paraId="612B4727" w15:done="0"/>
  <w15:commentEx w15:paraId="55BC6204" w15:done="0"/>
  <w15:commentEx w15:paraId="247D2572" w15:done="0"/>
  <w15:commentEx w15:paraId="2EF682BD" w15:paraIdParent="247D2572" w15:done="0"/>
  <w15:commentEx w15:paraId="11D9310F" w15:done="0"/>
  <w15:commentEx w15:paraId="26E7AD01" w15:done="0"/>
  <w15:commentEx w15:paraId="098AA275" w15:done="0"/>
  <w15:commentEx w15:paraId="759AEBFD" w15:paraIdParent="098AA275" w15:done="0"/>
  <w15:commentEx w15:paraId="028F4903" w15:done="0"/>
  <w15:commentEx w15:paraId="29CF7C1A" w15:done="0"/>
  <w15:commentEx w15:paraId="3A57D1A8" w15:paraIdParent="29CF7C1A" w15:done="0"/>
  <w15:commentEx w15:paraId="7994F5C3" w15:done="0"/>
  <w15:commentEx w15:paraId="5226C242" w15:done="0"/>
  <w15:commentEx w15:paraId="0F1291D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C1732" w14:textId="77777777" w:rsidR="00994F9E" w:rsidRDefault="00994F9E" w:rsidP="004627D7">
      <w:r>
        <w:separator/>
      </w:r>
    </w:p>
  </w:endnote>
  <w:endnote w:type="continuationSeparator" w:id="0">
    <w:p w14:paraId="7BC03500" w14:textId="77777777" w:rsidR="00994F9E" w:rsidRDefault="00994F9E" w:rsidP="00462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10 BT">
    <w:panose1 w:val="020705090305050204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47E9B" w14:textId="32DC4F4D" w:rsidR="00B70577" w:rsidRPr="004627D7" w:rsidRDefault="00B70577" w:rsidP="004627D7">
    <w:pPr>
      <w:tabs>
        <w:tab w:val="center" w:pos="4678"/>
        <w:tab w:val="right" w:pos="9356"/>
      </w:tabs>
      <w:rPr>
        <w:b/>
        <w:sz w:val="16"/>
        <w:szCs w:val="16"/>
      </w:rPr>
    </w:pPr>
    <w:r>
      <w:rPr>
        <w:b/>
        <w:snapToGrid w:val="0"/>
        <w:sz w:val="16"/>
        <w:szCs w:val="16"/>
        <w:lang w:eastAsia="fr-FR"/>
      </w:rPr>
      <w:t xml:space="preserve">         </w:t>
    </w:r>
    <w:r>
      <w:rPr>
        <w:b/>
        <w:bCs/>
        <w:color w:val="000000"/>
      </w:rPr>
      <w:t>3DS.COM</w:t>
    </w:r>
    <w:r>
      <w:rPr>
        <w:color w:val="000000"/>
      </w:rPr>
      <w:t xml:space="preserve"> © </w:t>
    </w:r>
    <w:proofErr w:type="spellStart"/>
    <w:r>
      <w:rPr>
        <w:color w:val="000000"/>
      </w:rPr>
      <w:t>Dassault</w:t>
    </w:r>
    <w:proofErr w:type="spellEnd"/>
    <w:r>
      <w:rPr>
        <w:color w:val="000000"/>
      </w:rPr>
      <w:t xml:space="preserve"> </w:t>
    </w:r>
    <w:proofErr w:type="spellStart"/>
    <w:r>
      <w:rPr>
        <w:color w:val="000000"/>
      </w:rPr>
      <w:t>Systemes</w:t>
    </w:r>
    <w:proofErr w:type="spellEnd"/>
    <w:r>
      <w:rPr>
        <w:color w:val="000000"/>
      </w:rPr>
      <w:t> </w:t>
    </w:r>
    <w:r>
      <w:rPr>
        <w:color w:val="FF0000"/>
      </w:rPr>
      <w:t>Intellectual Property and Confidential Information </w:t>
    </w:r>
    <w:r w:rsidRPr="004627D7">
      <w:rPr>
        <w:b/>
        <w:snapToGrid w:val="0"/>
        <w:sz w:val="16"/>
        <w:szCs w:val="16"/>
        <w:lang w:eastAsia="fr-FR"/>
      </w:rPr>
      <w:tab/>
      <w:t xml:space="preserve">Page </w:t>
    </w:r>
    <w:r w:rsidRPr="004627D7">
      <w:rPr>
        <w:b/>
        <w:snapToGrid w:val="0"/>
        <w:sz w:val="16"/>
        <w:szCs w:val="16"/>
        <w:lang w:eastAsia="fr-FR"/>
      </w:rPr>
      <w:fldChar w:fldCharType="begin"/>
    </w:r>
    <w:r w:rsidRPr="004627D7">
      <w:rPr>
        <w:b/>
        <w:snapToGrid w:val="0"/>
        <w:sz w:val="16"/>
        <w:szCs w:val="16"/>
        <w:lang w:eastAsia="fr-FR"/>
      </w:rPr>
      <w:instrText xml:space="preserve"> PAGE </w:instrText>
    </w:r>
    <w:r w:rsidRPr="004627D7">
      <w:rPr>
        <w:b/>
        <w:snapToGrid w:val="0"/>
        <w:sz w:val="16"/>
        <w:szCs w:val="16"/>
        <w:lang w:eastAsia="fr-FR"/>
      </w:rPr>
      <w:fldChar w:fldCharType="separate"/>
    </w:r>
    <w:r w:rsidR="009D1326">
      <w:rPr>
        <w:b/>
        <w:noProof/>
        <w:snapToGrid w:val="0"/>
        <w:sz w:val="16"/>
        <w:szCs w:val="16"/>
        <w:lang w:eastAsia="fr-FR"/>
      </w:rPr>
      <w:t>17</w:t>
    </w:r>
    <w:r w:rsidRPr="004627D7">
      <w:rPr>
        <w:b/>
        <w:snapToGrid w:val="0"/>
        <w:sz w:val="16"/>
        <w:szCs w:val="16"/>
        <w:lang w:eastAsia="fr-FR"/>
      </w:rPr>
      <w:fldChar w:fldCharType="end"/>
    </w:r>
    <w:r w:rsidRPr="004627D7">
      <w:rPr>
        <w:b/>
        <w:snapToGrid w:val="0"/>
        <w:sz w:val="16"/>
        <w:szCs w:val="16"/>
        <w:lang w:eastAsia="fr-FR"/>
      </w:rPr>
      <w:t>/</w:t>
    </w:r>
    <w:r w:rsidRPr="004627D7">
      <w:rPr>
        <w:b/>
        <w:snapToGrid w:val="0"/>
        <w:sz w:val="16"/>
        <w:szCs w:val="16"/>
        <w:lang w:eastAsia="fr-FR"/>
      </w:rPr>
      <w:fldChar w:fldCharType="begin"/>
    </w:r>
    <w:r w:rsidRPr="004627D7">
      <w:rPr>
        <w:b/>
        <w:snapToGrid w:val="0"/>
        <w:sz w:val="16"/>
        <w:szCs w:val="16"/>
        <w:lang w:eastAsia="fr-FR"/>
      </w:rPr>
      <w:instrText xml:space="preserve"> NUMPAGES </w:instrText>
    </w:r>
    <w:r w:rsidRPr="004627D7">
      <w:rPr>
        <w:b/>
        <w:snapToGrid w:val="0"/>
        <w:sz w:val="16"/>
        <w:szCs w:val="16"/>
        <w:lang w:eastAsia="fr-FR"/>
      </w:rPr>
      <w:fldChar w:fldCharType="separate"/>
    </w:r>
    <w:r w:rsidR="009D1326">
      <w:rPr>
        <w:b/>
        <w:noProof/>
        <w:snapToGrid w:val="0"/>
        <w:sz w:val="16"/>
        <w:szCs w:val="16"/>
        <w:lang w:eastAsia="fr-FR"/>
      </w:rPr>
      <w:t>17</w:t>
    </w:r>
    <w:r w:rsidRPr="004627D7">
      <w:rPr>
        <w:b/>
        <w:snapToGrid w:val="0"/>
        <w:sz w:val="16"/>
        <w:szCs w:val="1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4EBC4C" w14:textId="77777777" w:rsidR="00994F9E" w:rsidRDefault="00994F9E" w:rsidP="004627D7">
      <w:r>
        <w:separator/>
      </w:r>
    </w:p>
  </w:footnote>
  <w:footnote w:type="continuationSeparator" w:id="0">
    <w:p w14:paraId="71B74584" w14:textId="77777777" w:rsidR="00994F9E" w:rsidRDefault="00994F9E" w:rsidP="004627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0028F" w14:textId="77777777" w:rsidR="00B70577" w:rsidRPr="0032547B" w:rsidRDefault="00B70577" w:rsidP="004627D7">
    <w:pPr>
      <w:pStyle w:val="Header"/>
      <w:rPr>
        <w:lang w:val="fr-FR"/>
      </w:rPr>
    </w:pPr>
    <w:r>
      <w:rPr>
        <w:lang w:val="fr-FR"/>
      </w:rPr>
      <w:tab/>
    </w:r>
    <w:r>
      <w:rPr>
        <w:lang w:val="fr-FR"/>
      </w:rPr>
      <w:tab/>
    </w:r>
    <w:r w:rsidRPr="0032547B">
      <w:rPr>
        <w:lang w:val="fr-FR"/>
      </w:rPr>
      <w:t xml:space="preserve">Product </w:t>
    </w:r>
    <w:r w:rsidRPr="0032547B">
      <w:t>Enhancement</w:t>
    </w:r>
    <w:r w:rsidRPr="0032547B">
      <w:rPr>
        <w:lang w:val="fr-FR"/>
      </w:rPr>
      <w:t xml:space="preserve"> </w:t>
    </w:r>
    <w:r w:rsidRPr="0032547B">
      <w:t>Specification</w:t>
    </w:r>
    <w:r>
      <w:rPr>
        <w:lang w:val="fr-FR"/>
      </w:rPr>
      <w:t xml:space="preserve"> Template V4R43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87A0C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5CA2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D6A6F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8BAD9F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A8678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0658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6C18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D24B0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44C5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86EB7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A41CD3"/>
    <w:multiLevelType w:val="hybridMultilevel"/>
    <w:tmpl w:val="98822E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D7273C1"/>
    <w:multiLevelType w:val="hybridMultilevel"/>
    <w:tmpl w:val="F3524DD8"/>
    <w:lvl w:ilvl="0" w:tplc="7C1A864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E243D09"/>
    <w:multiLevelType w:val="hybridMultilevel"/>
    <w:tmpl w:val="6FA81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F6556EA"/>
    <w:multiLevelType w:val="hybridMultilevel"/>
    <w:tmpl w:val="2614573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1FCD22DE"/>
    <w:multiLevelType w:val="hybridMultilevel"/>
    <w:tmpl w:val="89086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F77072"/>
    <w:multiLevelType w:val="hybridMultilevel"/>
    <w:tmpl w:val="33084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2F22F54"/>
    <w:multiLevelType w:val="hybridMultilevel"/>
    <w:tmpl w:val="7B561F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2E2067"/>
    <w:multiLevelType w:val="multilevel"/>
    <w:tmpl w:val="9D0C6B4A"/>
    <w:styleLink w:val="Headings"/>
    <w:lvl w:ilvl="0">
      <w:start w:val="1"/>
      <w:numFmt w:val="decimal"/>
      <w:pStyle w:val="Heading1"/>
      <w:lvlText w:val="Section %1"/>
      <w:lvlJc w:val="left"/>
      <w:pPr>
        <w:ind w:left="45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890" w:hanging="360"/>
      </w:pPr>
      <w:rPr>
        <w:rFonts w:hint="default"/>
      </w:rPr>
    </w:lvl>
    <w:lvl w:ilvl="3">
      <w:start w:val="1"/>
      <w:numFmt w:val="decimal"/>
      <w:pStyle w:val="Heading4"/>
      <w:lvlText w:val="%1.%2.%3.%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lef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left"/>
      <w:pPr>
        <w:ind w:left="3240" w:hanging="360"/>
      </w:pPr>
      <w:rPr>
        <w:rFonts w:hint="default"/>
      </w:rPr>
    </w:lvl>
  </w:abstractNum>
  <w:abstractNum w:abstractNumId="18" w15:restartNumberingAfterBreak="0">
    <w:nsid w:val="4783310B"/>
    <w:multiLevelType w:val="hybridMultilevel"/>
    <w:tmpl w:val="53C6322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4D3A7E9C"/>
    <w:multiLevelType w:val="hybridMultilevel"/>
    <w:tmpl w:val="B84E12F6"/>
    <w:lvl w:ilvl="0" w:tplc="C4243CD2">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3712FD"/>
    <w:multiLevelType w:val="hybridMultilevel"/>
    <w:tmpl w:val="38F0C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F02836"/>
    <w:multiLevelType w:val="hybridMultilevel"/>
    <w:tmpl w:val="F014AF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A00A00"/>
    <w:multiLevelType w:val="hybridMultilevel"/>
    <w:tmpl w:val="BB147F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60782A78"/>
    <w:multiLevelType w:val="hybridMultilevel"/>
    <w:tmpl w:val="996C46AC"/>
    <w:lvl w:ilvl="0" w:tplc="F480552A">
      <w:start w:val="1"/>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BF72C1"/>
    <w:multiLevelType w:val="hybridMultilevel"/>
    <w:tmpl w:val="6D90AB2C"/>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3760F0"/>
    <w:multiLevelType w:val="hybridMultilevel"/>
    <w:tmpl w:val="3CAAA43A"/>
    <w:lvl w:ilvl="0" w:tplc="7C1A8648">
      <w:start w:val="1"/>
      <w:numFmt w:val="decimal"/>
      <w:lvlText w:val="%1."/>
      <w:lvlJc w:val="left"/>
      <w:pPr>
        <w:ind w:left="792" w:hanging="360"/>
      </w:pPr>
      <w:rPr>
        <w:rFonts w:hint="default"/>
        <w:color w:val="auto"/>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7"/>
    <w:lvlOverride w:ilvl="0">
      <w:lvl w:ilvl="0">
        <w:start w:val="1"/>
        <w:numFmt w:val="decimal"/>
        <w:pStyle w:val="Heading1"/>
        <w:lvlText w:val="Section %1"/>
        <w:lvlJc w:val="left"/>
        <w:pPr>
          <w:ind w:left="45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89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lowerLetter"/>
        <w:pStyle w:val="Heading5"/>
        <w:lvlText w:val="(%5)"/>
        <w:lvlJc w:val="left"/>
        <w:pPr>
          <w:ind w:left="1800" w:hanging="360"/>
        </w:pPr>
        <w:rPr>
          <w:rFonts w:hint="default"/>
        </w:rPr>
      </w:lvl>
    </w:lvlOverride>
    <w:lvlOverride w:ilvl="5">
      <w:lvl w:ilvl="5">
        <w:start w:val="1"/>
        <w:numFmt w:val="lowerRoman"/>
        <w:pStyle w:val="Heading6"/>
        <w:lvlText w:val="(%6)"/>
        <w:lvlJc w:val="left"/>
        <w:pPr>
          <w:ind w:left="2160" w:hanging="360"/>
        </w:pPr>
        <w:rPr>
          <w:rFonts w:hint="default"/>
        </w:rPr>
      </w:lvl>
    </w:lvlOverride>
    <w:lvlOverride w:ilvl="6">
      <w:lvl w:ilvl="6">
        <w:start w:val="1"/>
        <w:numFmt w:val="decimal"/>
        <w:pStyle w:val="Heading7"/>
        <w:lvlText w:val="%7."/>
        <w:lvlJc w:val="left"/>
        <w:pPr>
          <w:ind w:left="2520" w:hanging="360"/>
        </w:pPr>
        <w:rPr>
          <w:rFonts w:hint="default"/>
        </w:rPr>
      </w:lvl>
    </w:lvlOverride>
    <w:lvlOverride w:ilvl="7">
      <w:lvl w:ilvl="7">
        <w:start w:val="1"/>
        <w:numFmt w:val="lowerLetter"/>
        <w:pStyle w:val="Heading8"/>
        <w:lvlText w:val="%8."/>
        <w:lvlJc w:val="left"/>
        <w:pPr>
          <w:ind w:left="2880" w:hanging="360"/>
        </w:pPr>
        <w:rPr>
          <w:rFonts w:hint="default"/>
        </w:rPr>
      </w:lvl>
    </w:lvlOverride>
    <w:lvlOverride w:ilvl="8">
      <w:lvl w:ilvl="8">
        <w:start w:val="1"/>
        <w:numFmt w:val="lowerRoman"/>
        <w:pStyle w:val="Heading9"/>
        <w:lvlText w:val="%9."/>
        <w:lvlJc w:val="left"/>
        <w:pPr>
          <w:ind w:left="3240" w:hanging="360"/>
        </w:pPr>
        <w:rPr>
          <w:rFonts w:hint="default"/>
        </w:rPr>
      </w:lvl>
    </w:lvlOverride>
  </w:num>
  <w:num w:numId="2">
    <w:abstractNumId w:val="17"/>
  </w:num>
  <w:num w:numId="3">
    <w:abstractNumId w:val="10"/>
  </w:num>
  <w:num w:numId="4">
    <w:abstractNumId w:val="22"/>
  </w:num>
  <w:num w:numId="5">
    <w:abstractNumId w:val="20"/>
  </w:num>
  <w:num w:numId="6">
    <w:abstractNumId w:val="15"/>
  </w:num>
  <w:num w:numId="7">
    <w:abstractNumId w:val="11"/>
  </w:num>
  <w:num w:numId="8">
    <w:abstractNumId w:val="25"/>
  </w:num>
  <w:num w:numId="9">
    <w:abstractNumId w:val="12"/>
  </w:num>
  <w:num w:numId="10">
    <w:abstractNumId w:val="17"/>
    <w:lvlOverride w:ilvl="2">
      <w:lvl w:ilvl="2">
        <w:start w:val="1"/>
        <w:numFmt w:val="decimal"/>
        <w:pStyle w:val="Heading3"/>
        <w:lvlText w:val="%1.%2.%3"/>
        <w:lvlJc w:val="left"/>
        <w:pPr>
          <w:ind w:left="1890" w:hanging="360"/>
        </w:pPr>
        <w:rPr>
          <w:rFonts w:hint="default"/>
          <w:color w:val="0070C0"/>
        </w:rPr>
      </w:lvl>
    </w:lvlOverride>
  </w:num>
  <w:num w:numId="11">
    <w:abstractNumId w:val="18"/>
  </w:num>
  <w:num w:numId="12">
    <w:abstractNumId w:val="13"/>
  </w:num>
  <w:num w:numId="13">
    <w:abstractNumId w:val="17"/>
    <w:lvlOverride w:ilvl="2">
      <w:lvl w:ilvl="2">
        <w:start w:val="1"/>
        <w:numFmt w:val="decimal"/>
        <w:pStyle w:val="Heading3"/>
        <w:lvlText w:val="%1.%2.%3"/>
        <w:lvlJc w:val="left"/>
        <w:pPr>
          <w:ind w:left="1890" w:hanging="360"/>
        </w:pPr>
        <w:rPr>
          <w:rFonts w:hint="default"/>
          <w:color w:val="0070C0"/>
        </w:rPr>
      </w:lvl>
    </w:lvlOverride>
  </w:num>
  <w:num w:numId="14">
    <w:abstractNumId w:val="17"/>
    <w:lvlOverride w:ilvl="2">
      <w:lvl w:ilvl="2">
        <w:start w:val="1"/>
        <w:numFmt w:val="decimal"/>
        <w:pStyle w:val="Heading3"/>
        <w:lvlText w:val="%1.%2.%3"/>
        <w:lvlJc w:val="left"/>
        <w:pPr>
          <w:ind w:left="1890" w:hanging="360"/>
        </w:pPr>
        <w:rPr>
          <w:rFonts w:hint="default"/>
          <w:color w:val="0070C0"/>
        </w:rPr>
      </w:lvl>
    </w:lvlOverride>
  </w:num>
  <w:num w:numId="15">
    <w:abstractNumId w:val="17"/>
    <w:lvlOverride w:ilvl="2">
      <w:lvl w:ilvl="2">
        <w:start w:val="1"/>
        <w:numFmt w:val="decimal"/>
        <w:pStyle w:val="Heading3"/>
        <w:lvlText w:val="%1.%2.%3"/>
        <w:lvlJc w:val="left"/>
        <w:pPr>
          <w:ind w:left="1890" w:hanging="360"/>
        </w:pPr>
        <w:rPr>
          <w:rFonts w:hint="default"/>
          <w:color w:val="0070C0"/>
        </w:rPr>
      </w:lvl>
    </w:lvlOverride>
  </w:num>
  <w:num w:numId="16">
    <w:abstractNumId w:val="17"/>
    <w:lvlOverride w:ilvl="2">
      <w:lvl w:ilvl="2">
        <w:start w:val="1"/>
        <w:numFmt w:val="decimal"/>
        <w:pStyle w:val="Heading3"/>
        <w:lvlText w:val="%1.%2.%3"/>
        <w:lvlJc w:val="left"/>
        <w:pPr>
          <w:ind w:left="1890" w:hanging="360"/>
        </w:pPr>
        <w:rPr>
          <w:rFonts w:hint="default"/>
          <w:color w:val="0070C0"/>
        </w:rPr>
      </w:lvl>
    </w:lvlOverride>
  </w:num>
  <w:num w:numId="17">
    <w:abstractNumId w:val="17"/>
    <w:lvlOverride w:ilvl="2">
      <w:lvl w:ilvl="2">
        <w:start w:val="1"/>
        <w:numFmt w:val="decimal"/>
        <w:pStyle w:val="Heading3"/>
        <w:lvlText w:val="%1.%2.%3"/>
        <w:lvlJc w:val="left"/>
        <w:pPr>
          <w:ind w:left="1890" w:hanging="360"/>
        </w:pPr>
        <w:rPr>
          <w:rFonts w:hint="default"/>
          <w:color w:val="0070C0"/>
        </w:rPr>
      </w:lvl>
    </w:lvlOverride>
  </w:num>
  <w:num w:numId="18">
    <w:abstractNumId w:val="17"/>
    <w:lvlOverride w:ilvl="2">
      <w:lvl w:ilvl="2">
        <w:start w:val="1"/>
        <w:numFmt w:val="decimal"/>
        <w:pStyle w:val="Heading3"/>
        <w:lvlText w:val="%1.%2.%3"/>
        <w:lvlJc w:val="left"/>
        <w:pPr>
          <w:ind w:left="1890" w:hanging="360"/>
        </w:pPr>
        <w:rPr>
          <w:rFonts w:hint="default"/>
          <w:color w:val="0070C0"/>
        </w:rPr>
      </w:lvl>
    </w:lvlOverride>
  </w:num>
  <w:num w:numId="19">
    <w:abstractNumId w:val="17"/>
    <w:lvlOverride w:ilvl="2">
      <w:lvl w:ilvl="2">
        <w:start w:val="1"/>
        <w:numFmt w:val="decimal"/>
        <w:pStyle w:val="Heading3"/>
        <w:lvlText w:val="%1.%2.%3"/>
        <w:lvlJc w:val="left"/>
        <w:pPr>
          <w:ind w:left="1890" w:hanging="360"/>
        </w:pPr>
        <w:rPr>
          <w:rFonts w:hint="default"/>
          <w:color w:val="0070C0"/>
        </w:rPr>
      </w:lvl>
    </w:lvlOverride>
  </w:num>
  <w:num w:numId="20">
    <w:abstractNumId w:val="17"/>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890" w:hanging="360"/>
        </w:pPr>
        <w:rPr>
          <w:rFonts w:hint="default"/>
          <w:color w:val="0070C0"/>
        </w:rPr>
      </w:lvl>
    </w:lvlOverride>
  </w:num>
  <w:num w:numId="21">
    <w:abstractNumId w:val="17"/>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890" w:hanging="360"/>
        </w:pPr>
        <w:rPr>
          <w:rFonts w:hint="default"/>
          <w:color w:val="0070C0"/>
        </w:rPr>
      </w:lvl>
    </w:lvlOverride>
  </w:num>
  <w:num w:numId="22">
    <w:abstractNumId w:val="17"/>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890" w:hanging="360"/>
        </w:pPr>
        <w:rPr>
          <w:rFonts w:hint="default"/>
          <w:color w:val="0070C0"/>
        </w:rPr>
      </w:lvl>
    </w:lvlOverride>
  </w:num>
  <w:num w:numId="23">
    <w:abstractNumId w:val="17"/>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890" w:hanging="360"/>
        </w:pPr>
        <w:rPr>
          <w:rFonts w:hint="default"/>
          <w:color w:val="0070C0"/>
        </w:rPr>
      </w:lvl>
    </w:lvlOverride>
  </w:num>
  <w:num w:numId="24">
    <w:abstractNumId w:val="17"/>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890" w:hanging="360"/>
        </w:pPr>
        <w:rPr>
          <w:rFonts w:hint="default"/>
          <w:color w:val="0070C0"/>
        </w:rPr>
      </w:lvl>
    </w:lvlOverride>
  </w:num>
  <w:num w:numId="25">
    <w:abstractNumId w:val="17"/>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890" w:hanging="360"/>
        </w:pPr>
        <w:rPr>
          <w:rFonts w:hint="default"/>
          <w:color w:val="0070C0"/>
        </w:rPr>
      </w:lvl>
    </w:lvlOverride>
  </w:num>
  <w:num w:numId="26">
    <w:abstractNumId w:val="17"/>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890" w:hanging="360"/>
        </w:pPr>
        <w:rPr>
          <w:rFonts w:hint="default"/>
          <w:b/>
          <w:color w:val="0070C0"/>
        </w:rPr>
      </w:lvl>
    </w:lvlOverride>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17"/>
    <w:lvlOverride w:ilvl="0">
      <w:startOverride w:val="1"/>
      <w:lvl w:ilvl="0">
        <w:start w:val="1"/>
        <w:numFmt w:val="decimal"/>
        <w:pStyle w:val="Heading1"/>
        <w:lvlText w:val="Section %1"/>
        <w:lvlJc w:val="left"/>
        <w:pPr>
          <w:ind w:left="450" w:hanging="360"/>
        </w:pPr>
        <w:rPr>
          <w:rFonts w:hint="default"/>
        </w:rPr>
      </w:lvl>
    </w:lvlOverride>
    <w:lvlOverride w:ilvl="1">
      <w:startOverride w:val="1"/>
      <w:lvl w:ilvl="1">
        <w:start w:val="1"/>
        <w:numFmt w:val="decimal"/>
        <w:pStyle w:val="Heading2"/>
        <w:lvlText w:val="%1.%2"/>
        <w:lvlJc w:val="left"/>
        <w:pPr>
          <w:ind w:left="720" w:hanging="360"/>
        </w:pPr>
        <w:rPr>
          <w:rFonts w:hint="default"/>
        </w:rPr>
      </w:lvl>
    </w:lvlOverride>
    <w:lvlOverride w:ilvl="2">
      <w:startOverride w:val="1"/>
      <w:lvl w:ilvl="2">
        <w:start w:val="1"/>
        <w:numFmt w:val="decimal"/>
        <w:pStyle w:val="Heading3"/>
        <w:lvlText w:val="%1.%2.%3"/>
        <w:lvlJc w:val="left"/>
        <w:pPr>
          <w:ind w:left="1890" w:hanging="360"/>
        </w:pPr>
        <w:rPr>
          <w:rFonts w:hint="default"/>
        </w:rPr>
      </w:lvl>
    </w:lvlOverride>
    <w:lvlOverride w:ilvl="3">
      <w:startOverride w:val="1"/>
      <w:lvl w:ilvl="3">
        <w:start w:val="1"/>
        <w:numFmt w:val="decimal"/>
        <w:pStyle w:val="Heading4"/>
        <w:lvlText w:val="%1.%2.%3.%4"/>
        <w:lvlJc w:val="left"/>
        <w:pPr>
          <w:ind w:left="1440" w:hanging="360"/>
        </w:pPr>
        <w:rPr>
          <w:rFonts w:hint="default"/>
        </w:rPr>
      </w:lvl>
    </w:lvlOverride>
    <w:lvlOverride w:ilvl="4">
      <w:startOverride w:val="1"/>
      <w:lvl w:ilvl="4">
        <w:start w:val="1"/>
        <w:numFmt w:val="lowerLetter"/>
        <w:pStyle w:val="Heading5"/>
        <w:lvlText w:val="(%5)"/>
        <w:lvlJc w:val="left"/>
        <w:pPr>
          <w:ind w:left="1800" w:hanging="360"/>
        </w:pPr>
        <w:rPr>
          <w:rFonts w:hint="default"/>
        </w:rPr>
      </w:lvl>
    </w:lvlOverride>
    <w:lvlOverride w:ilvl="5">
      <w:startOverride w:val="1"/>
      <w:lvl w:ilvl="5">
        <w:start w:val="1"/>
        <w:numFmt w:val="lowerRoman"/>
        <w:pStyle w:val="Heading6"/>
        <w:lvlText w:val="(%6)"/>
        <w:lvlJc w:val="left"/>
        <w:pPr>
          <w:ind w:left="2160" w:hanging="360"/>
        </w:pPr>
        <w:rPr>
          <w:rFonts w:hint="default"/>
        </w:rPr>
      </w:lvl>
    </w:lvlOverride>
    <w:lvlOverride w:ilvl="6">
      <w:startOverride w:val="1"/>
      <w:lvl w:ilvl="6">
        <w:start w:val="1"/>
        <w:numFmt w:val="decimal"/>
        <w:pStyle w:val="Heading7"/>
        <w:lvlText w:val="%7."/>
        <w:lvlJc w:val="left"/>
        <w:pPr>
          <w:ind w:left="2520" w:hanging="360"/>
        </w:pPr>
        <w:rPr>
          <w:rFonts w:hint="default"/>
        </w:rPr>
      </w:lvl>
    </w:lvlOverride>
    <w:lvlOverride w:ilvl="7">
      <w:startOverride w:val="1"/>
      <w:lvl w:ilvl="7">
        <w:start w:val="1"/>
        <w:numFmt w:val="lowerLetter"/>
        <w:pStyle w:val="Heading8"/>
        <w:lvlText w:val="%8."/>
        <w:lvlJc w:val="left"/>
        <w:pPr>
          <w:ind w:left="2880" w:hanging="360"/>
        </w:pPr>
        <w:rPr>
          <w:rFonts w:hint="default"/>
        </w:rPr>
      </w:lvl>
    </w:lvlOverride>
    <w:lvlOverride w:ilvl="8">
      <w:startOverride w:val="1"/>
      <w:lvl w:ilvl="8">
        <w:start w:val="1"/>
        <w:numFmt w:val="lowerRoman"/>
        <w:pStyle w:val="Heading9"/>
        <w:lvlText w:val="%9."/>
        <w:lvlJc w:val="left"/>
        <w:pPr>
          <w:ind w:left="3240" w:hanging="360"/>
        </w:pPr>
        <w:rPr>
          <w:rFonts w:hint="default"/>
        </w:rPr>
      </w:lvl>
    </w:lvlOverride>
  </w:num>
  <w:num w:numId="38">
    <w:abstractNumId w:val="24"/>
  </w:num>
  <w:num w:numId="39">
    <w:abstractNumId w:val="14"/>
  </w:num>
  <w:num w:numId="40">
    <w:abstractNumId w:val="21"/>
  </w:num>
  <w:num w:numId="41">
    <w:abstractNumId w:val="19"/>
  </w:num>
  <w:num w:numId="42">
    <w:abstractNumId w:val="23"/>
  </w:num>
  <w:num w:numId="43">
    <w:abstractNumId w:val="16"/>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BINSON Ian">
    <w15:presenceInfo w15:providerId="AD" w15:userId="S-1-5-21-2455101938-2081098319-3243300316-465199"/>
  </w15:person>
  <w15:person w15:author="JAIN Manjri">
    <w15:presenceInfo w15:providerId="AD" w15:userId="S-1-5-21-2455101938-2081098319-3243300316-1010094"/>
  </w15:person>
  <w15:person w15:author="Ron Mazdra">
    <w15:presenceInfo w15:providerId="None" w15:userId="Ron Mazd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activeWritingStyle w:appName="MSWord" w:lang="en-US" w:vendorID="64" w:dllVersion="131077" w:nlCheck="1" w:checkStyle="1"/>
  <w:activeWritingStyle w:appName="MSWord" w:lang="en-GB" w:vendorID="64" w:dllVersion="131077" w:nlCheck="1" w:checkStyle="1"/>
  <w:activeWritingStyle w:appName="MSWord" w:lang="fr-FR"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CA"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ocumentProtection w:edit="forms" w:formatting="1" w:enforcement="0"/>
  <w:defaultTabStop w:val="720"/>
  <w:hyphenationZone w:val="425"/>
  <w:drawingGridHorizontalSpacing w:val="8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CE2"/>
    <w:rsid w:val="0000052E"/>
    <w:rsid w:val="0000077B"/>
    <w:rsid w:val="00001455"/>
    <w:rsid w:val="00001B8A"/>
    <w:rsid w:val="0000231B"/>
    <w:rsid w:val="00003657"/>
    <w:rsid w:val="00003E9E"/>
    <w:rsid w:val="00003EB1"/>
    <w:rsid w:val="00004740"/>
    <w:rsid w:val="00004B96"/>
    <w:rsid w:val="000051E7"/>
    <w:rsid w:val="000053E5"/>
    <w:rsid w:val="00005E28"/>
    <w:rsid w:val="00007337"/>
    <w:rsid w:val="00007642"/>
    <w:rsid w:val="000078C9"/>
    <w:rsid w:val="000078E4"/>
    <w:rsid w:val="00010E6F"/>
    <w:rsid w:val="00010F13"/>
    <w:rsid w:val="00010F26"/>
    <w:rsid w:val="000116D0"/>
    <w:rsid w:val="00011F1C"/>
    <w:rsid w:val="00012EB8"/>
    <w:rsid w:val="00014AFD"/>
    <w:rsid w:val="0001581F"/>
    <w:rsid w:val="000158F9"/>
    <w:rsid w:val="000159CA"/>
    <w:rsid w:val="0001672D"/>
    <w:rsid w:val="00016ED3"/>
    <w:rsid w:val="00017245"/>
    <w:rsid w:val="000174AC"/>
    <w:rsid w:val="000174B4"/>
    <w:rsid w:val="0001768C"/>
    <w:rsid w:val="00017A13"/>
    <w:rsid w:val="00017A7B"/>
    <w:rsid w:val="00017BDF"/>
    <w:rsid w:val="0002052F"/>
    <w:rsid w:val="0002157B"/>
    <w:rsid w:val="00021880"/>
    <w:rsid w:val="00021970"/>
    <w:rsid w:val="00022CE1"/>
    <w:rsid w:val="00023A0B"/>
    <w:rsid w:val="00024CCD"/>
    <w:rsid w:val="000254F2"/>
    <w:rsid w:val="00025BD4"/>
    <w:rsid w:val="00026638"/>
    <w:rsid w:val="00026657"/>
    <w:rsid w:val="00026B03"/>
    <w:rsid w:val="00026BEB"/>
    <w:rsid w:val="00027048"/>
    <w:rsid w:val="000301FF"/>
    <w:rsid w:val="00030FEC"/>
    <w:rsid w:val="00031DAE"/>
    <w:rsid w:val="00031E9E"/>
    <w:rsid w:val="00033DF0"/>
    <w:rsid w:val="00033E30"/>
    <w:rsid w:val="000341E3"/>
    <w:rsid w:val="000353A0"/>
    <w:rsid w:val="0003581C"/>
    <w:rsid w:val="0003597E"/>
    <w:rsid w:val="0003708A"/>
    <w:rsid w:val="0003737E"/>
    <w:rsid w:val="00037B35"/>
    <w:rsid w:val="0004021C"/>
    <w:rsid w:val="00040864"/>
    <w:rsid w:val="0004155A"/>
    <w:rsid w:val="0004156E"/>
    <w:rsid w:val="00041EBC"/>
    <w:rsid w:val="00042D87"/>
    <w:rsid w:val="000439A8"/>
    <w:rsid w:val="0004419C"/>
    <w:rsid w:val="000449CA"/>
    <w:rsid w:val="00045DCB"/>
    <w:rsid w:val="000462D6"/>
    <w:rsid w:val="000467A5"/>
    <w:rsid w:val="00046BEF"/>
    <w:rsid w:val="0004785B"/>
    <w:rsid w:val="00047D32"/>
    <w:rsid w:val="0005071F"/>
    <w:rsid w:val="0005139E"/>
    <w:rsid w:val="00053150"/>
    <w:rsid w:val="00053A49"/>
    <w:rsid w:val="00054C96"/>
    <w:rsid w:val="000554DC"/>
    <w:rsid w:val="00055A6B"/>
    <w:rsid w:val="0005615E"/>
    <w:rsid w:val="0005674E"/>
    <w:rsid w:val="000575BC"/>
    <w:rsid w:val="00060D32"/>
    <w:rsid w:val="0006133B"/>
    <w:rsid w:val="00061708"/>
    <w:rsid w:val="00061EAF"/>
    <w:rsid w:val="00062429"/>
    <w:rsid w:val="00063277"/>
    <w:rsid w:val="00064296"/>
    <w:rsid w:val="000643C1"/>
    <w:rsid w:val="0006519F"/>
    <w:rsid w:val="0006574E"/>
    <w:rsid w:val="00066154"/>
    <w:rsid w:val="00066ED0"/>
    <w:rsid w:val="000677AF"/>
    <w:rsid w:val="00067A82"/>
    <w:rsid w:val="000700B5"/>
    <w:rsid w:val="000701F9"/>
    <w:rsid w:val="000705A3"/>
    <w:rsid w:val="0007213A"/>
    <w:rsid w:val="000722D2"/>
    <w:rsid w:val="00072384"/>
    <w:rsid w:val="00072EAC"/>
    <w:rsid w:val="00074197"/>
    <w:rsid w:val="00074DD8"/>
    <w:rsid w:val="0007652F"/>
    <w:rsid w:val="00076580"/>
    <w:rsid w:val="00077D7C"/>
    <w:rsid w:val="00077E6A"/>
    <w:rsid w:val="00080215"/>
    <w:rsid w:val="000807D8"/>
    <w:rsid w:val="00080C73"/>
    <w:rsid w:val="00081232"/>
    <w:rsid w:val="00081536"/>
    <w:rsid w:val="00082947"/>
    <w:rsid w:val="00082FBD"/>
    <w:rsid w:val="00083EF3"/>
    <w:rsid w:val="000845F1"/>
    <w:rsid w:val="00084ACE"/>
    <w:rsid w:val="00084DB6"/>
    <w:rsid w:val="00085B63"/>
    <w:rsid w:val="000862A0"/>
    <w:rsid w:val="00086481"/>
    <w:rsid w:val="000867B9"/>
    <w:rsid w:val="00086C96"/>
    <w:rsid w:val="00087268"/>
    <w:rsid w:val="000877F5"/>
    <w:rsid w:val="00087DB3"/>
    <w:rsid w:val="00093446"/>
    <w:rsid w:val="00093A04"/>
    <w:rsid w:val="000940C7"/>
    <w:rsid w:val="000947D3"/>
    <w:rsid w:val="00095C20"/>
    <w:rsid w:val="000A0112"/>
    <w:rsid w:val="000A08DA"/>
    <w:rsid w:val="000A12EE"/>
    <w:rsid w:val="000A1D47"/>
    <w:rsid w:val="000A3C21"/>
    <w:rsid w:val="000A45AC"/>
    <w:rsid w:val="000A47C9"/>
    <w:rsid w:val="000A4A57"/>
    <w:rsid w:val="000A568D"/>
    <w:rsid w:val="000A57CD"/>
    <w:rsid w:val="000A5EEE"/>
    <w:rsid w:val="000A6176"/>
    <w:rsid w:val="000A6E79"/>
    <w:rsid w:val="000A72A5"/>
    <w:rsid w:val="000A7569"/>
    <w:rsid w:val="000A7ACB"/>
    <w:rsid w:val="000B0D54"/>
    <w:rsid w:val="000B1D24"/>
    <w:rsid w:val="000B3B1C"/>
    <w:rsid w:val="000B43D0"/>
    <w:rsid w:val="000B43F1"/>
    <w:rsid w:val="000B4B97"/>
    <w:rsid w:val="000B4E62"/>
    <w:rsid w:val="000B5002"/>
    <w:rsid w:val="000B5283"/>
    <w:rsid w:val="000B6148"/>
    <w:rsid w:val="000B6942"/>
    <w:rsid w:val="000B6CC7"/>
    <w:rsid w:val="000C0EB9"/>
    <w:rsid w:val="000C2299"/>
    <w:rsid w:val="000C3435"/>
    <w:rsid w:val="000C39AC"/>
    <w:rsid w:val="000C3E6A"/>
    <w:rsid w:val="000C4177"/>
    <w:rsid w:val="000C4337"/>
    <w:rsid w:val="000C648A"/>
    <w:rsid w:val="000C6CDC"/>
    <w:rsid w:val="000C731C"/>
    <w:rsid w:val="000C7390"/>
    <w:rsid w:val="000C79FE"/>
    <w:rsid w:val="000D02A0"/>
    <w:rsid w:val="000D091E"/>
    <w:rsid w:val="000D1FF7"/>
    <w:rsid w:val="000D2298"/>
    <w:rsid w:val="000D264E"/>
    <w:rsid w:val="000D26DE"/>
    <w:rsid w:val="000D2ACF"/>
    <w:rsid w:val="000D3ACB"/>
    <w:rsid w:val="000D3CFD"/>
    <w:rsid w:val="000D4052"/>
    <w:rsid w:val="000D61D2"/>
    <w:rsid w:val="000D6B96"/>
    <w:rsid w:val="000D6C55"/>
    <w:rsid w:val="000D75AC"/>
    <w:rsid w:val="000E0220"/>
    <w:rsid w:val="000E03C6"/>
    <w:rsid w:val="000E0813"/>
    <w:rsid w:val="000E082B"/>
    <w:rsid w:val="000E1105"/>
    <w:rsid w:val="000E24F3"/>
    <w:rsid w:val="000E26F4"/>
    <w:rsid w:val="000E2A38"/>
    <w:rsid w:val="000E2F47"/>
    <w:rsid w:val="000E3316"/>
    <w:rsid w:val="000E3755"/>
    <w:rsid w:val="000E3BBB"/>
    <w:rsid w:val="000E3BDC"/>
    <w:rsid w:val="000E43B5"/>
    <w:rsid w:val="000E4F32"/>
    <w:rsid w:val="000E5278"/>
    <w:rsid w:val="000E66AB"/>
    <w:rsid w:val="000E72DE"/>
    <w:rsid w:val="000E765C"/>
    <w:rsid w:val="000F057D"/>
    <w:rsid w:val="000F05B3"/>
    <w:rsid w:val="000F0B22"/>
    <w:rsid w:val="000F0EC6"/>
    <w:rsid w:val="000F1389"/>
    <w:rsid w:val="000F18F9"/>
    <w:rsid w:val="000F196E"/>
    <w:rsid w:val="000F1DF9"/>
    <w:rsid w:val="000F2362"/>
    <w:rsid w:val="000F29A9"/>
    <w:rsid w:val="000F2DF4"/>
    <w:rsid w:val="000F2F5E"/>
    <w:rsid w:val="000F3998"/>
    <w:rsid w:val="000F3BF1"/>
    <w:rsid w:val="000F427F"/>
    <w:rsid w:val="000F44EE"/>
    <w:rsid w:val="000F4641"/>
    <w:rsid w:val="000F4976"/>
    <w:rsid w:val="000F4D13"/>
    <w:rsid w:val="000F5785"/>
    <w:rsid w:val="000F68B4"/>
    <w:rsid w:val="000F6B1D"/>
    <w:rsid w:val="000F6B66"/>
    <w:rsid w:val="000F72A8"/>
    <w:rsid w:val="000F785F"/>
    <w:rsid w:val="000F7889"/>
    <w:rsid w:val="000F7BA4"/>
    <w:rsid w:val="00100057"/>
    <w:rsid w:val="00100D53"/>
    <w:rsid w:val="00100E34"/>
    <w:rsid w:val="00101E06"/>
    <w:rsid w:val="0010244C"/>
    <w:rsid w:val="00102973"/>
    <w:rsid w:val="0010300C"/>
    <w:rsid w:val="00103070"/>
    <w:rsid w:val="0010317C"/>
    <w:rsid w:val="001036B1"/>
    <w:rsid w:val="00104332"/>
    <w:rsid w:val="00104F55"/>
    <w:rsid w:val="00104F5C"/>
    <w:rsid w:val="00105008"/>
    <w:rsid w:val="0010531C"/>
    <w:rsid w:val="00105F9E"/>
    <w:rsid w:val="00106293"/>
    <w:rsid w:val="0010635A"/>
    <w:rsid w:val="0010654F"/>
    <w:rsid w:val="001068ED"/>
    <w:rsid w:val="00107CB1"/>
    <w:rsid w:val="0011049C"/>
    <w:rsid w:val="00110738"/>
    <w:rsid w:val="00110761"/>
    <w:rsid w:val="001115AF"/>
    <w:rsid w:val="00112099"/>
    <w:rsid w:val="00112745"/>
    <w:rsid w:val="001131D5"/>
    <w:rsid w:val="0011394F"/>
    <w:rsid w:val="00113A81"/>
    <w:rsid w:val="00113FA6"/>
    <w:rsid w:val="0011433F"/>
    <w:rsid w:val="00117367"/>
    <w:rsid w:val="00117388"/>
    <w:rsid w:val="00117A24"/>
    <w:rsid w:val="00117BA4"/>
    <w:rsid w:val="00120565"/>
    <w:rsid w:val="00120845"/>
    <w:rsid w:val="001218F4"/>
    <w:rsid w:val="00121F59"/>
    <w:rsid w:val="0012278C"/>
    <w:rsid w:val="001230B2"/>
    <w:rsid w:val="00123185"/>
    <w:rsid w:val="001244FC"/>
    <w:rsid w:val="00124D96"/>
    <w:rsid w:val="00125206"/>
    <w:rsid w:val="00126A88"/>
    <w:rsid w:val="00127297"/>
    <w:rsid w:val="00127AE0"/>
    <w:rsid w:val="00127D2E"/>
    <w:rsid w:val="00127E1F"/>
    <w:rsid w:val="00130048"/>
    <w:rsid w:val="001304E3"/>
    <w:rsid w:val="001305B9"/>
    <w:rsid w:val="0013111C"/>
    <w:rsid w:val="001317B4"/>
    <w:rsid w:val="00132461"/>
    <w:rsid w:val="00132DC8"/>
    <w:rsid w:val="00133D40"/>
    <w:rsid w:val="00134291"/>
    <w:rsid w:val="001342B9"/>
    <w:rsid w:val="00134672"/>
    <w:rsid w:val="00134896"/>
    <w:rsid w:val="00134F75"/>
    <w:rsid w:val="001350D5"/>
    <w:rsid w:val="001352BA"/>
    <w:rsid w:val="00135AC2"/>
    <w:rsid w:val="00135E1F"/>
    <w:rsid w:val="001366E1"/>
    <w:rsid w:val="00136809"/>
    <w:rsid w:val="001373C8"/>
    <w:rsid w:val="00137516"/>
    <w:rsid w:val="001403BE"/>
    <w:rsid w:val="00140460"/>
    <w:rsid w:val="00140D15"/>
    <w:rsid w:val="0014118B"/>
    <w:rsid w:val="00141482"/>
    <w:rsid w:val="00141643"/>
    <w:rsid w:val="00141BBA"/>
    <w:rsid w:val="00142043"/>
    <w:rsid w:val="001423FF"/>
    <w:rsid w:val="00143211"/>
    <w:rsid w:val="00143247"/>
    <w:rsid w:val="00143B93"/>
    <w:rsid w:val="00143C90"/>
    <w:rsid w:val="001440DA"/>
    <w:rsid w:val="001441D7"/>
    <w:rsid w:val="001446B7"/>
    <w:rsid w:val="00145BD3"/>
    <w:rsid w:val="00145FBB"/>
    <w:rsid w:val="001477FB"/>
    <w:rsid w:val="001502BB"/>
    <w:rsid w:val="0015186E"/>
    <w:rsid w:val="00151DA0"/>
    <w:rsid w:val="00152B0B"/>
    <w:rsid w:val="0015312B"/>
    <w:rsid w:val="001531AF"/>
    <w:rsid w:val="00153A5D"/>
    <w:rsid w:val="001543E5"/>
    <w:rsid w:val="001548B4"/>
    <w:rsid w:val="00154BBD"/>
    <w:rsid w:val="0015506B"/>
    <w:rsid w:val="00155155"/>
    <w:rsid w:val="00155960"/>
    <w:rsid w:val="00156B8D"/>
    <w:rsid w:val="00156FCC"/>
    <w:rsid w:val="001570FB"/>
    <w:rsid w:val="001573B6"/>
    <w:rsid w:val="00157536"/>
    <w:rsid w:val="00157BCE"/>
    <w:rsid w:val="00160791"/>
    <w:rsid w:val="00161EB2"/>
    <w:rsid w:val="001623F2"/>
    <w:rsid w:val="00163ACC"/>
    <w:rsid w:val="00163DA8"/>
    <w:rsid w:val="00163EFC"/>
    <w:rsid w:val="0016461E"/>
    <w:rsid w:val="00164742"/>
    <w:rsid w:val="00165CE8"/>
    <w:rsid w:val="001662F3"/>
    <w:rsid w:val="00166DA0"/>
    <w:rsid w:val="0016779A"/>
    <w:rsid w:val="00167981"/>
    <w:rsid w:val="00167E20"/>
    <w:rsid w:val="001703DD"/>
    <w:rsid w:val="001708D5"/>
    <w:rsid w:val="00170BB8"/>
    <w:rsid w:val="00170C5E"/>
    <w:rsid w:val="00171610"/>
    <w:rsid w:val="0017198B"/>
    <w:rsid w:val="001729F0"/>
    <w:rsid w:val="00172BB6"/>
    <w:rsid w:val="00173669"/>
    <w:rsid w:val="00173EDE"/>
    <w:rsid w:val="00174580"/>
    <w:rsid w:val="00174735"/>
    <w:rsid w:val="00175796"/>
    <w:rsid w:val="00175B4D"/>
    <w:rsid w:val="00176330"/>
    <w:rsid w:val="00176838"/>
    <w:rsid w:val="00176F16"/>
    <w:rsid w:val="001806C3"/>
    <w:rsid w:val="00182449"/>
    <w:rsid w:val="00183A88"/>
    <w:rsid w:val="00183D24"/>
    <w:rsid w:val="00183E2F"/>
    <w:rsid w:val="00184B05"/>
    <w:rsid w:val="00184C53"/>
    <w:rsid w:val="00184F2D"/>
    <w:rsid w:val="001850CD"/>
    <w:rsid w:val="001857B4"/>
    <w:rsid w:val="001862AF"/>
    <w:rsid w:val="001863FE"/>
    <w:rsid w:val="0018654E"/>
    <w:rsid w:val="00186C97"/>
    <w:rsid w:val="0018762F"/>
    <w:rsid w:val="00190CD2"/>
    <w:rsid w:val="00190F70"/>
    <w:rsid w:val="00191EBA"/>
    <w:rsid w:val="00193482"/>
    <w:rsid w:val="00196230"/>
    <w:rsid w:val="00196924"/>
    <w:rsid w:val="001A0525"/>
    <w:rsid w:val="001A2724"/>
    <w:rsid w:val="001A2C51"/>
    <w:rsid w:val="001A2E75"/>
    <w:rsid w:val="001A32B2"/>
    <w:rsid w:val="001A3699"/>
    <w:rsid w:val="001A39BF"/>
    <w:rsid w:val="001A434C"/>
    <w:rsid w:val="001A4566"/>
    <w:rsid w:val="001A51D6"/>
    <w:rsid w:val="001A543A"/>
    <w:rsid w:val="001A55C5"/>
    <w:rsid w:val="001A5705"/>
    <w:rsid w:val="001A61CA"/>
    <w:rsid w:val="001A7F89"/>
    <w:rsid w:val="001B05D1"/>
    <w:rsid w:val="001B0D6B"/>
    <w:rsid w:val="001B1C60"/>
    <w:rsid w:val="001B20B1"/>
    <w:rsid w:val="001B23FB"/>
    <w:rsid w:val="001B27C3"/>
    <w:rsid w:val="001B2C75"/>
    <w:rsid w:val="001B346C"/>
    <w:rsid w:val="001B362F"/>
    <w:rsid w:val="001B4B8C"/>
    <w:rsid w:val="001B644D"/>
    <w:rsid w:val="001B6E2E"/>
    <w:rsid w:val="001C0EF8"/>
    <w:rsid w:val="001C11D1"/>
    <w:rsid w:val="001C1584"/>
    <w:rsid w:val="001C2370"/>
    <w:rsid w:val="001C2B59"/>
    <w:rsid w:val="001C349E"/>
    <w:rsid w:val="001C3A10"/>
    <w:rsid w:val="001C3D6D"/>
    <w:rsid w:val="001C3E2F"/>
    <w:rsid w:val="001C3E4E"/>
    <w:rsid w:val="001C4710"/>
    <w:rsid w:val="001C4A99"/>
    <w:rsid w:val="001C6B86"/>
    <w:rsid w:val="001C7043"/>
    <w:rsid w:val="001C74FD"/>
    <w:rsid w:val="001C7A49"/>
    <w:rsid w:val="001D147D"/>
    <w:rsid w:val="001D19EF"/>
    <w:rsid w:val="001D1FA0"/>
    <w:rsid w:val="001D250D"/>
    <w:rsid w:val="001D2736"/>
    <w:rsid w:val="001D301F"/>
    <w:rsid w:val="001D32DD"/>
    <w:rsid w:val="001D420E"/>
    <w:rsid w:val="001D46AC"/>
    <w:rsid w:val="001D59C0"/>
    <w:rsid w:val="001D5F64"/>
    <w:rsid w:val="001D6F05"/>
    <w:rsid w:val="001D78C1"/>
    <w:rsid w:val="001D7DA1"/>
    <w:rsid w:val="001E0423"/>
    <w:rsid w:val="001E0868"/>
    <w:rsid w:val="001E099B"/>
    <w:rsid w:val="001E1107"/>
    <w:rsid w:val="001E1AC9"/>
    <w:rsid w:val="001E206F"/>
    <w:rsid w:val="001E2816"/>
    <w:rsid w:val="001E2A95"/>
    <w:rsid w:val="001E2E09"/>
    <w:rsid w:val="001E35DF"/>
    <w:rsid w:val="001E4142"/>
    <w:rsid w:val="001E43FF"/>
    <w:rsid w:val="001E553C"/>
    <w:rsid w:val="001E5961"/>
    <w:rsid w:val="001E5CF2"/>
    <w:rsid w:val="001E5EAA"/>
    <w:rsid w:val="001E5F1B"/>
    <w:rsid w:val="001E6053"/>
    <w:rsid w:val="001E639F"/>
    <w:rsid w:val="001E68C2"/>
    <w:rsid w:val="001E72AC"/>
    <w:rsid w:val="001E74A8"/>
    <w:rsid w:val="001E795C"/>
    <w:rsid w:val="001E7EA5"/>
    <w:rsid w:val="001F0C69"/>
    <w:rsid w:val="001F11C4"/>
    <w:rsid w:val="001F1E7D"/>
    <w:rsid w:val="001F2080"/>
    <w:rsid w:val="001F2342"/>
    <w:rsid w:val="001F24B1"/>
    <w:rsid w:val="001F2824"/>
    <w:rsid w:val="001F3E05"/>
    <w:rsid w:val="001F41D0"/>
    <w:rsid w:val="001F4568"/>
    <w:rsid w:val="001F47C4"/>
    <w:rsid w:val="001F5020"/>
    <w:rsid w:val="001F5106"/>
    <w:rsid w:val="001F60E6"/>
    <w:rsid w:val="001F6EC6"/>
    <w:rsid w:val="001F6F74"/>
    <w:rsid w:val="001F7052"/>
    <w:rsid w:val="001F70F4"/>
    <w:rsid w:val="001F723A"/>
    <w:rsid w:val="001F799D"/>
    <w:rsid w:val="0020000F"/>
    <w:rsid w:val="00200183"/>
    <w:rsid w:val="00200521"/>
    <w:rsid w:val="002005B8"/>
    <w:rsid w:val="002007EE"/>
    <w:rsid w:val="002010C5"/>
    <w:rsid w:val="00201337"/>
    <w:rsid w:val="002016EF"/>
    <w:rsid w:val="00201A7C"/>
    <w:rsid w:val="00201DEA"/>
    <w:rsid w:val="002025C2"/>
    <w:rsid w:val="002042FF"/>
    <w:rsid w:val="002043B5"/>
    <w:rsid w:val="0020494B"/>
    <w:rsid w:val="00205346"/>
    <w:rsid w:val="002055E6"/>
    <w:rsid w:val="00205DBB"/>
    <w:rsid w:val="00206643"/>
    <w:rsid w:val="002075D1"/>
    <w:rsid w:val="002079E7"/>
    <w:rsid w:val="00207B7F"/>
    <w:rsid w:val="0021006C"/>
    <w:rsid w:val="002109ED"/>
    <w:rsid w:val="00211123"/>
    <w:rsid w:val="00211B90"/>
    <w:rsid w:val="00212022"/>
    <w:rsid w:val="0021253A"/>
    <w:rsid w:val="002125A2"/>
    <w:rsid w:val="00212F96"/>
    <w:rsid w:val="002130EF"/>
    <w:rsid w:val="00213199"/>
    <w:rsid w:val="0021347A"/>
    <w:rsid w:val="00213FB4"/>
    <w:rsid w:val="00214434"/>
    <w:rsid w:val="002148CE"/>
    <w:rsid w:val="002149D8"/>
    <w:rsid w:val="0021540F"/>
    <w:rsid w:val="002154D3"/>
    <w:rsid w:val="0021588B"/>
    <w:rsid w:val="00216199"/>
    <w:rsid w:val="002161E1"/>
    <w:rsid w:val="0021634D"/>
    <w:rsid w:val="00216A7F"/>
    <w:rsid w:val="00220165"/>
    <w:rsid w:val="00220571"/>
    <w:rsid w:val="00220DDE"/>
    <w:rsid w:val="00220E42"/>
    <w:rsid w:val="0022122C"/>
    <w:rsid w:val="00222B29"/>
    <w:rsid w:val="00222F9F"/>
    <w:rsid w:val="00223164"/>
    <w:rsid w:val="00223406"/>
    <w:rsid w:val="00224068"/>
    <w:rsid w:val="0022426E"/>
    <w:rsid w:val="0022434D"/>
    <w:rsid w:val="00224B2E"/>
    <w:rsid w:val="00224B53"/>
    <w:rsid w:val="00224BF8"/>
    <w:rsid w:val="00225646"/>
    <w:rsid w:val="00225842"/>
    <w:rsid w:val="00227221"/>
    <w:rsid w:val="00227978"/>
    <w:rsid w:val="0023009A"/>
    <w:rsid w:val="0023033C"/>
    <w:rsid w:val="00230708"/>
    <w:rsid w:val="00230823"/>
    <w:rsid w:val="00230E57"/>
    <w:rsid w:val="00231004"/>
    <w:rsid w:val="00231D21"/>
    <w:rsid w:val="00232052"/>
    <w:rsid w:val="002326D1"/>
    <w:rsid w:val="00232F09"/>
    <w:rsid w:val="002334E4"/>
    <w:rsid w:val="00234B65"/>
    <w:rsid w:val="00234E0B"/>
    <w:rsid w:val="00235813"/>
    <w:rsid w:val="0023617B"/>
    <w:rsid w:val="002361B8"/>
    <w:rsid w:val="0023643A"/>
    <w:rsid w:val="002365A8"/>
    <w:rsid w:val="00236C00"/>
    <w:rsid w:val="00237678"/>
    <w:rsid w:val="002379A0"/>
    <w:rsid w:val="00237D86"/>
    <w:rsid w:val="00240C14"/>
    <w:rsid w:val="00241D6B"/>
    <w:rsid w:val="002422D3"/>
    <w:rsid w:val="0024232A"/>
    <w:rsid w:val="0024234A"/>
    <w:rsid w:val="00242F6D"/>
    <w:rsid w:val="002430C5"/>
    <w:rsid w:val="00243826"/>
    <w:rsid w:val="00244808"/>
    <w:rsid w:val="002453A8"/>
    <w:rsid w:val="00245E72"/>
    <w:rsid w:val="00245EDA"/>
    <w:rsid w:val="002468D5"/>
    <w:rsid w:val="0024763F"/>
    <w:rsid w:val="00247750"/>
    <w:rsid w:val="00247A89"/>
    <w:rsid w:val="00247B9E"/>
    <w:rsid w:val="00247FAD"/>
    <w:rsid w:val="002501D8"/>
    <w:rsid w:val="002504B1"/>
    <w:rsid w:val="0025059E"/>
    <w:rsid w:val="002509C6"/>
    <w:rsid w:val="00250CE4"/>
    <w:rsid w:val="00251923"/>
    <w:rsid w:val="0025200F"/>
    <w:rsid w:val="00252146"/>
    <w:rsid w:val="002524DD"/>
    <w:rsid w:val="00252544"/>
    <w:rsid w:val="00252A52"/>
    <w:rsid w:val="00253236"/>
    <w:rsid w:val="00253357"/>
    <w:rsid w:val="00253664"/>
    <w:rsid w:val="002536CB"/>
    <w:rsid w:val="00253B29"/>
    <w:rsid w:val="00254163"/>
    <w:rsid w:val="00254365"/>
    <w:rsid w:val="002544A2"/>
    <w:rsid w:val="00254704"/>
    <w:rsid w:val="0025523C"/>
    <w:rsid w:val="00257426"/>
    <w:rsid w:val="00257476"/>
    <w:rsid w:val="00257AFB"/>
    <w:rsid w:val="00257CC5"/>
    <w:rsid w:val="00257CF2"/>
    <w:rsid w:val="0026125C"/>
    <w:rsid w:val="00261587"/>
    <w:rsid w:val="002631EE"/>
    <w:rsid w:val="002637C0"/>
    <w:rsid w:val="002637EA"/>
    <w:rsid w:val="00263E4D"/>
    <w:rsid w:val="002651A4"/>
    <w:rsid w:val="002656F4"/>
    <w:rsid w:val="0026601D"/>
    <w:rsid w:val="00266186"/>
    <w:rsid w:val="0026621C"/>
    <w:rsid w:val="00266422"/>
    <w:rsid w:val="00267131"/>
    <w:rsid w:val="002674CA"/>
    <w:rsid w:val="0026762A"/>
    <w:rsid w:val="00267639"/>
    <w:rsid w:val="00267BCA"/>
    <w:rsid w:val="00267C2A"/>
    <w:rsid w:val="00270E21"/>
    <w:rsid w:val="002725C0"/>
    <w:rsid w:val="0027312A"/>
    <w:rsid w:val="00273362"/>
    <w:rsid w:val="00273974"/>
    <w:rsid w:val="00273B1C"/>
    <w:rsid w:val="00276951"/>
    <w:rsid w:val="0027735E"/>
    <w:rsid w:val="00277B6B"/>
    <w:rsid w:val="002804EC"/>
    <w:rsid w:val="00280577"/>
    <w:rsid w:val="00281801"/>
    <w:rsid w:val="00281E3F"/>
    <w:rsid w:val="00283C52"/>
    <w:rsid w:val="00284134"/>
    <w:rsid w:val="00284593"/>
    <w:rsid w:val="002856BD"/>
    <w:rsid w:val="0028614B"/>
    <w:rsid w:val="00286893"/>
    <w:rsid w:val="0028743F"/>
    <w:rsid w:val="00287566"/>
    <w:rsid w:val="00287A41"/>
    <w:rsid w:val="0029041E"/>
    <w:rsid w:val="00290762"/>
    <w:rsid w:val="00290835"/>
    <w:rsid w:val="00290BBC"/>
    <w:rsid w:val="00290E9E"/>
    <w:rsid w:val="0029128F"/>
    <w:rsid w:val="002917C4"/>
    <w:rsid w:val="00292593"/>
    <w:rsid w:val="00292605"/>
    <w:rsid w:val="00293544"/>
    <w:rsid w:val="00295034"/>
    <w:rsid w:val="00295806"/>
    <w:rsid w:val="0029630B"/>
    <w:rsid w:val="0029753E"/>
    <w:rsid w:val="00297888"/>
    <w:rsid w:val="00297BC4"/>
    <w:rsid w:val="00297E4E"/>
    <w:rsid w:val="002A148C"/>
    <w:rsid w:val="002A2B08"/>
    <w:rsid w:val="002A2E7D"/>
    <w:rsid w:val="002A3539"/>
    <w:rsid w:val="002A3B2F"/>
    <w:rsid w:val="002A3C17"/>
    <w:rsid w:val="002A45B5"/>
    <w:rsid w:val="002A4E06"/>
    <w:rsid w:val="002A55E8"/>
    <w:rsid w:val="002A5D00"/>
    <w:rsid w:val="002A6286"/>
    <w:rsid w:val="002A6431"/>
    <w:rsid w:val="002A6FD4"/>
    <w:rsid w:val="002A7379"/>
    <w:rsid w:val="002A7ACF"/>
    <w:rsid w:val="002A7FB2"/>
    <w:rsid w:val="002B06F6"/>
    <w:rsid w:val="002B17BC"/>
    <w:rsid w:val="002B215E"/>
    <w:rsid w:val="002B2843"/>
    <w:rsid w:val="002B286A"/>
    <w:rsid w:val="002B2D6E"/>
    <w:rsid w:val="002B302A"/>
    <w:rsid w:val="002B30F8"/>
    <w:rsid w:val="002B341E"/>
    <w:rsid w:val="002B3E91"/>
    <w:rsid w:val="002B42B8"/>
    <w:rsid w:val="002B45AF"/>
    <w:rsid w:val="002B4A8C"/>
    <w:rsid w:val="002B55C1"/>
    <w:rsid w:val="002B5785"/>
    <w:rsid w:val="002B60F2"/>
    <w:rsid w:val="002B651D"/>
    <w:rsid w:val="002B6D17"/>
    <w:rsid w:val="002B7D44"/>
    <w:rsid w:val="002C015A"/>
    <w:rsid w:val="002C0374"/>
    <w:rsid w:val="002C09BC"/>
    <w:rsid w:val="002C153D"/>
    <w:rsid w:val="002C156C"/>
    <w:rsid w:val="002C1D5B"/>
    <w:rsid w:val="002C232A"/>
    <w:rsid w:val="002C234D"/>
    <w:rsid w:val="002C2471"/>
    <w:rsid w:val="002C2EDD"/>
    <w:rsid w:val="002C39D5"/>
    <w:rsid w:val="002C41AE"/>
    <w:rsid w:val="002C5D52"/>
    <w:rsid w:val="002C5DB5"/>
    <w:rsid w:val="002C6530"/>
    <w:rsid w:val="002C6A67"/>
    <w:rsid w:val="002C6D83"/>
    <w:rsid w:val="002C71A6"/>
    <w:rsid w:val="002C7254"/>
    <w:rsid w:val="002C73E1"/>
    <w:rsid w:val="002D0A93"/>
    <w:rsid w:val="002D0FCF"/>
    <w:rsid w:val="002D1A65"/>
    <w:rsid w:val="002D1EA8"/>
    <w:rsid w:val="002D2177"/>
    <w:rsid w:val="002D36E7"/>
    <w:rsid w:val="002D3B46"/>
    <w:rsid w:val="002D3CDE"/>
    <w:rsid w:val="002D443A"/>
    <w:rsid w:val="002D50CC"/>
    <w:rsid w:val="002D65BB"/>
    <w:rsid w:val="002D7162"/>
    <w:rsid w:val="002D79B6"/>
    <w:rsid w:val="002D7AFA"/>
    <w:rsid w:val="002E0048"/>
    <w:rsid w:val="002E0AE5"/>
    <w:rsid w:val="002E1BFC"/>
    <w:rsid w:val="002E1DD7"/>
    <w:rsid w:val="002E2ACA"/>
    <w:rsid w:val="002E2F67"/>
    <w:rsid w:val="002E3D19"/>
    <w:rsid w:val="002E3F1C"/>
    <w:rsid w:val="002E4222"/>
    <w:rsid w:val="002E4538"/>
    <w:rsid w:val="002E4BEE"/>
    <w:rsid w:val="002E5195"/>
    <w:rsid w:val="002E527C"/>
    <w:rsid w:val="002E56EA"/>
    <w:rsid w:val="002E5BD2"/>
    <w:rsid w:val="002E623E"/>
    <w:rsid w:val="002E6728"/>
    <w:rsid w:val="002E7D25"/>
    <w:rsid w:val="002F023B"/>
    <w:rsid w:val="002F066E"/>
    <w:rsid w:val="002F0EBD"/>
    <w:rsid w:val="002F1C9B"/>
    <w:rsid w:val="002F228C"/>
    <w:rsid w:val="002F22E0"/>
    <w:rsid w:val="002F247F"/>
    <w:rsid w:val="002F27E2"/>
    <w:rsid w:val="002F28EB"/>
    <w:rsid w:val="002F2931"/>
    <w:rsid w:val="002F3B3C"/>
    <w:rsid w:val="002F3C79"/>
    <w:rsid w:val="002F4575"/>
    <w:rsid w:val="002F4742"/>
    <w:rsid w:val="002F4A48"/>
    <w:rsid w:val="002F4BD8"/>
    <w:rsid w:val="002F524B"/>
    <w:rsid w:val="002F5862"/>
    <w:rsid w:val="002F5C6A"/>
    <w:rsid w:val="002F603A"/>
    <w:rsid w:val="002F6169"/>
    <w:rsid w:val="002F65B5"/>
    <w:rsid w:val="002F682E"/>
    <w:rsid w:val="002F7050"/>
    <w:rsid w:val="002F7766"/>
    <w:rsid w:val="002F7825"/>
    <w:rsid w:val="002F7A8A"/>
    <w:rsid w:val="00300C0B"/>
    <w:rsid w:val="00300E4E"/>
    <w:rsid w:val="00301575"/>
    <w:rsid w:val="0030185C"/>
    <w:rsid w:val="00301ACB"/>
    <w:rsid w:val="0030260C"/>
    <w:rsid w:val="00302715"/>
    <w:rsid w:val="00302A23"/>
    <w:rsid w:val="00304127"/>
    <w:rsid w:val="00304539"/>
    <w:rsid w:val="003049BC"/>
    <w:rsid w:val="00304C55"/>
    <w:rsid w:val="003050F5"/>
    <w:rsid w:val="0030550A"/>
    <w:rsid w:val="00305AA4"/>
    <w:rsid w:val="003060EC"/>
    <w:rsid w:val="0030622A"/>
    <w:rsid w:val="00306F2E"/>
    <w:rsid w:val="003070D0"/>
    <w:rsid w:val="0030758A"/>
    <w:rsid w:val="0031035E"/>
    <w:rsid w:val="00310AEC"/>
    <w:rsid w:val="003115BD"/>
    <w:rsid w:val="00312372"/>
    <w:rsid w:val="003123E6"/>
    <w:rsid w:val="003133AA"/>
    <w:rsid w:val="00313ABA"/>
    <w:rsid w:val="00313E12"/>
    <w:rsid w:val="003140A5"/>
    <w:rsid w:val="00316CC9"/>
    <w:rsid w:val="00316D8A"/>
    <w:rsid w:val="00316E23"/>
    <w:rsid w:val="0031799E"/>
    <w:rsid w:val="0032058F"/>
    <w:rsid w:val="003206E8"/>
    <w:rsid w:val="00320BAB"/>
    <w:rsid w:val="0032153D"/>
    <w:rsid w:val="0032198F"/>
    <w:rsid w:val="00321B22"/>
    <w:rsid w:val="0032294B"/>
    <w:rsid w:val="00322F7D"/>
    <w:rsid w:val="0032390B"/>
    <w:rsid w:val="003242CA"/>
    <w:rsid w:val="00324C7E"/>
    <w:rsid w:val="0032547B"/>
    <w:rsid w:val="0032562C"/>
    <w:rsid w:val="00325E89"/>
    <w:rsid w:val="00326DBC"/>
    <w:rsid w:val="00326F78"/>
    <w:rsid w:val="00327000"/>
    <w:rsid w:val="00327824"/>
    <w:rsid w:val="00327FB8"/>
    <w:rsid w:val="00330FD8"/>
    <w:rsid w:val="003310AF"/>
    <w:rsid w:val="003316AF"/>
    <w:rsid w:val="0033198B"/>
    <w:rsid w:val="0033253C"/>
    <w:rsid w:val="00332604"/>
    <w:rsid w:val="0033306C"/>
    <w:rsid w:val="003334FB"/>
    <w:rsid w:val="00333DA9"/>
    <w:rsid w:val="00334E85"/>
    <w:rsid w:val="00335051"/>
    <w:rsid w:val="0033533F"/>
    <w:rsid w:val="0033601A"/>
    <w:rsid w:val="003360EC"/>
    <w:rsid w:val="00336167"/>
    <w:rsid w:val="00336572"/>
    <w:rsid w:val="0033766F"/>
    <w:rsid w:val="00340B45"/>
    <w:rsid w:val="003417D0"/>
    <w:rsid w:val="003418D7"/>
    <w:rsid w:val="00341973"/>
    <w:rsid w:val="00341FC4"/>
    <w:rsid w:val="00342E64"/>
    <w:rsid w:val="003435D7"/>
    <w:rsid w:val="003441C7"/>
    <w:rsid w:val="00345590"/>
    <w:rsid w:val="00350FD5"/>
    <w:rsid w:val="003511E0"/>
    <w:rsid w:val="00352EAD"/>
    <w:rsid w:val="003538CF"/>
    <w:rsid w:val="00353FD5"/>
    <w:rsid w:val="00354494"/>
    <w:rsid w:val="003551CB"/>
    <w:rsid w:val="0035570F"/>
    <w:rsid w:val="003565A6"/>
    <w:rsid w:val="00356691"/>
    <w:rsid w:val="003579F9"/>
    <w:rsid w:val="003601C0"/>
    <w:rsid w:val="00360535"/>
    <w:rsid w:val="00360ED6"/>
    <w:rsid w:val="0036263B"/>
    <w:rsid w:val="00362B8F"/>
    <w:rsid w:val="003635C9"/>
    <w:rsid w:val="00363894"/>
    <w:rsid w:val="00365BF7"/>
    <w:rsid w:val="00366AE2"/>
    <w:rsid w:val="003702F0"/>
    <w:rsid w:val="003714EF"/>
    <w:rsid w:val="00372191"/>
    <w:rsid w:val="00372593"/>
    <w:rsid w:val="003728CA"/>
    <w:rsid w:val="003733C8"/>
    <w:rsid w:val="0037349B"/>
    <w:rsid w:val="0037378B"/>
    <w:rsid w:val="00373A05"/>
    <w:rsid w:val="00373A5D"/>
    <w:rsid w:val="00373A7C"/>
    <w:rsid w:val="00374D02"/>
    <w:rsid w:val="00374FB9"/>
    <w:rsid w:val="003751FE"/>
    <w:rsid w:val="00375448"/>
    <w:rsid w:val="003765BF"/>
    <w:rsid w:val="00377724"/>
    <w:rsid w:val="003777D7"/>
    <w:rsid w:val="00377FCB"/>
    <w:rsid w:val="003801C2"/>
    <w:rsid w:val="003809F7"/>
    <w:rsid w:val="00380E0A"/>
    <w:rsid w:val="00382C24"/>
    <w:rsid w:val="00382C30"/>
    <w:rsid w:val="00382FE0"/>
    <w:rsid w:val="00383156"/>
    <w:rsid w:val="003831C1"/>
    <w:rsid w:val="00383491"/>
    <w:rsid w:val="00383CE4"/>
    <w:rsid w:val="00383F67"/>
    <w:rsid w:val="0038435C"/>
    <w:rsid w:val="00384D4C"/>
    <w:rsid w:val="003857F0"/>
    <w:rsid w:val="00385928"/>
    <w:rsid w:val="00385F19"/>
    <w:rsid w:val="003867C9"/>
    <w:rsid w:val="00386C7E"/>
    <w:rsid w:val="003871C3"/>
    <w:rsid w:val="00387811"/>
    <w:rsid w:val="003901F9"/>
    <w:rsid w:val="003906A2"/>
    <w:rsid w:val="00391407"/>
    <w:rsid w:val="00391FA9"/>
    <w:rsid w:val="003923B6"/>
    <w:rsid w:val="00392B39"/>
    <w:rsid w:val="0039303F"/>
    <w:rsid w:val="003940CB"/>
    <w:rsid w:val="003949E4"/>
    <w:rsid w:val="0039568F"/>
    <w:rsid w:val="003964D1"/>
    <w:rsid w:val="003968B7"/>
    <w:rsid w:val="00396A97"/>
    <w:rsid w:val="003A02E7"/>
    <w:rsid w:val="003A0761"/>
    <w:rsid w:val="003A0E30"/>
    <w:rsid w:val="003A0F28"/>
    <w:rsid w:val="003A1B60"/>
    <w:rsid w:val="003A1BAB"/>
    <w:rsid w:val="003A1EDD"/>
    <w:rsid w:val="003A239D"/>
    <w:rsid w:val="003A29D9"/>
    <w:rsid w:val="003A3163"/>
    <w:rsid w:val="003A3820"/>
    <w:rsid w:val="003A3FC1"/>
    <w:rsid w:val="003A4B96"/>
    <w:rsid w:val="003A52E1"/>
    <w:rsid w:val="003A53F7"/>
    <w:rsid w:val="003A609E"/>
    <w:rsid w:val="003A646E"/>
    <w:rsid w:val="003A662C"/>
    <w:rsid w:val="003A67B8"/>
    <w:rsid w:val="003A6A95"/>
    <w:rsid w:val="003A71E3"/>
    <w:rsid w:val="003A725E"/>
    <w:rsid w:val="003B0F2D"/>
    <w:rsid w:val="003B1827"/>
    <w:rsid w:val="003B1CE2"/>
    <w:rsid w:val="003B1E0D"/>
    <w:rsid w:val="003B1FC2"/>
    <w:rsid w:val="003B21FA"/>
    <w:rsid w:val="003B23BD"/>
    <w:rsid w:val="003B3748"/>
    <w:rsid w:val="003B3D87"/>
    <w:rsid w:val="003B6146"/>
    <w:rsid w:val="003B614C"/>
    <w:rsid w:val="003B6D4E"/>
    <w:rsid w:val="003B7F41"/>
    <w:rsid w:val="003C0C36"/>
    <w:rsid w:val="003C0D45"/>
    <w:rsid w:val="003C2F00"/>
    <w:rsid w:val="003C36E6"/>
    <w:rsid w:val="003C39C2"/>
    <w:rsid w:val="003C408D"/>
    <w:rsid w:val="003C51FB"/>
    <w:rsid w:val="003C527E"/>
    <w:rsid w:val="003C6FBD"/>
    <w:rsid w:val="003C7388"/>
    <w:rsid w:val="003D0400"/>
    <w:rsid w:val="003D0914"/>
    <w:rsid w:val="003D0F42"/>
    <w:rsid w:val="003D1B6E"/>
    <w:rsid w:val="003D2E8B"/>
    <w:rsid w:val="003D3311"/>
    <w:rsid w:val="003D35F0"/>
    <w:rsid w:val="003D3E4F"/>
    <w:rsid w:val="003D410E"/>
    <w:rsid w:val="003D4194"/>
    <w:rsid w:val="003D5373"/>
    <w:rsid w:val="003D5660"/>
    <w:rsid w:val="003D6250"/>
    <w:rsid w:val="003D6383"/>
    <w:rsid w:val="003D6B9C"/>
    <w:rsid w:val="003D727D"/>
    <w:rsid w:val="003D7966"/>
    <w:rsid w:val="003D7999"/>
    <w:rsid w:val="003E0086"/>
    <w:rsid w:val="003E1FFB"/>
    <w:rsid w:val="003E2015"/>
    <w:rsid w:val="003E2496"/>
    <w:rsid w:val="003E3C3F"/>
    <w:rsid w:val="003E410B"/>
    <w:rsid w:val="003E4760"/>
    <w:rsid w:val="003E5D31"/>
    <w:rsid w:val="003F036D"/>
    <w:rsid w:val="003F0F05"/>
    <w:rsid w:val="003F16BF"/>
    <w:rsid w:val="003F2945"/>
    <w:rsid w:val="003F3897"/>
    <w:rsid w:val="003F3F51"/>
    <w:rsid w:val="003F4965"/>
    <w:rsid w:val="003F4B8F"/>
    <w:rsid w:val="003F5A4E"/>
    <w:rsid w:val="003F63D9"/>
    <w:rsid w:val="003F6856"/>
    <w:rsid w:val="003F6D40"/>
    <w:rsid w:val="003F6DBF"/>
    <w:rsid w:val="003F721F"/>
    <w:rsid w:val="003F7634"/>
    <w:rsid w:val="003F7E61"/>
    <w:rsid w:val="00400441"/>
    <w:rsid w:val="00402B6D"/>
    <w:rsid w:val="0040328F"/>
    <w:rsid w:val="004036D3"/>
    <w:rsid w:val="004038B5"/>
    <w:rsid w:val="00403AF3"/>
    <w:rsid w:val="00403C9B"/>
    <w:rsid w:val="0040413C"/>
    <w:rsid w:val="00404779"/>
    <w:rsid w:val="0040539E"/>
    <w:rsid w:val="00405EA4"/>
    <w:rsid w:val="004061D1"/>
    <w:rsid w:val="00406586"/>
    <w:rsid w:val="00406ED8"/>
    <w:rsid w:val="00406F7A"/>
    <w:rsid w:val="004076B2"/>
    <w:rsid w:val="0040776A"/>
    <w:rsid w:val="004103ED"/>
    <w:rsid w:val="00410E02"/>
    <w:rsid w:val="00411125"/>
    <w:rsid w:val="00412029"/>
    <w:rsid w:val="004120FE"/>
    <w:rsid w:val="004126FB"/>
    <w:rsid w:val="00412710"/>
    <w:rsid w:val="00412935"/>
    <w:rsid w:val="00412BD1"/>
    <w:rsid w:val="00412D71"/>
    <w:rsid w:val="0041536C"/>
    <w:rsid w:val="00416B33"/>
    <w:rsid w:val="00417163"/>
    <w:rsid w:val="004173BA"/>
    <w:rsid w:val="00417819"/>
    <w:rsid w:val="00417FDC"/>
    <w:rsid w:val="00420626"/>
    <w:rsid w:val="00421766"/>
    <w:rsid w:val="0042411B"/>
    <w:rsid w:val="00424B09"/>
    <w:rsid w:val="0042592B"/>
    <w:rsid w:val="00425B4F"/>
    <w:rsid w:val="00426C47"/>
    <w:rsid w:val="00427707"/>
    <w:rsid w:val="00427FE7"/>
    <w:rsid w:val="00430665"/>
    <w:rsid w:val="00430892"/>
    <w:rsid w:val="00430D11"/>
    <w:rsid w:val="00431337"/>
    <w:rsid w:val="00431B2E"/>
    <w:rsid w:val="00432B68"/>
    <w:rsid w:val="0043348C"/>
    <w:rsid w:val="00433B25"/>
    <w:rsid w:val="0043485A"/>
    <w:rsid w:val="00434C13"/>
    <w:rsid w:val="00434F02"/>
    <w:rsid w:val="0043547B"/>
    <w:rsid w:val="00435619"/>
    <w:rsid w:val="00435890"/>
    <w:rsid w:val="004402D6"/>
    <w:rsid w:val="00440D9E"/>
    <w:rsid w:val="0044102D"/>
    <w:rsid w:val="0044125A"/>
    <w:rsid w:val="00441FB8"/>
    <w:rsid w:val="0044218E"/>
    <w:rsid w:val="004424BD"/>
    <w:rsid w:val="004433A3"/>
    <w:rsid w:val="00443491"/>
    <w:rsid w:val="004434F6"/>
    <w:rsid w:val="0044409C"/>
    <w:rsid w:val="00444AA4"/>
    <w:rsid w:val="00445111"/>
    <w:rsid w:val="00445EEA"/>
    <w:rsid w:val="0044654A"/>
    <w:rsid w:val="00446551"/>
    <w:rsid w:val="00446A57"/>
    <w:rsid w:val="004472FA"/>
    <w:rsid w:val="00447533"/>
    <w:rsid w:val="004479D3"/>
    <w:rsid w:val="00447C93"/>
    <w:rsid w:val="00447DD2"/>
    <w:rsid w:val="0045054A"/>
    <w:rsid w:val="0045109B"/>
    <w:rsid w:val="0045192A"/>
    <w:rsid w:val="00451A50"/>
    <w:rsid w:val="004520C9"/>
    <w:rsid w:val="004524CB"/>
    <w:rsid w:val="00454731"/>
    <w:rsid w:val="00454BB9"/>
    <w:rsid w:val="00454F5C"/>
    <w:rsid w:val="004553FC"/>
    <w:rsid w:val="00455B6E"/>
    <w:rsid w:val="00456E4E"/>
    <w:rsid w:val="0045738E"/>
    <w:rsid w:val="0045798E"/>
    <w:rsid w:val="00457B9F"/>
    <w:rsid w:val="0046011B"/>
    <w:rsid w:val="00460A2D"/>
    <w:rsid w:val="00461048"/>
    <w:rsid w:val="00461624"/>
    <w:rsid w:val="004616A1"/>
    <w:rsid w:val="00461744"/>
    <w:rsid w:val="004623F3"/>
    <w:rsid w:val="00462528"/>
    <w:rsid w:val="004627D7"/>
    <w:rsid w:val="00462B9C"/>
    <w:rsid w:val="00462C3D"/>
    <w:rsid w:val="00463B3A"/>
    <w:rsid w:val="00463B45"/>
    <w:rsid w:val="00464034"/>
    <w:rsid w:val="00464B3A"/>
    <w:rsid w:val="00464D5C"/>
    <w:rsid w:val="00465434"/>
    <w:rsid w:val="0046566D"/>
    <w:rsid w:val="004659EE"/>
    <w:rsid w:val="004663CB"/>
    <w:rsid w:val="004667E2"/>
    <w:rsid w:val="00466A73"/>
    <w:rsid w:val="00466F2E"/>
    <w:rsid w:val="004672CE"/>
    <w:rsid w:val="00467C20"/>
    <w:rsid w:val="00467EC6"/>
    <w:rsid w:val="004702D8"/>
    <w:rsid w:val="0047044D"/>
    <w:rsid w:val="00471140"/>
    <w:rsid w:val="0047192F"/>
    <w:rsid w:val="0047227E"/>
    <w:rsid w:val="0047253D"/>
    <w:rsid w:val="00472D80"/>
    <w:rsid w:val="00472DEC"/>
    <w:rsid w:val="0047354A"/>
    <w:rsid w:val="00473F3D"/>
    <w:rsid w:val="004745A9"/>
    <w:rsid w:val="004748DE"/>
    <w:rsid w:val="00474AA3"/>
    <w:rsid w:val="004761AA"/>
    <w:rsid w:val="00476546"/>
    <w:rsid w:val="004766B7"/>
    <w:rsid w:val="004769D6"/>
    <w:rsid w:val="00476B86"/>
    <w:rsid w:val="004775CF"/>
    <w:rsid w:val="0047772D"/>
    <w:rsid w:val="00477B88"/>
    <w:rsid w:val="00477C5C"/>
    <w:rsid w:val="00477E74"/>
    <w:rsid w:val="00480248"/>
    <w:rsid w:val="004809F8"/>
    <w:rsid w:val="00480D74"/>
    <w:rsid w:val="004825BC"/>
    <w:rsid w:val="0048261D"/>
    <w:rsid w:val="0048268E"/>
    <w:rsid w:val="004834A9"/>
    <w:rsid w:val="00483B45"/>
    <w:rsid w:val="00483D7C"/>
    <w:rsid w:val="00484665"/>
    <w:rsid w:val="004848C4"/>
    <w:rsid w:val="00484BFB"/>
    <w:rsid w:val="00484CC8"/>
    <w:rsid w:val="00485115"/>
    <w:rsid w:val="00485370"/>
    <w:rsid w:val="00485B88"/>
    <w:rsid w:val="00485DD9"/>
    <w:rsid w:val="00486063"/>
    <w:rsid w:val="00486522"/>
    <w:rsid w:val="004877F6"/>
    <w:rsid w:val="00487DA1"/>
    <w:rsid w:val="00490577"/>
    <w:rsid w:val="00490697"/>
    <w:rsid w:val="00490D04"/>
    <w:rsid w:val="00490FE9"/>
    <w:rsid w:val="00491CC0"/>
    <w:rsid w:val="004921E4"/>
    <w:rsid w:val="00492751"/>
    <w:rsid w:val="0049360A"/>
    <w:rsid w:val="00494154"/>
    <w:rsid w:val="004949B7"/>
    <w:rsid w:val="004955B5"/>
    <w:rsid w:val="00495CBA"/>
    <w:rsid w:val="00495CF5"/>
    <w:rsid w:val="004974F7"/>
    <w:rsid w:val="00497C2F"/>
    <w:rsid w:val="00497FE5"/>
    <w:rsid w:val="004A0754"/>
    <w:rsid w:val="004A07CE"/>
    <w:rsid w:val="004A0BA2"/>
    <w:rsid w:val="004A2529"/>
    <w:rsid w:val="004A2B61"/>
    <w:rsid w:val="004A2C8B"/>
    <w:rsid w:val="004A3D02"/>
    <w:rsid w:val="004A42B6"/>
    <w:rsid w:val="004A50F2"/>
    <w:rsid w:val="004A668B"/>
    <w:rsid w:val="004A6CEC"/>
    <w:rsid w:val="004A6DD9"/>
    <w:rsid w:val="004A7BC1"/>
    <w:rsid w:val="004B1279"/>
    <w:rsid w:val="004B148A"/>
    <w:rsid w:val="004B27F9"/>
    <w:rsid w:val="004B2FBA"/>
    <w:rsid w:val="004B3151"/>
    <w:rsid w:val="004B32CA"/>
    <w:rsid w:val="004B520E"/>
    <w:rsid w:val="004B5443"/>
    <w:rsid w:val="004B5860"/>
    <w:rsid w:val="004B626B"/>
    <w:rsid w:val="004B6F22"/>
    <w:rsid w:val="004B6F98"/>
    <w:rsid w:val="004B7035"/>
    <w:rsid w:val="004C05EB"/>
    <w:rsid w:val="004C073E"/>
    <w:rsid w:val="004C0F04"/>
    <w:rsid w:val="004C1448"/>
    <w:rsid w:val="004C2444"/>
    <w:rsid w:val="004C281A"/>
    <w:rsid w:val="004C2E21"/>
    <w:rsid w:val="004C320C"/>
    <w:rsid w:val="004C36DC"/>
    <w:rsid w:val="004C3831"/>
    <w:rsid w:val="004C388E"/>
    <w:rsid w:val="004C430D"/>
    <w:rsid w:val="004C4365"/>
    <w:rsid w:val="004C5E2F"/>
    <w:rsid w:val="004C5E36"/>
    <w:rsid w:val="004C6289"/>
    <w:rsid w:val="004C6710"/>
    <w:rsid w:val="004C7D9E"/>
    <w:rsid w:val="004D12FA"/>
    <w:rsid w:val="004D3F3E"/>
    <w:rsid w:val="004D4797"/>
    <w:rsid w:val="004D4BA1"/>
    <w:rsid w:val="004D519A"/>
    <w:rsid w:val="004D544E"/>
    <w:rsid w:val="004D5AE5"/>
    <w:rsid w:val="004D708D"/>
    <w:rsid w:val="004D7299"/>
    <w:rsid w:val="004D7C90"/>
    <w:rsid w:val="004E03E6"/>
    <w:rsid w:val="004E0763"/>
    <w:rsid w:val="004E07A7"/>
    <w:rsid w:val="004E10E8"/>
    <w:rsid w:val="004E1D25"/>
    <w:rsid w:val="004E483E"/>
    <w:rsid w:val="004E55B4"/>
    <w:rsid w:val="004E5C8B"/>
    <w:rsid w:val="004E6542"/>
    <w:rsid w:val="004E7AE4"/>
    <w:rsid w:val="004F00F8"/>
    <w:rsid w:val="004F0210"/>
    <w:rsid w:val="004F06AD"/>
    <w:rsid w:val="004F0852"/>
    <w:rsid w:val="004F1947"/>
    <w:rsid w:val="004F29E0"/>
    <w:rsid w:val="004F3B3B"/>
    <w:rsid w:val="004F3E42"/>
    <w:rsid w:val="004F4153"/>
    <w:rsid w:val="004F4974"/>
    <w:rsid w:val="004F4A58"/>
    <w:rsid w:val="004F55FD"/>
    <w:rsid w:val="004F584E"/>
    <w:rsid w:val="004F5A80"/>
    <w:rsid w:val="004F7026"/>
    <w:rsid w:val="004F7225"/>
    <w:rsid w:val="004F73E5"/>
    <w:rsid w:val="00500471"/>
    <w:rsid w:val="005007F8"/>
    <w:rsid w:val="00500D86"/>
    <w:rsid w:val="00500E0B"/>
    <w:rsid w:val="00501440"/>
    <w:rsid w:val="00501F3F"/>
    <w:rsid w:val="005023AB"/>
    <w:rsid w:val="00502A49"/>
    <w:rsid w:val="00502BF0"/>
    <w:rsid w:val="00502D03"/>
    <w:rsid w:val="005034C2"/>
    <w:rsid w:val="0050382C"/>
    <w:rsid w:val="005040EE"/>
    <w:rsid w:val="005042B3"/>
    <w:rsid w:val="00504AE9"/>
    <w:rsid w:val="00505CEE"/>
    <w:rsid w:val="00506060"/>
    <w:rsid w:val="00506259"/>
    <w:rsid w:val="0050658F"/>
    <w:rsid w:val="0050763D"/>
    <w:rsid w:val="00507769"/>
    <w:rsid w:val="005077BF"/>
    <w:rsid w:val="00507866"/>
    <w:rsid w:val="00511720"/>
    <w:rsid w:val="0051190A"/>
    <w:rsid w:val="00511BE3"/>
    <w:rsid w:val="005121CC"/>
    <w:rsid w:val="00512932"/>
    <w:rsid w:val="00512AF2"/>
    <w:rsid w:val="00512D19"/>
    <w:rsid w:val="0051300D"/>
    <w:rsid w:val="00513C24"/>
    <w:rsid w:val="005141D6"/>
    <w:rsid w:val="00514325"/>
    <w:rsid w:val="0051473F"/>
    <w:rsid w:val="005153E9"/>
    <w:rsid w:val="005155B3"/>
    <w:rsid w:val="0051569F"/>
    <w:rsid w:val="005156C9"/>
    <w:rsid w:val="005160C2"/>
    <w:rsid w:val="00517C7F"/>
    <w:rsid w:val="00517EF7"/>
    <w:rsid w:val="00521A61"/>
    <w:rsid w:val="00522B56"/>
    <w:rsid w:val="00522C24"/>
    <w:rsid w:val="00522F9B"/>
    <w:rsid w:val="00523667"/>
    <w:rsid w:val="005239D3"/>
    <w:rsid w:val="00523A30"/>
    <w:rsid w:val="00523A5D"/>
    <w:rsid w:val="0052404B"/>
    <w:rsid w:val="0052480D"/>
    <w:rsid w:val="00524C29"/>
    <w:rsid w:val="00525939"/>
    <w:rsid w:val="00527612"/>
    <w:rsid w:val="00527B3B"/>
    <w:rsid w:val="00530E0B"/>
    <w:rsid w:val="00531C78"/>
    <w:rsid w:val="00532B35"/>
    <w:rsid w:val="00532C07"/>
    <w:rsid w:val="00532C4E"/>
    <w:rsid w:val="00533110"/>
    <w:rsid w:val="00534CDC"/>
    <w:rsid w:val="00535656"/>
    <w:rsid w:val="00535BF7"/>
    <w:rsid w:val="00535FC4"/>
    <w:rsid w:val="00536040"/>
    <w:rsid w:val="005360D8"/>
    <w:rsid w:val="005373E7"/>
    <w:rsid w:val="00537F73"/>
    <w:rsid w:val="005402E9"/>
    <w:rsid w:val="00540374"/>
    <w:rsid w:val="005410F7"/>
    <w:rsid w:val="005411C8"/>
    <w:rsid w:val="0054178C"/>
    <w:rsid w:val="00541B1E"/>
    <w:rsid w:val="00541C60"/>
    <w:rsid w:val="005420EC"/>
    <w:rsid w:val="005425B3"/>
    <w:rsid w:val="005426B8"/>
    <w:rsid w:val="00542819"/>
    <w:rsid w:val="00543A02"/>
    <w:rsid w:val="00543B2A"/>
    <w:rsid w:val="005442E3"/>
    <w:rsid w:val="0054474E"/>
    <w:rsid w:val="00545812"/>
    <w:rsid w:val="00545C46"/>
    <w:rsid w:val="00545FD5"/>
    <w:rsid w:val="00547635"/>
    <w:rsid w:val="00547C8A"/>
    <w:rsid w:val="00547DF6"/>
    <w:rsid w:val="0055104D"/>
    <w:rsid w:val="0055113A"/>
    <w:rsid w:val="00551C07"/>
    <w:rsid w:val="0055254E"/>
    <w:rsid w:val="00553441"/>
    <w:rsid w:val="0055378D"/>
    <w:rsid w:val="005539D1"/>
    <w:rsid w:val="00554430"/>
    <w:rsid w:val="00554BBD"/>
    <w:rsid w:val="00554F4C"/>
    <w:rsid w:val="00556418"/>
    <w:rsid w:val="00556C62"/>
    <w:rsid w:val="00556DF5"/>
    <w:rsid w:val="005570FF"/>
    <w:rsid w:val="005600F4"/>
    <w:rsid w:val="005605CA"/>
    <w:rsid w:val="00561884"/>
    <w:rsid w:val="00561B42"/>
    <w:rsid w:val="00562AF3"/>
    <w:rsid w:val="005633EF"/>
    <w:rsid w:val="005638EA"/>
    <w:rsid w:val="0056392C"/>
    <w:rsid w:val="005639A5"/>
    <w:rsid w:val="00563CC4"/>
    <w:rsid w:val="00563F02"/>
    <w:rsid w:val="00563F42"/>
    <w:rsid w:val="00564003"/>
    <w:rsid w:val="0056447B"/>
    <w:rsid w:val="005655E3"/>
    <w:rsid w:val="0056667A"/>
    <w:rsid w:val="005666CF"/>
    <w:rsid w:val="0056729B"/>
    <w:rsid w:val="00567D79"/>
    <w:rsid w:val="00567F99"/>
    <w:rsid w:val="0057058C"/>
    <w:rsid w:val="00570BFD"/>
    <w:rsid w:val="00571123"/>
    <w:rsid w:val="0057140A"/>
    <w:rsid w:val="00571B98"/>
    <w:rsid w:val="00571CF7"/>
    <w:rsid w:val="00573208"/>
    <w:rsid w:val="00573639"/>
    <w:rsid w:val="005738B2"/>
    <w:rsid w:val="00573C69"/>
    <w:rsid w:val="005740B0"/>
    <w:rsid w:val="005745EF"/>
    <w:rsid w:val="00574BBF"/>
    <w:rsid w:val="00575203"/>
    <w:rsid w:val="00575568"/>
    <w:rsid w:val="00575C59"/>
    <w:rsid w:val="00575DF7"/>
    <w:rsid w:val="00576918"/>
    <w:rsid w:val="00576CE7"/>
    <w:rsid w:val="00577551"/>
    <w:rsid w:val="0057755C"/>
    <w:rsid w:val="00577BA6"/>
    <w:rsid w:val="00577D70"/>
    <w:rsid w:val="00580249"/>
    <w:rsid w:val="00580691"/>
    <w:rsid w:val="0058092A"/>
    <w:rsid w:val="00580A5B"/>
    <w:rsid w:val="00581D00"/>
    <w:rsid w:val="00583B55"/>
    <w:rsid w:val="00584A5B"/>
    <w:rsid w:val="00584AE5"/>
    <w:rsid w:val="005859DA"/>
    <w:rsid w:val="00590067"/>
    <w:rsid w:val="005900D5"/>
    <w:rsid w:val="00591969"/>
    <w:rsid w:val="0059239A"/>
    <w:rsid w:val="00592CCF"/>
    <w:rsid w:val="00592DCC"/>
    <w:rsid w:val="00593061"/>
    <w:rsid w:val="00593CD9"/>
    <w:rsid w:val="005940E7"/>
    <w:rsid w:val="0059490C"/>
    <w:rsid w:val="00595F17"/>
    <w:rsid w:val="00596E8F"/>
    <w:rsid w:val="00597566"/>
    <w:rsid w:val="0059795E"/>
    <w:rsid w:val="005A0097"/>
    <w:rsid w:val="005A0C6A"/>
    <w:rsid w:val="005A1BEC"/>
    <w:rsid w:val="005A279E"/>
    <w:rsid w:val="005A2803"/>
    <w:rsid w:val="005A579C"/>
    <w:rsid w:val="005A5C0A"/>
    <w:rsid w:val="005A604A"/>
    <w:rsid w:val="005A6064"/>
    <w:rsid w:val="005A66C4"/>
    <w:rsid w:val="005A7525"/>
    <w:rsid w:val="005B023F"/>
    <w:rsid w:val="005B08EB"/>
    <w:rsid w:val="005B0DB2"/>
    <w:rsid w:val="005B222F"/>
    <w:rsid w:val="005B2BC7"/>
    <w:rsid w:val="005B4642"/>
    <w:rsid w:val="005B477F"/>
    <w:rsid w:val="005B49F7"/>
    <w:rsid w:val="005B503A"/>
    <w:rsid w:val="005B5C94"/>
    <w:rsid w:val="005B6707"/>
    <w:rsid w:val="005B6827"/>
    <w:rsid w:val="005B705F"/>
    <w:rsid w:val="005B71A7"/>
    <w:rsid w:val="005C0250"/>
    <w:rsid w:val="005C2072"/>
    <w:rsid w:val="005C219A"/>
    <w:rsid w:val="005C22DF"/>
    <w:rsid w:val="005C2C9F"/>
    <w:rsid w:val="005C3745"/>
    <w:rsid w:val="005C47A1"/>
    <w:rsid w:val="005C5654"/>
    <w:rsid w:val="005C5E0B"/>
    <w:rsid w:val="005C61C1"/>
    <w:rsid w:val="005C638D"/>
    <w:rsid w:val="005C74B8"/>
    <w:rsid w:val="005C768E"/>
    <w:rsid w:val="005C797A"/>
    <w:rsid w:val="005C7DF1"/>
    <w:rsid w:val="005D13DE"/>
    <w:rsid w:val="005D1BC0"/>
    <w:rsid w:val="005D258E"/>
    <w:rsid w:val="005D2812"/>
    <w:rsid w:val="005D323A"/>
    <w:rsid w:val="005D35CA"/>
    <w:rsid w:val="005D374A"/>
    <w:rsid w:val="005D3E52"/>
    <w:rsid w:val="005D4371"/>
    <w:rsid w:val="005D4831"/>
    <w:rsid w:val="005D4BA7"/>
    <w:rsid w:val="005D4D0B"/>
    <w:rsid w:val="005D4E02"/>
    <w:rsid w:val="005D5767"/>
    <w:rsid w:val="005D632F"/>
    <w:rsid w:val="005D6E2F"/>
    <w:rsid w:val="005D71F3"/>
    <w:rsid w:val="005D7EF8"/>
    <w:rsid w:val="005E041D"/>
    <w:rsid w:val="005E067F"/>
    <w:rsid w:val="005E096A"/>
    <w:rsid w:val="005E0CE1"/>
    <w:rsid w:val="005E0F3E"/>
    <w:rsid w:val="005E2D4A"/>
    <w:rsid w:val="005E2D63"/>
    <w:rsid w:val="005E3364"/>
    <w:rsid w:val="005E355B"/>
    <w:rsid w:val="005E410E"/>
    <w:rsid w:val="005E427E"/>
    <w:rsid w:val="005E4F9E"/>
    <w:rsid w:val="005E6877"/>
    <w:rsid w:val="005E6944"/>
    <w:rsid w:val="005F0931"/>
    <w:rsid w:val="005F0D95"/>
    <w:rsid w:val="005F1003"/>
    <w:rsid w:val="005F10D2"/>
    <w:rsid w:val="005F157E"/>
    <w:rsid w:val="005F1689"/>
    <w:rsid w:val="005F1964"/>
    <w:rsid w:val="005F1975"/>
    <w:rsid w:val="005F1EF8"/>
    <w:rsid w:val="005F2256"/>
    <w:rsid w:val="005F3278"/>
    <w:rsid w:val="005F35CD"/>
    <w:rsid w:val="005F376A"/>
    <w:rsid w:val="005F3B4C"/>
    <w:rsid w:val="005F3BC3"/>
    <w:rsid w:val="005F3CBA"/>
    <w:rsid w:val="005F41D0"/>
    <w:rsid w:val="005F4A35"/>
    <w:rsid w:val="005F6EB7"/>
    <w:rsid w:val="005F72BC"/>
    <w:rsid w:val="006009B6"/>
    <w:rsid w:val="00600CC1"/>
    <w:rsid w:val="006019EE"/>
    <w:rsid w:val="00601D82"/>
    <w:rsid w:val="00602769"/>
    <w:rsid w:val="006030BB"/>
    <w:rsid w:val="00603147"/>
    <w:rsid w:val="0060423B"/>
    <w:rsid w:val="006051E2"/>
    <w:rsid w:val="006054EE"/>
    <w:rsid w:val="00606AD2"/>
    <w:rsid w:val="00606C8B"/>
    <w:rsid w:val="00606F0E"/>
    <w:rsid w:val="00607377"/>
    <w:rsid w:val="00607FDE"/>
    <w:rsid w:val="006103A3"/>
    <w:rsid w:val="006111A7"/>
    <w:rsid w:val="0061314A"/>
    <w:rsid w:val="00613B53"/>
    <w:rsid w:val="00613C99"/>
    <w:rsid w:val="00614780"/>
    <w:rsid w:val="00614B78"/>
    <w:rsid w:val="00614BD9"/>
    <w:rsid w:val="00616191"/>
    <w:rsid w:val="00617EC0"/>
    <w:rsid w:val="00620005"/>
    <w:rsid w:val="0062062F"/>
    <w:rsid w:val="00621237"/>
    <w:rsid w:val="00621951"/>
    <w:rsid w:val="006236FC"/>
    <w:rsid w:val="00624511"/>
    <w:rsid w:val="00624DCE"/>
    <w:rsid w:val="0062542E"/>
    <w:rsid w:val="00625866"/>
    <w:rsid w:val="00625E1D"/>
    <w:rsid w:val="00625E46"/>
    <w:rsid w:val="00626D2B"/>
    <w:rsid w:val="00626DE5"/>
    <w:rsid w:val="00627D6E"/>
    <w:rsid w:val="0063022B"/>
    <w:rsid w:val="0063036D"/>
    <w:rsid w:val="00630483"/>
    <w:rsid w:val="00630A7E"/>
    <w:rsid w:val="00631CFA"/>
    <w:rsid w:val="0063345E"/>
    <w:rsid w:val="006336FD"/>
    <w:rsid w:val="00633948"/>
    <w:rsid w:val="0063414C"/>
    <w:rsid w:val="006344AB"/>
    <w:rsid w:val="0063472D"/>
    <w:rsid w:val="00634965"/>
    <w:rsid w:val="00635070"/>
    <w:rsid w:val="00635661"/>
    <w:rsid w:val="006358EE"/>
    <w:rsid w:val="0063636B"/>
    <w:rsid w:val="006366D0"/>
    <w:rsid w:val="00636A30"/>
    <w:rsid w:val="00637E7E"/>
    <w:rsid w:val="006407A9"/>
    <w:rsid w:val="00640FC6"/>
    <w:rsid w:val="00641231"/>
    <w:rsid w:val="00642983"/>
    <w:rsid w:val="00642C41"/>
    <w:rsid w:val="00642CFA"/>
    <w:rsid w:val="006439B8"/>
    <w:rsid w:val="006448CF"/>
    <w:rsid w:val="006456D9"/>
    <w:rsid w:val="006457B2"/>
    <w:rsid w:val="00645B70"/>
    <w:rsid w:val="00646788"/>
    <w:rsid w:val="00646DF9"/>
    <w:rsid w:val="006472AA"/>
    <w:rsid w:val="00647EEE"/>
    <w:rsid w:val="006500F2"/>
    <w:rsid w:val="00650A36"/>
    <w:rsid w:val="00650ECB"/>
    <w:rsid w:val="0065118A"/>
    <w:rsid w:val="0065133E"/>
    <w:rsid w:val="006514A4"/>
    <w:rsid w:val="00651904"/>
    <w:rsid w:val="006538E6"/>
    <w:rsid w:val="0065407B"/>
    <w:rsid w:val="006542AF"/>
    <w:rsid w:val="0065497C"/>
    <w:rsid w:val="00654E48"/>
    <w:rsid w:val="0065534C"/>
    <w:rsid w:val="00655C4B"/>
    <w:rsid w:val="00656222"/>
    <w:rsid w:val="00656425"/>
    <w:rsid w:val="0065690F"/>
    <w:rsid w:val="00657317"/>
    <w:rsid w:val="00657F73"/>
    <w:rsid w:val="0066097A"/>
    <w:rsid w:val="0066115D"/>
    <w:rsid w:val="006619E2"/>
    <w:rsid w:val="00661B4D"/>
    <w:rsid w:val="006622BB"/>
    <w:rsid w:val="00662327"/>
    <w:rsid w:val="00663C49"/>
    <w:rsid w:val="006642EA"/>
    <w:rsid w:val="006643B6"/>
    <w:rsid w:val="006645F6"/>
    <w:rsid w:val="0066487C"/>
    <w:rsid w:val="00665631"/>
    <w:rsid w:val="006657E2"/>
    <w:rsid w:val="00665CCD"/>
    <w:rsid w:val="006667B5"/>
    <w:rsid w:val="00666E1D"/>
    <w:rsid w:val="00667283"/>
    <w:rsid w:val="0066788D"/>
    <w:rsid w:val="00667DA2"/>
    <w:rsid w:val="00667FAB"/>
    <w:rsid w:val="006713BA"/>
    <w:rsid w:val="006717B9"/>
    <w:rsid w:val="00671C7D"/>
    <w:rsid w:val="00671E7C"/>
    <w:rsid w:val="00672932"/>
    <w:rsid w:val="00673555"/>
    <w:rsid w:val="00673835"/>
    <w:rsid w:val="0067386E"/>
    <w:rsid w:val="00673D9E"/>
    <w:rsid w:val="006740CC"/>
    <w:rsid w:val="006743B6"/>
    <w:rsid w:val="0067485E"/>
    <w:rsid w:val="00675B15"/>
    <w:rsid w:val="00677544"/>
    <w:rsid w:val="00677730"/>
    <w:rsid w:val="00677997"/>
    <w:rsid w:val="00680D07"/>
    <w:rsid w:val="0068132A"/>
    <w:rsid w:val="00681ED5"/>
    <w:rsid w:val="006821C2"/>
    <w:rsid w:val="00682579"/>
    <w:rsid w:val="0068280E"/>
    <w:rsid w:val="006828E7"/>
    <w:rsid w:val="00683CBE"/>
    <w:rsid w:val="00683FCE"/>
    <w:rsid w:val="006841F7"/>
    <w:rsid w:val="00684286"/>
    <w:rsid w:val="006852B7"/>
    <w:rsid w:val="00685696"/>
    <w:rsid w:val="006858AE"/>
    <w:rsid w:val="00685C69"/>
    <w:rsid w:val="00685ED5"/>
    <w:rsid w:val="006876AF"/>
    <w:rsid w:val="0069022E"/>
    <w:rsid w:val="006908E3"/>
    <w:rsid w:val="006918CC"/>
    <w:rsid w:val="00691C81"/>
    <w:rsid w:val="00691CB9"/>
    <w:rsid w:val="00691D04"/>
    <w:rsid w:val="00692098"/>
    <w:rsid w:val="006939FE"/>
    <w:rsid w:val="00693A08"/>
    <w:rsid w:val="00693AB2"/>
    <w:rsid w:val="00693B8C"/>
    <w:rsid w:val="006942F9"/>
    <w:rsid w:val="00694676"/>
    <w:rsid w:val="00694904"/>
    <w:rsid w:val="00695351"/>
    <w:rsid w:val="00695529"/>
    <w:rsid w:val="00695A3B"/>
    <w:rsid w:val="00695C96"/>
    <w:rsid w:val="00695F0A"/>
    <w:rsid w:val="00696858"/>
    <w:rsid w:val="00696C5F"/>
    <w:rsid w:val="0069735F"/>
    <w:rsid w:val="00697B35"/>
    <w:rsid w:val="006A00D1"/>
    <w:rsid w:val="006A0628"/>
    <w:rsid w:val="006A0807"/>
    <w:rsid w:val="006A0879"/>
    <w:rsid w:val="006A1320"/>
    <w:rsid w:val="006A159D"/>
    <w:rsid w:val="006A311C"/>
    <w:rsid w:val="006A3818"/>
    <w:rsid w:val="006A3B92"/>
    <w:rsid w:val="006A3F77"/>
    <w:rsid w:val="006A4637"/>
    <w:rsid w:val="006A4872"/>
    <w:rsid w:val="006A5079"/>
    <w:rsid w:val="006A579A"/>
    <w:rsid w:val="006A5AFC"/>
    <w:rsid w:val="006A5D2E"/>
    <w:rsid w:val="006A6F5B"/>
    <w:rsid w:val="006A72CE"/>
    <w:rsid w:val="006B0A32"/>
    <w:rsid w:val="006B1894"/>
    <w:rsid w:val="006B41FB"/>
    <w:rsid w:val="006B45A8"/>
    <w:rsid w:val="006B45D2"/>
    <w:rsid w:val="006B49C4"/>
    <w:rsid w:val="006B54D7"/>
    <w:rsid w:val="006B56AF"/>
    <w:rsid w:val="006B5838"/>
    <w:rsid w:val="006B5B75"/>
    <w:rsid w:val="006B5E11"/>
    <w:rsid w:val="006B608F"/>
    <w:rsid w:val="006C0087"/>
    <w:rsid w:val="006C0095"/>
    <w:rsid w:val="006C0616"/>
    <w:rsid w:val="006C0FFA"/>
    <w:rsid w:val="006C185C"/>
    <w:rsid w:val="006C2234"/>
    <w:rsid w:val="006C274E"/>
    <w:rsid w:val="006C37C5"/>
    <w:rsid w:val="006C4316"/>
    <w:rsid w:val="006C43DB"/>
    <w:rsid w:val="006C4DBE"/>
    <w:rsid w:val="006C4E33"/>
    <w:rsid w:val="006C53CF"/>
    <w:rsid w:val="006C546C"/>
    <w:rsid w:val="006C5634"/>
    <w:rsid w:val="006C66E4"/>
    <w:rsid w:val="006C6F24"/>
    <w:rsid w:val="006C72AC"/>
    <w:rsid w:val="006C7B14"/>
    <w:rsid w:val="006D0A6F"/>
    <w:rsid w:val="006D153F"/>
    <w:rsid w:val="006D1620"/>
    <w:rsid w:val="006D28A8"/>
    <w:rsid w:val="006D2B24"/>
    <w:rsid w:val="006D3131"/>
    <w:rsid w:val="006D329F"/>
    <w:rsid w:val="006D35D3"/>
    <w:rsid w:val="006D360D"/>
    <w:rsid w:val="006D3CF4"/>
    <w:rsid w:val="006D43BF"/>
    <w:rsid w:val="006D4473"/>
    <w:rsid w:val="006D4F24"/>
    <w:rsid w:val="006D542C"/>
    <w:rsid w:val="006D5779"/>
    <w:rsid w:val="006D59DC"/>
    <w:rsid w:val="006D5CBA"/>
    <w:rsid w:val="006D5D83"/>
    <w:rsid w:val="006D5E1E"/>
    <w:rsid w:val="006D727D"/>
    <w:rsid w:val="006D763B"/>
    <w:rsid w:val="006E010E"/>
    <w:rsid w:val="006E0183"/>
    <w:rsid w:val="006E12A3"/>
    <w:rsid w:val="006E1339"/>
    <w:rsid w:val="006E1E42"/>
    <w:rsid w:val="006E2AB2"/>
    <w:rsid w:val="006E364C"/>
    <w:rsid w:val="006E3956"/>
    <w:rsid w:val="006E3FB1"/>
    <w:rsid w:val="006E4548"/>
    <w:rsid w:val="006E4651"/>
    <w:rsid w:val="006E4E8B"/>
    <w:rsid w:val="006E5349"/>
    <w:rsid w:val="006E551C"/>
    <w:rsid w:val="006E55DB"/>
    <w:rsid w:val="006E57B9"/>
    <w:rsid w:val="006E60E6"/>
    <w:rsid w:val="006E65D9"/>
    <w:rsid w:val="006E70C6"/>
    <w:rsid w:val="006E768C"/>
    <w:rsid w:val="006E7DC6"/>
    <w:rsid w:val="006F0F04"/>
    <w:rsid w:val="006F105A"/>
    <w:rsid w:val="006F1420"/>
    <w:rsid w:val="006F16E3"/>
    <w:rsid w:val="006F17AE"/>
    <w:rsid w:val="006F17D2"/>
    <w:rsid w:val="006F1B9E"/>
    <w:rsid w:val="006F22BE"/>
    <w:rsid w:val="006F334B"/>
    <w:rsid w:val="006F3E3F"/>
    <w:rsid w:val="006F3E80"/>
    <w:rsid w:val="006F552F"/>
    <w:rsid w:val="006F5E50"/>
    <w:rsid w:val="006F6728"/>
    <w:rsid w:val="006F68FB"/>
    <w:rsid w:val="006F6955"/>
    <w:rsid w:val="006F6D55"/>
    <w:rsid w:val="006F6EF7"/>
    <w:rsid w:val="006F71A8"/>
    <w:rsid w:val="006F7FBD"/>
    <w:rsid w:val="00700A3B"/>
    <w:rsid w:val="00701D1E"/>
    <w:rsid w:val="00702064"/>
    <w:rsid w:val="00702386"/>
    <w:rsid w:val="00702EBA"/>
    <w:rsid w:val="00703C51"/>
    <w:rsid w:val="0070641C"/>
    <w:rsid w:val="00706A05"/>
    <w:rsid w:val="00707049"/>
    <w:rsid w:val="0070715D"/>
    <w:rsid w:val="007072A6"/>
    <w:rsid w:val="007134A3"/>
    <w:rsid w:val="00713D27"/>
    <w:rsid w:val="00714499"/>
    <w:rsid w:val="00714873"/>
    <w:rsid w:val="00715025"/>
    <w:rsid w:val="00715276"/>
    <w:rsid w:val="007164AE"/>
    <w:rsid w:val="007167F4"/>
    <w:rsid w:val="007171CC"/>
    <w:rsid w:val="00717491"/>
    <w:rsid w:val="00717F2C"/>
    <w:rsid w:val="0072028F"/>
    <w:rsid w:val="007203A5"/>
    <w:rsid w:val="00720B42"/>
    <w:rsid w:val="00720CC7"/>
    <w:rsid w:val="007210DF"/>
    <w:rsid w:val="007211E5"/>
    <w:rsid w:val="0072160C"/>
    <w:rsid w:val="00722555"/>
    <w:rsid w:val="00723659"/>
    <w:rsid w:val="00723B2C"/>
    <w:rsid w:val="00724FD0"/>
    <w:rsid w:val="007257DE"/>
    <w:rsid w:val="00726410"/>
    <w:rsid w:val="0072696F"/>
    <w:rsid w:val="007303F0"/>
    <w:rsid w:val="00730C99"/>
    <w:rsid w:val="007317D5"/>
    <w:rsid w:val="00731E7D"/>
    <w:rsid w:val="00732335"/>
    <w:rsid w:val="007329F0"/>
    <w:rsid w:val="00732F4B"/>
    <w:rsid w:val="007332B0"/>
    <w:rsid w:val="0073447D"/>
    <w:rsid w:val="007345B8"/>
    <w:rsid w:val="00734833"/>
    <w:rsid w:val="00734F82"/>
    <w:rsid w:val="00735729"/>
    <w:rsid w:val="00735A88"/>
    <w:rsid w:val="00735E8A"/>
    <w:rsid w:val="00736544"/>
    <w:rsid w:val="007365CD"/>
    <w:rsid w:val="00736ECC"/>
    <w:rsid w:val="00736F8F"/>
    <w:rsid w:val="007374E4"/>
    <w:rsid w:val="007375D8"/>
    <w:rsid w:val="007376D7"/>
    <w:rsid w:val="00740115"/>
    <w:rsid w:val="0074058B"/>
    <w:rsid w:val="0074062B"/>
    <w:rsid w:val="007409B1"/>
    <w:rsid w:val="00740DB5"/>
    <w:rsid w:val="0074154B"/>
    <w:rsid w:val="00741EC8"/>
    <w:rsid w:val="00741FEE"/>
    <w:rsid w:val="00742124"/>
    <w:rsid w:val="00743549"/>
    <w:rsid w:val="00743A39"/>
    <w:rsid w:val="007444CC"/>
    <w:rsid w:val="00745C50"/>
    <w:rsid w:val="00745DC6"/>
    <w:rsid w:val="00745E32"/>
    <w:rsid w:val="007467EC"/>
    <w:rsid w:val="00746810"/>
    <w:rsid w:val="00746A3E"/>
    <w:rsid w:val="00746F36"/>
    <w:rsid w:val="00746F3E"/>
    <w:rsid w:val="007470EA"/>
    <w:rsid w:val="007506E5"/>
    <w:rsid w:val="00751885"/>
    <w:rsid w:val="0075189A"/>
    <w:rsid w:val="007519E0"/>
    <w:rsid w:val="00751B5A"/>
    <w:rsid w:val="007527B4"/>
    <w:rsid w:val="00752811"/>
    <w:rsid w:val="00753210"/>
    <w:rsid w:val="00753490"/>
    <w:rsid w:val="00753F28"/>
    <w:rsid w:val="0075402C"/>
    <w:rsid w:val="00754192"/>
    <w:rsid w:val="007546DD"/>
    <w:rsid w:val="0075483C"/>
    <w:rsid w:val="00754A43"/>
    <w:rsid w:val="00754D69"/>
    <w:rsid w:val="00755600"/>
    <w:rsid w:val="00755AEC"/>
    <w:rsid w:val="00756108"/>
    <w:rsid w:val="007561DA"/>
    <w:rsid w:val="00756800"/>
    <w:rsid w:val="00756FDF"/>
    <w:rsid w:val="00757B85"/>
    <w:rsid w:val="00757B8C"/>
    <w:rsid w:val="0076031C"/>
    <w:rsid w:val="0076092E"/>
    <w:rsid w:val="007609D4"/>
    <w:rsid w:val="007634DB"/>
    <w:rsid w:val="00763D73"/>
    <w:rsid w:val="00763DFB"/>
    <w:rsid w:val="00763E60"/>
    <w:rsid w:val="00764034"/>
    <w:rsid w:val="0076413A"/>
    <w:rsid w:val="007658E7"/>
    <w:rsid w:val="00766279"/>
    <w:rsid w:val="00766D2A"/>
    <w:rsid w:val="00766DE4"/>
    <w:rsid w:val="00766F2F"/>
    <w:rsid w:val="00767081"/>
    <w:rsid w:val="0076762C"/>
    <w:rsid w:val="007678A1"/>
    <w:rsid w:val="007678DD"/>
    <w:rsid w:val="007679DE"/>
    <w:rsid w:val="007679E8"/>
    <w:rsid w:val="00771193"/>
    <w:rsid w:val="0077141C"/>
    <w:rsid w:val="007717A4"/>
    <w:rsid w:val="00772434"/>
    <w:rsid w:val="0077279F"/>
    <w:rsid w:val="00772E54"/>
    <w:rsid w:val="00774754"/>
    <w:rsid w:val="00774EA2"/>
    <w:rsid w:val="00774FD4"/>
    <w:rsid w:val="0077572C"/>
    <w:rsid w:val="007758C7"/>
    <w:rsid w:val="00776397"/>
    <w:rsid w:val="00776507"/>
    <w:rsid w:val="00776996"/>
    <w:rsid w:val="007802F5"/>
    <w:rsid w:val="00780495"/>
    <w:rsid w:val="0078066F"/>
    <w:rsid w:val="00780CDF"/>
    <w:rsid w:val="00781532"/>
    <w:rsid w:val="00782913"/>
    <w:rsid w:val="00782B7B"/>
    <w:rsid w:val="00782EEC"/>
    <w:rsid w:val="00785191"/>
    <w:rsid w:val="00785356"/>
    <w:rsid w:val="007853D3"/>
    <w:rsid w:val="00785AF0"/>
    <w:rsid w:val="007861F5"/>
    <w:rsid w:val="007863B3"/>
    <w:rsid w:val="007865E5"/>
    <w:rsid w:val="0078680F"/>
    <w:rsid w:val="0078772A"/>
    <w:rsid w:val="00787A18"/>
    <w:rsid w:val="00787ABF"/>
    <w:rsid w:val="00790908"/>
    <w:rsid w:val="007910FB"/>
    <w:rsid w:val="00791680"/>
    <w:rsid w:val="00791908"/>
    <w:rsid w:val="007923FC"/>
    <w:rsid w:val="007931F5"/>
    <w:rsid w:val="007943E0"/>
    <w:rsid w:val="0079450C"/>
    <w:rsid w:val="0079506E"/>
    <w:rsid w:val="00795148"/>
    <w:rsid w:val="00796362"/>
    <w:rsid w:val="00796C63"/>
    <w:rsid w:val="007971D5"/>
    <w:rsid w:val="00797B4B"/>
    <w:rsid w:val="00797F5B"/>
    <w:rsid w:val="007A0719"/>
    <w:rsid w:val="007A0882"/>
    <w:rsid w:val="007A0B2C"/>
    <w:rsid w:val="007A0C91"/>
    <w:rsid w:val="007A112B"/>
    <w:rsid w:val="007A17F3"/>
    <w:rsid w:val="007A1AEB"/>
    <w:rsid w:val="007A2C90"/>
    <w:rsid w:val="007A2F29"/>
    <w:rsid w:val="007A436F"/>
    <w:rsid w:val="007A4E98"/>
    <w:rsid w:val="007A5606"/>
    <w:rsid w:val="007A676A"/>
    <w:rsid w:val="007A7D16"/>
    <w:rsid w:val="007B01B9"/>
    <w:rsid w:val="007B099B"/>
    <w:rsid w:val="007B0CD6"/>
    <w:rsid w:val="007B0DF9"/>
    <w:rsid w:val="007B11D4"/>
    <w:rsid w:val="007B25AA"/>
    <w:rsid w:val="007B298D"/>
    <w:rsid w:val="007B3229"/>
    <w:rsid w:val="007B3B03"/>
    <w:rsid w:val="007B4881"/>
    <w:rsid w:val="007B5570"/>
    <w:rsid w:val="007B55D7"/>
    <w:rsid w:val="007B5A80"/>
    <w:rsid w:val="007B6021"/>
    <w:rsid w:val="007B778A"/>
    <w:rsid w:val="007B7E14"/>
    <w:rsid w:val="007C037A"/>
    <w:rsid w:val="007C0534"/>
    <w:rsid w:val="007C10E3"/>
    <w:rsid w:val="007C133C"/>
    <w:rsid w:val="007C1CF7"/>
    <w:rsid w:val="007C1FFD"/>
    <w:rsid w:val="007C4A21"/>
    <w:rsid w:val="007C4C32"/>
    <w:rsid w:val="007C51B9"/>
    <w:rsid w:val="007C51DD"/>
    <w:rsid w:val="007C5F80"/>
    <w:rsid w:val="007C67AD"/>
    <w:rsid w:val="007C6A6E"/>
    <w:rsid w:val="007C7361"/>
    <w:rsid w:val="007C7861"/>
    <w:rsid w:val="007C7871"/>
    <w:rsid w:val="007D08C5"/>
    <w:rsid w:val="007D31F3"/>
    <w:rsid w:val="007D556F"/>
    <w:rsid w:val="007D5CDD"/>
    <w:rsid w:val="007D5D9B"/>
    <w:rsid w:val="007D5E3E"/>
    <w:rsid w:val="007D67F8"/>
    <w:rsid w:val="007D6A49"/>
    <w:rsid w:val="007D6FA1"/>
    <w:rsid w:val="007D7A80"/>
    <w:rsid w:val="007D7EE7"/>
    <w:rsid w:val="007E0015"/>
    <w:rsid w:val="007E0106"/>
    <w:rsid w:val="007E0678"/>
    <w:rsid w:val="007E0E13"/>
    <w:rsid w:val="007E1A31"/>
    <w:rsid w:val="007E1CE2"/>
    <w:rsid w:val="007E2171"/>
    <w:rsid w:val="007E3210"/>
    <w:rsid w:val="007E3A67"/>
    <w:rsid w:val="007E3AE3"/>
    <w:rsid w:val="007E3D48"/>
    <w:rsid w:val="007E3DCC"/>
    <w:rsid w:val="007E4155"/>
    <w:rsid w:val="007E5B0F"/>
    <w:rsid w:val="007E76C9"/>
    <w:rsid w:val="007F0DA3"/>
    <w:rsid w:val="007F1166"/>
    <w:rsid w:val="007F1D94"/>
    <w:rsid w:val="007F2273"/>
    <w:rsid w:val="007F2B55"/>
    <w:rsid w:val="007F2BB1"/>
    <w:rsid w:val="007F2F59"/>
    <w:rsid w:val="007F2FC3"/>
    <w:rsid w:val="007F3CA0"/>
    <w:rsid w:val="007F48CA"/>
    <w:rsid w:val="007F669D"/>
    <w:rsid w:val="007F67E7"/>
    <w:rsid w:val="007F6B90"/>
    <w:rsid w:val="008002A4"/>
    <w:rsid w:val="00800496"/>
    <w:rsid w:val="00800889"/>
    <w:rsid w:val="0080092B"/>
    <w:rsid w:val="00800B0B"/>
    <w:rsid w:val="00800F79"/>
    <w:rsid w:val="00800FAB"/>
    <w:rsid w:val="00802605"/>
    <w:rsid w:val="00802AF4"/>
    <w:rsid w:val="00803AFE"/>
    <w:rsid w:val="00803EAE"/>
    <w:rsid w:val="0080430A"/>
    <w:rsid w:val="008063B7"/>
    <w:rsid w:val="00806969"/>
    <w:rsid w:val="00806A46"/>
    <w:rsid w:val="00807043"/>
    <w:rsid w:val="0081006E"/>
    <w:rsid w:val="008100B5"/>
    <w:rsid w:val="0081076E"/>
    <w:rsid w:val="008107A0"/>
    <w:rsid w:val="008109C7"/>
    <w:rsid w:val="008118D7"/>
    <w:rsid w:val="00811BD2"/>
    <w:rsid w:val="008120DC"/>
    <w:rsid w:val="0081305D"/>
    <w:rsid w:val="00813803"/>
    <w:rsid w:val="00813A25"/>
    <w:rsid w:val="00813F35"/>
    <w:rsid w:val="00814283"/>
    <w:rsid w:val="00814D26"/>
    <w:rsid w:val="00815A3D"/>
    <w:rsid w:val="00816116"/>
    <w:rsid w:val="008202E4"/>
    <w:rsid w:val="008217F0"/>
    <w:rsid w:val="00821E28"/>
    <w:rsid w:val="00822546"/>
    <w:rsid w:val="00822703"/>
    <w:rsid w:val="00822E94"/>
    <w:rsid w:val="008231FB"/>
    <w:rsid w:val="0082322E"/>
    <w:rsid w:val="00825223"/>
    <w:rsid w:val="0082566E"/>
    <w:rsid w:val="00826082"/>
    <w:rsid w:val="00826463"/>
    <w:rsid w:val="00826A2F"/>
    <w:rsid w:val="0082734F"/>
    <w:rsid w:val="0083121D"/>
    <w:rsid w:val="0083226B"/>
    <w:rsid w:val="00832D44"/>
    <w:rsid w:val="00833647"/>
    <w:rsid w:val="00833675"/>
    <w:rsid w:val="00833725"/>
    <w:rsid w:val="008337E6"/>
    <w:rsid w:val="00834519"/>
    <w:rsid w:val="00834E00"/>
    <w:rsid w:val="00835A7C"/>
    <w:rsid w:val="00836035"/>
    <w:rsid w:val="00836A5F"/>
    <w:rsid w:val="00837374"/>
    <w:rsid w:val="00840BB3"/>
    <w:rsid w:val="008410E9"/>
    <w:rsid w:val="00841185"/>
    <w:rsid w:val="008416C1"/>
    <w:rsid w:val="00842317"/>
    <w:rsid w:val="00842AD9"/>
    <w:rsid w:val="00842AFB"/>
    <w:rsid w:val="0084344D"/>
    <w:rsid w:val="0084354E"/>
    <w:rsid w:val="00843B0E"/>
    <w:rsid w:val="00844DE1"/>
    <w:rsid w:val="0084559B"/>
    <w:rsid w:val="0084687F"/>
    <w:rsid w:val="00846AB2"/>
    <w:rsid w:val="00846C74"/>
    <w:rsid w:val="00847332"/>
    <w:rsid w:val="008478D2"/>
    <w:rsid w:val="008479DA"/>
    <w:rsid w:val="008502C1"/>
    <w:rsid w:val="008512B1"/>
    <w:rsid w:val="008513D4"/>
    <w:rsid w:val="00851AEE"/>
    <w:rsid w:val="00851E15"/>
    <w:rsid w:val="00852F57"/>
    <w:rsid w:val="0085339A"/>
    <w:rsid w:val="00853CF9"/>
    <w:rsid w:val="0085426B"/>
    <w:rsid w:val="008551A0"/>
    <w:rsid w:val="008558D1"/>
    <w:rsid w:val="008564F4"/>
    <w:rsid w:val="008569E3"/>
    <w:rsid w:val="00856CE6"/>
    <w:rsid w:val="008574BD"/>
    <w:rsid w:val="00857A89"/>
    <w:rsid w:val="00860756"/>
    <w:rsid w:val="00860F04"/>
    <w:rsid w:val="008615EB"/>
    <w:rsid w:val="0086263C"/>
    <w:rsid w:val="00862849"/>
    <w:rsid w:val="00862A43"/>
    <w:rsid w:val="00862E46"/>
    <w:rsid w:val="008639ED"/>
    <w:rsid w:val="008655EA"/>
    <w:rsid w:val="00865642"/>
    <w:rsid w:val="00865B9E"/>
    <w:rsid w:val="00866296"/>
    <w:rsid w:val="00866E61"/>
    <w:rsid w:val="00867C73"/>
    <w:rsid w:val="00870098"/>
    <w:rsid w:val="008701F5"/>
    <w:rsid w:val="00871DBE"/>
    <w:rsid w:val="00871ED7"/>
    <w:rsid w:val="00872163"/>
    <w:rsid w:val="0087235E"/>
    <w:rsid w:val="0087257A"/>
    <w:rsid w:val="00873C4B"/>
    <w:rsid w:val="0087471B"/>
    <w:rsid w:val="008748BA"/>
    <w:rsid w:val="008756EA"/>
    <w:rsid w:val="00876A7E"/>
    <w:rsid w:val="00876E40"/>
    <w:rsid w:val="008802C1"/>
    <w:rsid w:val="00880B2F"/>
    <w:rsid w:val="00880B3C"/>
    <w:rsid w:val="00880F1B"/>
    <w:rsid w:val="00881CCF"/>
    <w:rsid w:val="00881E89"/>
    <w:rsid w:val="00882930"/>
    <w:rsid w:val="00882AA0"/>
    <w:rsid w:val="008837D3"/>
    <w:rsid w:val="008843CC"/>
    <w:rsid w:val="00884866"/>
    <w:rsid w:val="008853EA"/>
    <w:rsid w:val="00885433"/>
    <w:rsid w:val="008857BC"/>
    <w:rsid w:val="00885860"/>
    <w:rsid w:val="008862C4"/>
    <w:rsid w:val="00887F12"/>
    <w:rsid w:val="0089159B"/>
    <w:rsid w:val="0089185C"/>
    <w:rsid w:val="00891E1E"/>
    <w:rsid w:val="008929C1"/>
    <w:rsid w:val="00892B4F"/>
    <w:rsid w:val="0089304D"/>
    <w:rsid w:val="0089311E"/>
    <w:rsid w:val="00893C94"/>
    <w:rsid w:val="008940C5"/>
    <w:rsid w:val="00895A74"/>
    <w:rsid w:val="00895C91"/>
    <w:rsid w:val="00895DF6"/>
    <w:rsid w:val="0089640C"/>
    <w:rsid w:val="00896466"/>
    <w:rsid w:val="008969BE"/>
    <w:rsid w:val="008974B8"/>
    <w:rsid w:val="00897C35"/>
    <w:rsid w:val="008A0307"/>
    <w:rsid w:val="008A04BA"/>
    <w:rsid w:val="008A0FF1"/>
    <w:rsid w:val="008A13BE"/>
    <w:rsid w:val="008A184C"/>
    <w:rsid w:val="008A271E"/>
    <w:rsid w:val="008A345D"/>
    <w:rsid w:val="008A42B3"/>
    <w:rsid w:val="008A47DC"/>
    <w:rsid w:val="008A4C33"/>
    <w:rsid w:val="008A4DA0"/>
    <w:rsid w:val="008A63ED"/>
    <w:rsid w:val="008A69F2"/>
    <w:rsid w:val="008A6A85"/>
    <w:rsid w:val="008A7881"/>
    <w:rsid w:val="008A7AFB"/>
    <w:rsid w:val="008B02D0"/>
    <w:rsid w:val="008B1F1A"/>
    <w:rsid w:val="008B3350"/>
    <w:rsid w:val="008B3963"/>
    <w:rsid w:val="008B4343"/>
    <w:rsid w:val="008B48B7"/>
    <w:rsid w:val="008B50DF"/>
    <w:rsid w:val="008B543E"/>
    <w:rsid w:val="008B5E21"/>
    <w:rsid w:val="008B5F72"/>
    <w:rsid w:val="008B6278"/>
    <w:rsid w:val="008B640C"/>
    <w:rsid w:val="008B6451"/>
    <w:rsid w:val="008B6671"/>
    <w:rsid w:val="008B6932"/>
    <w:rsid w:val="008B74FB"/>
    <w:rsid w:val="008B7736"/>
    <w:rsid w:val="008B7A7C"/>
    <w:rsid w:val="008B7E1B"/>
    <w:rsid w:val="008C0776"/>
    <w:rsid w:val="008C0852"/>
    <w:rsid w:val="008C0FD6"/>
    <w:rsid w:val="008C1C42"/>
    <w:rsid w:val="008C3232"/>
    <w:rsid w:val="008C375F"/>
    <w:rsid w:val="008C37F7"/>
    <w:rsid w:val="008C4079"/>
    <w:rsid w:val="008C5BC7"/>
    <w:rsid w:val="008C73AB"/>
    <w:rsid w:val="008D03EF"/>
    <w:rsid w:val="008D070D"/>
    <w:rsid w:val="008D18D1"/>
    <w:rsid w:val="008D1D8F"/>
    <w:rsid w:val="008D1E12"/>
    <w:rsid w:val="008D2D9A"/>
    <w:rsid w:val="008D30C9"/>
    <w:rsid w:val="008D347E"/>
    <w:rsid w:val="008D38D3"/>
    <w:rsid w:val="008D3903"/>
    <w:rsid w:val="008D445E"/>
    <w:rsid w:val="008D47F5"/>
    <w:rsid w:val="008D4B61"/>
    <w:rsid w:val="008D4F9E"/>
    <w:rsid w:val="008D60C2"/>
    <w:rsid w:val="008D6104"/>
    <w:rsid w:val="008D6D4A"/>
    <w:rsid w:val="008D737B"/>
    <w:rsid w:val="008D7A09"/>
    <w:rsid w:val="008E00E5"/>
    <w:rsid w:val="008E01C5"/>
    <w:rsid w:val="008E05A9"/>
    <w:rsid w:val="008E0F28"/>
    <w:rsid w:val="008E1D22"/>
    <w:rsid w:val="008E1DBC"/>
    <w:rsid w:val="008E1ECC"/>
    <w:rsid w:val="008E237C"/>
    <w:rsid w:val="008E2FD5"/>
    <w:rsid w:val="008E2FE6"/>
    <w:rsid w:val="008E387E"/>
    <w:rsid w:val="008E3CC9"/>
    <w:rsid w:val="008E4850"/>
    <w:rsid w:val="008E5200"/>
    <w:rsid w:val="008E591F"/>
    <w:rsid w:val="008E5DD7"/>
    <w:rsid w:val="008E698B"/>
    <w:rsid w:val="008E6B8E"/>
    <w:rsid w:val="008E6E8B"/>
    <w:rsid w:val="008E6FBA"/>
    <w:rsid w:val="008F0325"/>
    <w:rsid w:val="008F199D"/>
    <w:rsid w:val="008F1A2A"/>
    <w:rsid w:val="008F2CB3"/>
    <w:rsid w:val="008F3525"/>
    <w:rsid w:val="008F3E90"/>
    <w:rsid w:val="008F439D"/>
    <w:rsid w:val="008F46B4"/>
    <w:rsid w:val="008F46E7"/>
    <w:rsid w:val="008F4BFF"/>
    <w:rsid w:val="008F506F"/>
    <w:rsid w:val="008F5AE6"/>
    <w:rsid w:val="008F5D89"/>
    <w:rsid w:val="008F5DC2"/>
    <w:rsid w:val="008F5F83"/>
    <w:rsid w:val="008F6AC4"/>
    <w:rsid w:val="008F6C6C"/>
    <w:rsid w:val="008F6CA1"/>
    <w:rsid w:val="0090008C"/>
    <w:rsid w:val="009004B5"/>
    <w:rsid w:val="009009B2"/>
    <w:rsid w:val="00901466"/>
    <w:rsid w:val="00902913"/>
    <w:rsid w:val="0090388D"/>
    <w:rsid w:val="00903E74"/>
    <w:rsid w:val="0090469F"/>
    <w:rsid w:val="0090473C"/>
    <w:rsid w:val="009051B2"/>
    <w:rsid w:val="0090584F"/>
    <w:rsid w:val="0090594C"/>
    <w:rsid w:val="0090600D"/>
    <w:rsid w:val="009065A0"/>
    <w:rsid w:val="00906D35"/>
    <w:rsid w:val="0090711E"/>
    <w:rsid w:val="00907227"/>
    <w:rsid w:val="0090745F"/>
    <w:rsid w:val="009076D7"/>
    <w:rsid w:val="00907C1C"/>
    <w:rsid w:val="00910BB2"/>
    <w:rsid w:val="00910CF3"/>
    <w:rsid w:val="00911FFA"/>
    <w:rsid w:val="00912098"/>
    <w:rsid w:val="009123D0"/>
    <w:rsid w:val="009134C4"/>
    <w:rsid w:val="00913D6A"/>
    <w:rsid w:val="00913E89"/>
    <w:rsid w:val="00914281"/>
    <w:rsid w:val="00914A3E"/>
    <w:rsid w:val="00915A08"/>
    <w:rsid w:val="00915BE0"/>
    <w:rsid w:val="00916299"/>
    <w:rsid w:val="00917105"/>
    <w:rsid w:val="00917207"/>
    <w:rsid w:val="009201E2"/>
    <w:rsid w:val="0092104B"/>
    <w:rsid w:val="009210B7"/>
    <w:rsid w:val="00921C21"/>
    <w:rsid w:val="00921FB8"/>
    <w:rsid w:val="00922B26"/>
    <w:rsid w:val="00922B95"/>
    <w:rsid w:val="00923BBB"/>
    <w:rsid w:val="00924165"/>
    <w:rsid w:val="0092430E"/>
    <w:rsid w:val="00925037"/>
    <w:rsid w:val="0092510A"/>
    <w:rsid w:val="00925D50"/>
    <w:rsid w:val="0092634F"/>
    <w:rsid w:val="009270B0"/>
    <w:rsid w:val="0092720E"/>
    <w:rsid w:val="00927459"/>
    <w:rsid w:val="00927E2B"/>
    <w:rsid w:val="00932790"/>
    <w:rsid w:val="00932D44"/>
    <w:rsid w:val="00932F2B"/>
    <w:rsid w:val="009334C4"/>
    <w:rsid w:val="009334E9"/>
    <w:rsid w:val="009335E8"/>
    <w:rsid w:val="00934DFA"/>
    <w:rsid w:val="00935CC7"/>
    <w:rsid w:val="00935D34"/>
    <w:rsid w:val="00935D8B"/>
    <w:rsid w:val="00936EE3"/>
    <w:rsid w:val="00937C81"/>
    <w:rsid w:val="0094064A"/>
    <w:rsid w:val="0094224B"/>
    <w:rsid w:val="00942376"/>
    <w:rsid w:val="00942441"/>
    <w:rsid w:val="0094353B"/>
    <w:rsid w:val="009444A7"/>
    <w:rsid w:val="0094522D"/>
    <w:rsid w:val="00946A5C"/>
    <w:rsid w:val="00946A63"/>
    <w:rsid w:val="0095012F"/>
    <w:rsid w:val="00950736"/>
    <w:rsid w:val="00950B11"/>
    <w:rsid w:val="00950B38"/>
    <w:rsid w:val="00951FEB"/>
    <w:rsid w:val="0095263E"/>
    <w:rsid w:val="0095322C"/>
    <w:rsid w:val="00954101"/>
    <w:rsid w:val="009547C1"/>
    <w:rsid w:val="00956157"/>
    <w:rsid w:val="00956684"/>
    <w:rsid w:val="00960C9D"/>
    <w:rsid w:val="00960D4C"/>
    <w:rsid w:val="009610EB"/>
    <w:rsid w:val="00961778"/>
    <w:rsid w:val="00961E87"/>
    <w:rsid w:val="00962579"/>
    <w:rsid w:val="00964340"/>
    <w:rsid w:val="00964DF0"/>
    <w:rsid w:val="009653EA"/>
    <w:rsid w:val="00965799"/>
    <w:rsid w:val="009658F4"/>
    <w:rsid w:val="00965B3A"/>
    <w:rsid w:val="009661A0"/>
    <w:rsid w:val="00966292"/>
    <w:rsid w:val="00966562"/>
    <w:rsid w:val="00967567"/>
    <w:rsid w:val="009707F9"/>
    <w:rsid w:val="0097083B"/>
    <w:rsid w:val="00970D20"/>
    <w:rsid w:val="00971197"/>
    <w:rsid w:val="00971439"/>
    <w:rsid w:val="00971C83"/>
    <w:rsid w:val="00972294"/>
    <w:rsid w:val="009731A1"/>
    <w:rsid w:val="00973335"/>
    <w:rsid w:val="0097386A"/>
    <w:rsid w:val="0097548C"/>
    <w:rsid w:val="00976512"/>
    <w:rsid w:val="00976570"/>
    <w:rsid w:val="00976BA7"/>
    <w:rsid w:val="00977032"/>
    <w:rsid w:val="00977441"/>
    <w:rsid w:val="00977520"/>
    <w:rsid w:val="0097760B"/>
    <w:rsid w:val="00977EF9"/>
    <w:rsid w:val="00977F3F"/>
    <w:rsid w:val="0098106A"/>
    <w:rsid w:val="009815F1"/>
    <w:rsid w:val="0098241B"/>
    <w:rsid w:val="00984781"/>
    <w:rsid w:val="00984803"/>
    <w:rsid w:val="0098521C"/>
    <w:rsid w:val="009859AB"/>
    <w:rsid w:val="00986297"/>
    <w:rsid w:val="00986C28"/>
    <w:rsid w:val="009872C3"/>
    <w:rsid w:val="00990130"/>
    <w:rsid w:val="00990563"/>
    <w:rsid w:val="009916D2"/>
    <w:rsid w:val="00991C02"/>
    <w:rsid w:val="00991C27"/>
    <w:rsid w:val="00991DC5"/>
    <w:rsid w:val="00992103"/>
    <w:rsid w:val="009939D9"/>
    <w:rsid w:val="0099471D"/>
    <w:rsid w:val="0099491C"/>
    <w:rsid w:val="00994F9E"/>
    <w:rsid w:val="00995AE3"/>
    <w:rsid w:val="00995EBD"/>
    <w:rsid w:val="00996586"/>
    <w:rsid w:val="00997034"/>
    <w:rsid w:val="009A08AF"/>
    <w:rsid w:val="009A0C26"/>
    <w:rsid w:val="009A1458"/>
    <w:rsid w:val="009A15FB"/>
    <w:rsid w:val="009A2180"/>
    <w:rsid w:val="009A2543"/>
    <w:rsid w:val="009A2DEC"/>
    <w:rsid w:val="009A33C6"/>
    <w:rsid w:val="009A3DA0"/>
    <w:rsid w:val="009A46C5"/>
    <w:rsid w:val="009A5628"/>
    <w:rsid w:val="009A5CFD"/>
    <w:rsid w:val="009A616C"/>
    <w:rsid w:val="009A7117"/>
    <w:rsid w:val="009A7199"/>
    <w:rsid w:val="009A721A"/>
    <w:rsid w:val="009A79F6"/>
    <w:rsid w:val="009A7BA9"/>
    <w:rsid w:val="009B008F"/>
    <w:rsid w:val="009B0F24"/>
    <w:rsid w:val="009B26AE"/>
    <w:rsid w:val="009B27BF"/>
    <w:rsid w:val="009B27F3"/>
    <w:rsid w:val="009B2AA6"/>
    <w:rsid w:val="009B2E19"/>
    <w:rsid w:val="009B351E"/>
    <w:rsid w:val="009B38C1"/>
    <w:rsid w:val="009B3F18"/>
    <w:rsid w:val="009B434E"/>
    <w:rsid w:val="009B4452"/>
    <w:rsid w:val="009B49E5"/>
    <w:rsid w:val="009B5085"/>
    <w:rsid w:val="009B53FF"/>
    <w:rsid w:val="009B5577"/>
    <w:rsid w:val="009B5784"/>
    <w:rsid w:val="009B5DF5"/>
    <w:rsid w:val="009B6075"/>
    <w:rsid w:val="009B614B"/>
    <w:rsid w:val="009B6160"/>
    <w:rsid w:val="009B63A0"/>
    <w:rsid w:val="009B7B2D"/>
    <w:rsid w:val="009C21B7"/>
    <w:rsid w:val="009C25C5"/>
    <w:rsid w:val="009C3635"/>
    <w:rsid w:val="009C390D"/>
    <w:rsid w:val="009C3CF3"/>
    <w:rsid w:val="009C4511"/>
    <w:rsid w:val="009C4D9A"/>
    <w:rsid w:val="009C562A"/>
    <w:rsid w:val="009C57B4"/>
    <w:rsid w:val="009C58BE"/>
    <w:rsid w:val="009C5FB1"/>
    <w:rsid w:val="009C7F80"/>
    <w:rsid w:val="009D0999"/>
    <w:rsid w:val="009D10A9"/>
    <w:rsid w:val="009D1326"/>
    <w:rsid w:val="009D1382"/>
    <w:rsid w:val="009D146E"/>
    <w:rsid w:val="009D1CEA"/>
    <w:rsid w:val="009D402E"/>
    <w:rsid w:val="009D41FE"/>
    <w:rsid w:val="009D6206"/>
    <w:rsid w:val="009D6611"/>
    <w:rsid w:val="009D7B7D"/>
    <w:rsid w:val="009E062B"/>
    <w:rsid w:val="009E0BE5"/>
    <w:rsid w:val="009E262F"/>
    <w:rsid w:val="009E2636"/>
    <w:rsid w:val="009E2AB9"/>
    <w:rsid w:val="009E34EC"/>
    <w:rsid w:val="009E3C83"/>
    <w:rsid w:val="009E3CB2"/>
    <w:rsid w:val="009E5810"/>
    <w:rsid w:val="009E6797"/>
    <w:rsid w:val="009F00DA"/>
    <w:rsid w:val="009F023A"/>
    <w:rsid w:val="009F04FF"/>
    <w:rsid w:val="009F0CFD"/>
    <w:rsid w:val="009F1022"/>
    <w:rsid w:val="009F1296"/>
    <w:rsid w:val="009F12F1"/>
    <w:rsid w:val="009F1CA1"/>
    <w:rsid w:val="009F1E29"/>
    <w:rsid w:val="009F2360"/>
    <w:rsid w:val="009F32A7"/>
    <w:rsid w:val="009F3B58"/>
    <w:rsid w:val="009F3F9B"/>
    <w:rsid w:val="009F5DD6"/>
    <w:rsid w:val="009F6152"/>
    <w:rsid w:val="009F631B"/>
    <w:rsid w:val="009F659D"/>
    <w:rsid w:val="009F68D3"/>
    <w:rsid w:val="009F6AF2"/>
    <w:rsid w:val="009F7671"/>
    <w:rsid w:val="009F7DC5"/>
    <w:rsid w:val="00A003A2"/>
    <w:rsid w:val="00A016B3"/>
    <w:rsid w:val="00A02305"/>
    <w:rsid w:val="00A0307C"/>
    <w:rsid w:val="00A03A60"/>
    <w:rsid w:val="00A03EAC"/>
    <w:rsid w:val="00A04679"/>
    <w:rsid w:val="00A059DC"/>
    <w:rsid w:val="00A05D3C"/>
    <w:rsid w:val="00A07E8F"/>
    <w:rsid w:val="00A07EA8"/>
    <w:rsid w:val="00A10CB8"/>
    <w:rsid w:val="00A10E1F"/>
    <w:rsid w:val="00A11074"/>
    <w:rsid w:val="00A11359"/>
    <w:rsid w:val="00A116D6"/>
    <w:rsid w:val="00A12456"/>
    <w:rsid w:val="00A1305A"/>
    <w:rsid w:val="00A135D4"/>
    <w:rsid w:val="00A13B85"/>
    <w:rsid w:val="00A14793"/>
    <w:rsid w:val="00A14BD2"/>
    <w:rsid w:val="00A15596"/>
    <w:rsid w:val="00A15724"/>
    <w:rsid w:val="00A158A3"/>
    <w:rsid w:val="00A159F8"/>
    <w:rsid w:val="00A15E38"/>
    <w:rsid w:val="00A15E63"/>
    <w:rsid w:val="00A16C8E"/>
    <w:rsid w:val="00A16E32"/>
    <w:rsid w:val="00A16E77"/>
    <w:rsid w:val="00A17C8F"/>
    <w:rsid w:val="00A20C95"/>
    <w:rsid w:val="00A21302"/>
    <w:rsid w:val="00A22B3D"/>
    <w:rsid w:val="00A22B9D"/>
    <w:rsid w:val="00A23944"/>
    <w:rsid w:val="00A24345"/>
    <w:rsid w:val="00A2473A"/>
    <w:rsid w:val="00A24BB3"/>
    <w:rsid w:val="00A25C6D"/>
    <w:rsid w:val="00A25DB8"/>
    <w:rsid w:val="00A262E9"/>
    <w:rsid w:val="00A273FC"/>
    <w:rsid w:val="00A278CC"/>
    <w:rsid w:val="00A3018F"/>
    <w:rsid w:val="00A311B2"/>
    <w:rsid w:val="00A31926"/>
    <w:rsid w:val="00A31FC7"/>
    <w:rsid w:val="00A32D02"/>
    <w:rsid w:val="00A331AB"/>
    <w:rsid w:val="00A333F1"/>
    <w:rsid w:val="00A33804"/>
    <w:rsid w:val="00A34581"/>
    <w:rsid w:val="00A34AA9"/>
    <w:rsid w:val="00A354D1"/>
    <w:rsid w:val="00A35CA2"/>
    <w:rsid w:val="00A35D3C"/>
    <w:rsid w:val="00A36466"/>
    <w:rsid w:val="00A366C6"/>
    <w:rsid w:val="00A40107"/>
    <w:rsid w:val="00A4026D"/>
    <w:rsid w:val="00A404A3"/>
    <w:rsid w:val="00A40BD3"/>
    <w:rsid w:val="00A40E74"/>
    <w:rsid w:val="00A40F79"/>
    <w:rsid w:val="00A4113D"/>
    <w:rsid w:val="00A41220"/>
    <w:rsid w:val="00A41979"/>
    <w:rsid w:val="00A419CA"/>
    <w:rsid w:val="00A453D7"/>
    <w:rsid w:val="00A45CD8"/>
    <w:rsid w:val="00A46B7E"/>
    <w:rsid w:val="00A46BAE"/>
    <w:rsid w:val="00A474DA"/>
    <w:rsid w:val="00A475F7"/>
    <w:rsid w:val="00A5154F"/>
    <w:rsid w:val="00A51587"/>
    <w:rsid w:val="00A51B3E"/>
    <w:rsid w:val="00A51D74"/>
    <w:rsid w:val="00A524B2"/>
    <w:rsid w:val="00A528CC"/>
    <w:rsid w:val="00A54757"/>
    <w:rsid w:val="00A5484E"/>
    <w:rsid w:val="00A54AF1"/>
    <w:rsid w:val="00A54B8D"/>
    <w:rsid w:val="00A54EDC"/>
    <w:rsid w:val="00A5579D"/>
    <w:rsid w:val="00A557D5"/>
    <w:rsid w:val="00A55BD7"/>
    <w:rsid w:val="00A56C59"/>
    <w:rsid w:val="00A5718C"/>
    <w:rsid w:val="00A57637"/>
    <w:rsid w:val="00A61290"/>
    <w:rsid w:val="00A62C40"/>
    <w:rsid w:val="00A62EF4"/>
    <w:rsid w:val="00A630B3"/>
    <w:rsid w:val="00A638F6"/>
    <w:rsid w:val="00A63DE9"/>
    <w:rsid w:val="00A656FE"/>
    <w:rsid w:val="00A65855"/>
    <w:rsid w:val="00A65B48"/>
    <w:rsid w:val="00A65BBC"/>
    <w:rsid w:val="00A668A5"/>
    <w:rsid w:val="00A669B4"/>
    <w:rsid w:val="00A66EFA"/>
    <w:rsid w:val="00A7074A"/>
    <w:rsid w:val="00A70816"/>
    <w:rsid w:val="00A70932"/>
    <w:rsid w:val="00A718B4"/>
    <w:rsid w:val="00A71994"/>
    <w:rsid w:val="00A721D9"/>
    <w:rsid w:val="00A723E0"/>
    <w:rsid w:val="00A7271E"/>
    <w:rsid w:val="00A72F4F"/>
    <w:rsid w:val="00A73770"/>
    <w:rsid w:val="00A73C41"/>
    <w:rsid w:val="00A74196"/>
    <w:rsid w:val="00A74257"/>
    <w:rsid w:val="00A745EB"/>
    <w:rsid w:val="00A7462E"/>
    <w:rsid w:val="00A74947"/>
    <w:rsid w:val="00A74A1B"/>
    <w:rsid w:val="00A74C2C"/>
    <w:rsid w:val="00A75B4B"/>
    <w:rsid w:val="00A75EE2"/>
    <w:rsid w:val="00A76715"/>
    <w:rsid w:val="00A76A19"/>
    <w:rsid w:val="00A76E76"/>
    <w:rsid w:val="00A77276"/>
    <w:rsid w:val="00A7795E"/>
    <w:rsid w:val="00A80706"/>
    <w:rsid w:val="00A8166A"/>
    <w:rsid w:val="00A83BA3"/>
    <w:rsid w:val="00A83BBB"/>
    <w:rsid w:val="00A83E06"/>
    <w:rsid w:val="00A8454C"/>
    <w:rsid w:val="00A85597"/>
    <w:rsid w:val="00A85D55"/>
    <w:rsid w:val="00A86B13"/>
    <w:rsid w:val="00A86E75"/>
    <w:rsid w:val="00A87724"/>
    <w:rsid w:val="00A87798"/>
    <w:rsid w:val="00A87B9C"/>
    <w:rsid w:val="00A91D62"/>
    <w:rsid w:val="00A91E05"/>
    <w:rsid w:val="00A9232E"/>
    <w:rsid w:val="00A92525"/>
    <w:rsid w:val="00A92E72"/>
    <w:rsid w:val="00A933F0"/>
    <w:rsid w:val="00A9474C"/>
    <w:rsid w:val="00A950AC"/>
    <w:rsid w:val="00A95512"/>
    <w:rsid w:val="00A958ED"/>
    <w:rsid w:val="00A95E9E"/>
    <w:rsid w:val="00A968C7"/>
    <w:rsid w:val="00A97639"/>
    <w:rsid w:val="00AA1B0B"/>
    <w:rsid w:val="00AA2A84"/>
    <w:rsid w:val="00AA2BAF"/>
    <w:rsid w:val="00AA3B52"/>
    <w:rsid w:val="00AA4820"/>
    <w:rsid w:val="00AA4E60"/>
    <w:rsid w:val="00AA6412"/>
    <w:rsid w:val="00AA7343"/>
    <w:rsid w:val="00AB06AF"/>
    <w:rsid w:val="00AB0ADA"/>
    <w:rsid w:val="00AB2186"/>
    <w:rsid w:val="00AB2390"/>
    <w:rsid w:val="00AB262E"/>
    <w:rsid w:val="00AB28F7"/>
    <w:rsid w:val="00AB2D63"/>
    <w:rsid w:val="00AB3962"/>
    <w:rsid w:val="00AB4714"/>
    <w:rsid w:val="00AB5116"/>
    <w:rsid w:val="00AB5F02"/>
    <w:rsid w:val="00AB6EE1"/>
    <w:rsid w:val="00AB70BD"/>
    <w:rsid w:val="00AB7313"/>
    <w:rsid w:val="00AB7957"/>
    <w:rsid w:val="00AB7C14"/>
    <w:rsid w:val="00AB7D34"/>
    <w:rsid w:val="00AC059A"/>
    <w:rsid w:val="00AC0E45"/>
    <w:rsid w:val="00AC1B88"/>
    <w:rsid w:val="00AC1F2E"/>
    <w:rsid w:val="00AC2DEE"/>
    <w:rsid w:val="00AC36BD"/>
    <w:rsid w:val="00AC38FA"/>
    <w:rsid w:val="00AC3B78"/>
    <w:rsid w:val="00AC409C"/>
    <w:rsid w:val="00AC40FE"/>
    <w:rsid w:val="00AC44F0"/>
    <w:rsid w:val="00AC480F"/>
    <w:rsid w:val="00AC4A88"/>
    <w:rsid w:val="00AC4E0A"/>
    <w:rsid w:val="00AC5538"/>
    <w:rsid w:val="00AC5BD7"/>
    <w:rsid w:val="00AC5C1E"/>
    <w:rsid w:val="00AC679E"/>
    <w:rsid w:val="00AC6F9C"/>
    <w:rsid w:val="00AC71F4"/>
    <w:rsid w:val="00AC755D"/>
    <w:rsid w:val="00AC7787"/>
    <w:rsid w:val="00AC786E"/>
    <w:rsid w:val="00AC790A"/>
    <w:rsid w:val="00AC7C01"/>
    <w:rsid w:val="00AD0245"/>
    <w:rsid w:val="00AD0777"/>
    <w:rsid w:val="00AD1C3F"/>
    <w:rsid w:val="00AD2155"/>
    <w:rsid w:val="00AD275D"/>
    <w:rsid w:val="00AD2D80"/>
    <w:rsid w:val="00AD3B4D"/>
    <w:rsid w:val="00AD3E62"/>
    <w:rsid w:val="00AD4032"/>
    <w:rsid w:val="00AD458A"/>
    <w:rsid w:val="00AD580E"/>
    <w:rsid w:val="00AD61A7"/>
    <w:rsid w:val="00AD62AD"/>
    <w:rsid w:val="00AD785F"/>
    <w:rsid w:val="00AD7F7E"/>
    <w:rsid w:val="00AE05F0"/>
    <w:rsid w:val="00AE0A2C"/>
    <w:rsid w:val="00AE0BF0"/>
    <w:rsid w:val="00AE0D8B"/>
    <w:rsid w:val="00AE11B9"/>
    <w:rsid w:val="00AE242C"/>
    <w:rsid w:val="00AE2ED0"/>
    <w:rsid w:val="00AE2FC1"/>
    <w:rsid w:val="00AE35E2"/>
    <w:rsid w:val="00AE3D85"/>
    <w:rsid w:val="00AE530A"/>
    <w:rsid w:val="00AE5818"/>
    <w:rsid w:val="00AE5C09"/>
    <w:rsid w:val="00AE64CE"/>
    <w:rsid w:val="00AE72F0"/>
    <w:rsid w:val="00AE75E0"/>
    <w:rsid w:val="00AE77AD"/>
    <w:rsid w:val="00AE7937"/>
    <w:rsid w:val="00AE79AD"/>
    <w:rsid w:val="00AE7A5D"/>
    <w:rsid w:val="00AE7F96"/>
    <w:rsid w:val="00AF0754"/>
    <w:rsid w:val="00AF0857"/>
    <w:rsid w:val="00AF09B4"/>
    <w:rsid w:val="00AF13D9"/>
    <w:rsid w:val="00AF1C58"/>
    <w:rsid w:val="00AF73D1"/>
    <w:rsid w:val="00AF7416"/>
    <w:rsid w:val="00AF7868"/>
    <w:rsid w:val="00AF7945"/>
    <w:rsid w:val="00AF7BD5"/>
    <w:rsid w:val="00B003A2"/>
    <w:rsid w:val="00B00475"/>
    <w:rsid w:val="00B01055"/>
    <w:rsid w:val="00B016DA"/>
    <w:rsid w:val="00B0255D"/>
    <w:rsid w:val="00B029E5"/>
    <w:rsid w:val="00B02D01"/>
    <w:rsid w:val="00B038D0"/>
    <w:rsid w:val="00B03B1A"/>
    <w:rsid w:val="00B03B8A"/>
    <w:rsid w:val="00B045EE"/>
    <w:rsid w:val="00B060D5"/>
    <w:rsid w:val="00B0626A"/>
    <w:rsid w:val="00B0732F"/>
    <w:rsid w:val="00B07968"/>
    <w:rsid w:val="00B07CE5"/>
    <w:rsid w:val="00B1165D"/>
    <w:rsid w:val="00B11F54"/>
    <w:rsid w:val="00B120DF"/>
    <w:rsid w:val="00B1348A"/>
    <w:rsid w:val="00B13E40"/>
    <w:rsid w:val="00B14425"/>
    <w:rsid w:val="00B14586"/>
    <w:rsid w:val="00B146CA"/>
    <w:rsid w:val="00B1477F"/>
    <w:rsid w:val="00B147F9"/>
    <w:rsid w:val="00B15083"/>
    <w:rsid w:val="00B156C1"/>
    <w:rsid w:val="00B15AF3"/>
    <w:rsid w:val="00B17057"/>
    <w:rsid w:val="00B171E0"/>
    <w:rsid w:val="00B17422"/>
    <w:rsid w:val="00B179AE"/>
    <w:rsid w:val="00B2045E"/>
    <w:rsid w:val="00B2172E"/>
    <w:rsid w:val="00B21DCB"/>
    <w:rsid w:val="00B21F47"/>
    <w:rsid w:val="00B22D97"/>
    <w:rsid w:val="00B23F09"/>
    <w:rsid w:val="00B2536F"/>
    <w:rsid w:val="00B25A2C"/>
    <w:rsid w:val="00B25BB3"/>
    <w:rsid w:val="00B26734"/>
    <w:rsid w:val="00B274A3"/>
    <w:rsid w:val="00B27A14"/>
    <w:rsid w:val="00B27D59"/>
    <w:rsid w:val="00B31CB7"/>
    <w:rsid w:val="00B32823"/>
    <w:rsid w:val="00B32C51"/>
    <w:rsid w:val="00B32F76"/>
    <w:rsid w:val="00B344C2"/>
    <w:rsid w:val="00B34784"/>
    <w:rsid w:val="00B34845"/>
    <w:rsid w:val="00B3652B"/>
    <w:rsid w:val="00B377FA"/>
    <w:rsid w:val="00B37A63"/>
    <w:rsid w:val="00B406D2"/>
    <w:rsid w:val="00B414AC"/>
    <w:rsid w:val="00B41669"/>
    <w:rsid w:val="00B41C5E"/>
    <w:rsid w:val="00B4215E"/>
    <w:rsid w:val="00B424DB"/>
    <w:rsid w:val="00B427D4"/>
    <w:rsid w:val="00B42875"/>
    <w:rsid w:val="00B42BBF"/>
    <w:rsid w:val="00B4306F"/>
    <w:rsid w:val="00B440BB"/>
    <w:rsid w:val="00B44260"/>
    <w:rsid w:val="00B44FB9"/>
    <w:rsid w:val="00B4517B"/>
    <w:rsid w:val="00B45239"/>
    <w:rsid w:val="00B45613"/>
    <w:rsid w:val="00B46D3D"/>
    <w:rsid w:val="00B47057"/>
    <w:rsid w:val="00B47519"/>
    <w:rsid w:val="00B478B1"/>
    <w:rsid w:val="00B50789"/>
    <w:rsid w:val="00B5088D"/>
    <w:rsid w:val="00B5093E"/>
    <w:rsid w:val="00B5111E"/>
    <w:rsid w:val="00B511C0"/>
    <w:rsid w:val="00B51271"/>
    <w:rsid w:val="00B518CA"/>
    <w:rsid w:val="00B51B7A"/>
    <w:rsid w:val="00B5208A"/>
    <w:rsid w:val="00B53AD7"/>
    <w:rsid w:val="00B542A7"/>
    <w:rsid w:val="00B55D02"/>
    <w:rsid w:val="00B55E12"/>
    <w:rsid w:val="00B56544"/>
    <w:rsid w:val="00B56725"/>
    <w:rsid w:val="00B56809"/>
    <w:rsid w:val="00B56C68"/>
    <w:rsid w:val="00B574D6"/>
    <w:rsid w:val="00B6011F"/>
    <w:rsid w:val="00B607EA"/>
    <w:rsid w:val="00B6091D"/>
    <w:rsid w:val="00B614EB"/>
    <w:rsid w:val="00B61A00"/>
    <w:rsid w:val="00B61BCE"/>
    <w:rsid w:val="00B61F45"/>
    <w:rsid w:val="00B6314A"/>
    <w:rsid w:val="00B637A9"/>
    <w:rsid w:val="00B63DFE"/>
    <w:rsid w:val="00B643B0"/>
    <w:rsid w:val="00B64681"/>
    <w:rsid w:val="00B6594F"/>
    <w:rsid w:val="00B6632C"/>
    <w:rsid w:val="00B664BE"/>
    <w:rsid w:val="00B67758"/>
    <w:rsid w:val="00B67866"/>
    <w:rsid w:val="00B67AA3"/>
    <w:rsid w:val="00B7044F"/>
    <w:rsid w:val="00B70577"/>
    <w:rsid w:val="00B7081E"/>
    <w:rsid w:val="00B70AC3"/>
    <w:rsid w:val="00B71461"/>
    <w:rsid w:val="00B71496"/>
    <w:rsid w:val="00B731B9"/>
    <w:rsid w:val="00B73B48"/>
    <w:rsid w:val="00B74621"/>
    <w:rsid w:val="00B746AB"/>
    <w:rsid w:val="00B752D7"/>
    <w:rsid w:val="00B75980"/>
    <w:rsid w:val="00B768A0"/>
    <w:rsid w:val="00B76A71"/>
    <w:rsid w:val="00B77974"/>
    <w:rsid w:val="00B77BDD"/>
    <w:rsid w:val="00B80F81"/>
    <w:rsid w:val="00B8111D"/>
    <w:rsid w:val="00B822B5"/>
    <w:rsid w:val="00B825E1"/>
    <w:rsid w:val="00B83743"/>
    <w:rsid w:val="00B83917"/>
    <w:rsid w:val="00B84FE0"/>
    <w:rsid w:val="00B8521D"/>
    <w:rsid w:val="00B8537D"/>
    <w:rsid w:val="00B86FA6"/>
    <w:rsid w:val="00B87BFE"/>
    <w:rsid w:val="00B903D7"/>
    <w:rsid w:val="00B904B9"/>
    <w:rsid w:val="00B906AD"/>
    <w:rsid w:val="00B90D3B"/>
    <w:rsid w:val="00B91BC6"/>
    <w:rsid w:val="00B92270"/>
    <w:rsid w:val="00B92AE7"/>
    <w:rsid w:val="00B93B46"/>
    <w:rsid w:val="00B940F3"/>
    <w:rsid w:val="00B9472F"/>
    <w:rsid w:val="00B94F5A"/>
    <w:rsid w:val="00B95421"/>
    <w:rsid w:val="00B96272"/>
    <w:rsid w:val="00B970C8"/>
    <w:rsid w:val="00B9718A"/>
    <w:rsid w:val="00B975FC"/>
    <w:rsid w:val="00BA0219"/>
    <w:rsid w:val="00BA02A7"/>
    <w:rsid w:val="00BA0CEE"/>
    <w:rsid w:val="00BA11B5"/>
    <w:rsid w:val="00BA1EB0"/>
    <w:rsid w:val="00BA4C00"/>
    <w:rsid w:val="00BA62B6"/>
    <w:rsid w:val="00BA65E5"/>
    <w:rsid w:val="00BA7654"/>
    <w:rsid w:val="00BA768D"/>
    <w:rsid w:val="00BB0887"/>
    <w:rsid w:val="00BB0B71"/>
    <w:rsid w:val="00BB0B94"/>
    <w:rsid w:val="00BB1464"/>
    <w:rsid w:val="00BB14C9"/>
    <w:rsid w:val="00BB2245"/>
    <w:rsid w:val="00BB241C"/>
    <w:rsid w:val="00BB2724"/>
    <w:rsid w:val="00BB2C4A"/>
    <w:rsid w:val="00BB31FC"/>
    <w:rsid w:val="00BB323C"/>
    <w:rsid w:val="00BB3628"/>
    <w:rsid w:val="00BB3BF6"/>
    <w:rsid w:val="00BB4296"/>
    <w:rsid w:val="00BB4423"/>
    <w:rsid w:val="00BB5125"/>
    <w:rsid w:val="00BB5443"/>
    <w:rsid w:val="00BB5718"/>
    <w:rsid w:val="00BB579C"/>
    <w:rsid w:val="00BB5805"/>
    <w:rsid w:val="00BB5C08"/>
    <w:rsid w:val="00BB5F7F"/>
    <w:rsid w:val="00BB6F90"/>
    <w:rsid w:val="00BB7345"/>
    <w:rsid w:val="00BC0218"/>
    <w:rsid w:val="00BC0969"/>
    <w:rsid w:val="00BC145F"/>
    <w:rsid w:val="00BC3589"/>
    <w:rsid w:val="00BC3C5E"/>
    <w:rsid w:val="00BC4A98"/>
    <w:rsid w:val="00BC4F6F"/>
    <w:rsid w:val="00BC56EF"/>
    <w:rsid w:val="00BC5EDB"/>
    <w:rsid w:val="00BC61DB"/>
    <w:rsid w:val="00BC66DE"/>
    <w:rsid w:val="00BC6707"/>
    <w:rsid w:val="00BC6A5F"/>
    <w:rsid w:val="00BC760E"/>
    <w:rsid w:val="00BC7C95"/>
    <w:rsid w:val="00BD0F73"/>
    <w:rsid w:val="00BD100B"/>
    <w:rsid w:val="00BD1B2B"/>
    <w:rsid w:val="00BD297D"/>
    <w:rsid w:val="00BD2B99"/>
    <w:rsid w:val="00BD2E65"/>
    <w:rsid w:val="00BD3B76"/>
    <w:rsid w:val="00BD42EF"/>
    <w:rsid w:val="00BD6502"/>
    <w:rsid w:val="00BD6A51"/>
    <w:rsid w:val="00BD7990"/>
    <w:rsid w:val="00BE08F5"/>
    <w:rsid w:val="00BE0ED1"/>
    <w:rsid w:val="00BE1184"/>
    <w:rsid w:val="00BE16D7"/>
    <w:rsid w:val="00BE1EB6"/>
    <w:rsid w:val="00BE1FDA"/>
    <w:rsid w:val="00BE2151"/>
    <w:rsid w:val="00BE32AC"/>
    <w:rsid w:val="00BE379D"/>
    <w:rsid w:val="00BE5FBD"/>
    <w:rsid w:val="00BE602D"/>
    <w:rsid w:val="00BE62C1"/>
    <w:rsid w:val="00BE6813"/>
    <w:rsid w:val="00BE685B"/>
    <w:rsid w:val="00BE7540"/>
    <w:rsid w:val="00BE7566"/>
    <w:rsid w:val="00BF0016"/>
    <w:rsid w:val="00BF05C5"/>
    <w:rsid w:val="00BF0748"/>
    <w:rsid w:val="00BF08BE"/>
    <w:rsid w:val="00BF0D6E"/>
    <w:rsid w:val="00BF1025"/>
    <w:rsid w:val="00BF1365"/>
    <w:rsid w:val="00BF1389"/>
    <w:rsid w:val="00BF1BD3"/>
    <w:rsid w:val="00BF2085"/>
    <w:rsid w:val="00BF2138"/>
    <w:rsid w:val="00BF218C"/>
    <w:rsid w:val="00BF2FAE"/>
    <w:rsid w:val="00BF303B"/>
    <w:rsid w:val="00BF33C6"/>
    <w:rsid w:val="00BF3DB4"/>
    <w:rsid w:val="00BF48C8"/>
    <w:rsid w:val="00BF4B7E"/>
    <w:rsid w:val="00BF4D5D"/>
    <w:rsid w:val="00BF4E91"/>
    <w:rsid w:val="00BF55E4"/>
    <w:rsid w:val="00BF58A3"/>
    <w:rsid w:val="00BF6046"/>
    <w:rsid w:val="00BF769C"/>
    <w:rsid w:val="00C00203"/>
    <w:rsid w:val="00C00DF9"/>
    <w:rsid w:val="00C01F70"/>
    <w:rsid w:val="00C026A7"/>
    <w:rsid w:val="00C02ECE"/>
    <w:rsid w:val="00C02F9C"/>
    <w:rsid w:val="00C03744"/>
    <w:rsid w:val="00C03780"/>
    <w:rsid w:val="00C03884"/>
    <w:rsid w:val="00C03A26"/>
    <w:rsid w:val="00C03E67"/>
    <w:rsid w:val="00C04520"/>
    <w:rsid w:val="00C0544B"/>
    <w:rsid w:val="00C056AD"/>
    <w:rsid w:val="00C05F6D"/>
    <w:rsid w:val="00C064A8"/>
    <w:rsid w:val="00C064D0"/>
    <w:rsid w:val="00C06504"/>
    <w:rsid w:val="00C06FA6"/>
    <w:rsid w:val="00C10007"/>
    <w:rsid w:val="00C10425"/>
    <w:rsid w:val="00C109DD"/>
    <w:rsid w:val="00C119F6"/>
    <w:rsid w:val="00C13500"/>
    <w:rsid w:val="00C1446C"/>
    <w:rsid w:val="00C14704"/>
    <w:rsid w:val="00C14C4E"/>
    <w:rsid w:val="00C14E9D"/>
    <w:rsid w:val="00C14FAE"/>
    <w:rsid w:val="00C15FF2"/>
    <w:rsid w:val="00C162AD"/>
    <w:rsid w:val="00C162D8"/>
    <w:rsid w:val="00C16733"/>
    <w:rsid w:val="00C16967"/>
    <w:rsid w:val="00C16E02"/>
    <w:rsid w:val="00C16E5C"/>
    <w:rsid w:val="00C17633"/>
    <w:rsid w:val="00C17F43"/>
    <w:rsid w:val="00C20E28"/>
    <w:rsid w:val="00C20E96"/>
    <w:rsid w:val="00C21CC7"/>
    <w:rsid w:val="00C2235F"/>
    <w:rsid w:val="00C22923"/>
    <w:rsid w:val="00C22D0D"/>
    <w:rsid w:val="00C23106"/>
    <w:rsid w:val="00C23220"/>
    <w:rsid w:val="00C23226"/>
    <w:rsid w:val="00C2325E"/>
    <w:rsid w:val="00C23A59"/>
    <w:rsid w:val="00C23FCE"/>
    <w:rsid w:val="00C25A1D"/>
    <w:rsid w:val="00C272E8"/>
    <w:rsid w:val="00C27751"/>
    <w:rsid w:val="00C30093"/>
    <w:rsid w:val="00C316B5"/>
    <w:rsid w:val="00C31932"/>
    <w:rsid w:val="00C31C0C"/>
    <w:rsid w:val="00C32BF2"/>
    <w:rsid w:val="00C32E0D"/>
    <w:rsid w:val="00C333FD"/>
    <w:rsid w:val="00C34397"/>
    <w:rsid w:val="00C3440C"/>
    <w:rsid w:val="00C3458B"/>
    <w:rsid w:val="00C34D8D"/>
    <w:rsid w:val="00C3553F"/>
    <w:rsid w:val="00C35865"/>
    <w:rsid w:val="00C35AF8"/>
    <w:rsid w:val="00C35F59"/>
    <w:rsid w:val="00C36D5D"/>
    <w:rsid w:val="00C37651"/>
    <w:rsid w:val="00C400CC"/>
    <w:rsid w:val="00C402D7"/>
    <w:rsid w:val="00C406C9"/>
    <w:rsid w:val="00C40FFF"/>
    <w:rsid w:val="00C41B88"/>
    <w:rsid w:val="00C43D97"/>
    <w:rsid w:val="00C44B45"/>
    <w:rsid w:val="00C45154"/>
    <w:rsid w:val="00C4517E"/>
    <w:rsid w:val="00C45A8D"/>
    <w:rsid w:val="00C45D2A"/>
    <w:rsid w:val="00C46DEE"/>
    <w:rsid w:val="00C4793C"/>
    <w:rsid w:val="00C47BB6"/>
    <w:rsid w:val="00C47DC3"/>
    <w:rsid w:val="00C50DB9"/>
    <w:rsid w:val="00C50DF4"/>
    <w:rsid w:val="00C51AF9"/>
    <w:rsid w:val="00C51E17"/>
    <w:rsid w:val="00C53412"/>
    <w:rsid w:val="00C53E36"/>
    <w:rsid w:val="00C542D9"/>
    <w:rsid w:val="00C54421"/>
    <w:rsid w:val="00C54E2A"/>
    <w:rsid w:val="00C56563"/>
    <w:rsid w:val="00C56577"/>
    <w:rsid w:val="00C56871"/>
    <w:rsid w:val="00C56D91"/>
    <w:rsid w:val="00C56DA4"/>
    <w:rsid w:val="00C5755E"/>
    <w:rsid w:val="00C60069"/>
    <w:rsid w:val="00C6080E"/>
    <w:rsid w:val="00C609EE"/>
    <w:rsid w:val="00C6135A"/>
    <w:rsid w:val="00C615C3"/>
    <w:rsid w:val="00C6160C"/>
    <w:rsid w:val="00C61A5A"/>
    <w:rsid w:val="00C620A4"/>
    <w:rsid w:val="00C620D5"/>
    <w:rsid w:val="00C6286C"/>
    <w:rsid w:val="00C62EB3"/>
    <w:rsid w:val="00C64005"/>
    <w:rsid w:val="00C64819"/>
    <w:rsid w:val="00C64F8C"/>
    <w:rsid w:val="00C66BBF"/>
    <w:rsid w:val="00C70325"/>
    <w:rsid w:val="00C70C96"/>
    <w:rsid w:val="00C71707"/>
    <w:rsid w:val="00C719A6"/>
    <w:rsid w:val="00C71E44"/>
    <w:rsid w:val="00C7205B"/>
    <w:rsid w:val="00C73FA0"/>
    <w:rsid w:val="00C74092"/>
    <w:rsid w:val="00C74559"/>
    <w:rsid w:val="00C760DD"/>
    <w:rsid w:val="00C763F5"/>
    <w:rsid w:val="00C76544"/>
    <w:rsid w:val="00C77298"/>
    <w:rsid w:val="00C776D3"/>
    <w:rsid w:val="00C77B81"/>
    <w:rsid w:val="00C8016F"/>
    <w:rsid w:val="00C801C0"/>
    <w:rsid w:val="00C81189"/>
    <w:rsid w:val="00C81C78"/>
    <w:rsid w:val="00C825DF"/>
    <w:rsid w:val="00C828A2"/>
    <w:rsid w:val="00C82BD7"/>
    <w:rsid w:val="00C8315A"/>
    <w:rsid w:val="00C83ACA"/>
    <w:rsid w:val="00C85342"/>
    <w:rsid w:val="00C854B7"/>
    <w:rsid w:val="00C8562F"/>
    <w:rsid w:val="00C86771"/>
    <w:rsid w:val="00C870E7"/>
    <w:rsid w:val="00C872F6"/>
    <w:rsid w:val="00C87463"/>
    <w:rsid w:val="00C90280"/>
    <w:rsid w:val="00C9037E"/>
    <w:rsid w:val="00C9049A"/>
    <w:rsid w:val="00C9049E"/>
    <w:rsid w:val="00C9084C"/>
    <w:rsid w:val="00C90BA4"/>
    <w:rsid w:val="00C9157C"/>
    <w:rsid w:val="00C91D5A"/>
    <w:rsid w:val="00C9220B"/>
    <w:rsid w:val="00C939AB"/>
    <w:rsid w:val="00C93BAA"/>
    <w:rsid w:val="00C93DE1"/>
    <w:rsid w:val="00C94589"/>
    <w:rsid w:val="00C94CCD"/>
    <w:rsid w:val="00C95B64"/>
    <w:rsid w:val="00C96161"/>
    <w:rsid w:val="00C96238"/>
    <w:rsid w:val="00C968D1"/>
    <w:rsid w:val="00C968E7"/>
    <w:rsid w:val="00C96F84"/>
    <w:rsid w:val="00C97131"/>
    <w:rsid w:val="00C97741"/>
    <w:rsid w:val="00CA0747"/>
    <w:rsid w:val="00CA10B9"/>
    <w:rsid w:val="00CA10F7"/>
    <w:rsid w:val="00CA197E"/>
    <w:rsid w:val="00CA1F0F"/>
    <w:rsid w:val="00CA2167"/>
    <w:rsid w:val="00CA375A"/>
    <w:rsid w:val="00CA3B47"/>
    <w:rsid w:val="00CA3CEB"/>
    <w:rsid w:val="00CA4073"/>
    <w:rsid w:val="00CA42FF"/>
    <w:rsid w:val="00CA4F72"/>
    <w:rsid w:val="00CA5767"/>
    <w:rsid w:val="00CA610C"/>
    <w:rsid w:val="00CA6EAF"/>
    <w:rsid w:val="00CA7037"/>
    <w:rsid w:val="00CA78BD"/>
    <w:rsid w:val="00CB061C"/>
    <w:rsid w:val="00CB06D7"/>
    <w:rsid w:val="00CB0F79"/>
    <w:rsid w:val="00CB13D8"/>
    <w:rsid w:val="00CB23C2"/>
    <w:rsid w:val="00CB2A70"/>
    <w:rsid w:val="00CB44A5"/>
    <w:rsid w:val="00CB4E61"/>
    <w:rsid w:val="00CB58D4"/>
    <w:rsid w:val="00CB5C19"/>
    <w:rsid w:val="00CB6AD0"/>
    <w:rsid w:val="00CB6C82"/>
    <w:rsid w:val="00CB7B5F"/>
    <w:rsid w:val="00CB7F1A"/>
    <w:rsid w:val="00CC029A"/>
    <w:rsid w:val="00CC1429"/>
    <w:rsid w:val="00CC15C7"/>
    <w:rsid w:val="00CC16A5"/>
    <w:rsid w:val="00CC26A9"/>
    <w:rsid w:val="00CC3464"/>
    <w:rsid w:val="00CC378A"/>
    <w:rsid w:val="00CC3BDF"/>
    <w:rsid w:val="00CC4BBA"/>
    <w:rsid w:val="00CC6043"/>
    <w:rsid w:val="00CC61C6"/>
    <w:rsid w:val="00CC79C4"/>
    <w:rsid w:val="00CC7C02"/>
    <w:rsid w:val="00CC7E42"/>
    <w:rsid w:val="00CD01C5"/>
    <w:rsid w:val="00CD28A6"/>
    <w:rsid w:val="00CD29E5"/>
    <w:rsid w:val="00CD3B95"/>
    <w:rsid w:val="00CD474A"/>
    <w:rsid w:val="00CD4E0F"/>
    <w:rsid w:val="00CD50D8"/>
    <w:rsid w:val="00CD537A"/>
    <w:rsid w:val="00CD55F3"/>
    <w:rsid w:val="00CD653E"/>
    <w:rsid w:val="00CD6978"/>
    <w:rsid w:val="00CD69E4"/>
    <w:rsid w:val="00CD7506"/>
    <w:rsid w:val="00CD7B3B"/>
    <w:rsid w:val="00CE0D47"/>
    <w:rsid w:val="00CE144A"/>
    <w:rsid w:val="00CE15B6"/>
    <w:rsid w:val="00CE17F6"/>
    <w:rsid w:val="00CE1C4C"/>
    <w:rsid w:val="00CE29DE"/>
    <w:rsid w:val="00CE2A97"/>
    <w:rsid w:val="00CE3858"/>
    <w:rsid w:val="00CE38A7"/>
    <w:rsid w:val="00CE408E"/>
    <w:rsid w:val="00CE497F"/>
    <w:rsid w:val="00CE5342"/>
    <w:rsid w:val="00CE592A"/>
    <w:rsid w:val="00CE69BB"/>
    <w:rsid w:val="00CE6AF2"/>
    <w:rsid w:val="00CE6F00"/>
    <w:rsid w:val="00CE6F53"/>
    <w:rsid w:val="00CE73AD"/>
    <w:rsid w:val="00CE7D92"/>
    <w:rsid w:val="00CF00AD"/>
    <w:rsid w:val="00CF06E2"/>
    <w:rsid w:val="00CF0F76"/>
    <w:rsid w:val="00CF301F"/>
    <w:rsid w:val="00CF339F"/>
    <w:rsid w:val="00CF3C5B"/>
    <w:rsid w:val="00CF42ED"/>
    <w:rsid w:val="00CF467E"/>
    <w:rsid w:val="00CF4D0F"/>
    <w:rsid w:val="00CF50A4"/>
    <w:rsid w:val="00CF563E"/>
    <w:rsid w:val="00CF5B8B"/>
    <w:rsid w:val="00CF6595"/>
    <w:rsid w:val="00CF6D04"/>
    <w:rsid w:val="00CF6DB0"/>
    <w:rsid w:val="00CF7063"/>
    <w:rsid w:val="00CF7CB6"/>
    <w:rsid w:val="00D00713"/>
    <w:rsid w:val="00D019BE"/>
    <w:rsid w:val="00D01A8C"/>
    <w:rsid w:val="00D01DBA"/>
    <w:rsid w:val="00D020F9"/>
    <w:rsid w:val="00D024A1"/>
    <w:rsid w:val="00D02D15"/>
    <w:rsid w:val="00D03046"/>
    <w:rsid w:val="00D033C2"/>
    <w:rsid w:val="00D035D6"/>
    <w:rsid w:val="00D04106"/>
    <w:rsid w:val="00D04994"/>
    <w:rsid w:val="00D04AC3"/>
    <w:rsid w:val="00D050ED"/>
    <w:rsid w:val="00D05709"/>
    <w:rsid w:val="00D06172"/>
    <w:rsid w:val="00D0770A"/>
    <w:rsid w:val="00D07906"/>
    <w:rsid w:val="00D10125"/>
    <w:rsid w:val="00D10F17"/>
    <w:rsid w:val="00D11077"/>
    <w:rsid w:val="00D1197E"/>
    <w:rsid w:val="00D12D48"/>
    <w:rsid w:val="00D12E12"/>
    <w:rsid w:val="00D13259"/>
    <w:rsid w:val="00D13A8D"/>
    <w:rsid w:val="00D13D7A"/>
    <w:rsid w:val="00D13E03"/>
    <w:rsid w:val="00D149D2"/>
    <w:rsid w:val="00D14EA1"/>
    <w:rsid w:val="00D14F06"/>
    <w:rsid w:val="00D15088"/>
    <w:rsid w:val="00D15DB4"/>
    <w:rsid w:val="00D16033"/>
    <w:rsid w:val="00D164EA"/>
    <w:rsid w:val="00D17C78"/>
    <w:rsid w:val="00D17FEF"/>
    <w:rsid w:val="00D20FD5"/>
    <w:rsid w:val="00D2169F"/>
    <w:rsid w:val="00D22B68"/>
    <w:rsid w:val="00D22DD7"/>
    <w:rsid w:val="00D23673"/>
    <w:rsid w:val="00D2394F"/>
    <w:rsid w:val="00D243F5"/>
    <w:rsid w:val="00D24CE8"/>
    <w:rsid w:val="00D2560B"/>
    <w:rsid w:val="00D25D4B"/>
    <w:rsid w:val="00D27453"/>
    <w:rsid w:val="00D2758F"/>
    <w:rsid w:val="00D27730"/>
    <w:rsid w:val="00D27E12"/>
    <w:rsid w:val="00D30E19"/>
    <w:rsid w:val="00D30EFC"/>
    <w:rsid w:val="00D30F16"/>
    <w:rsid w:val="00D3196F"/>
    <w:rsid w:val="00D31C7F"/>
    <w:rsid w:val="00D32857"/>
    <w:rsid w:val="00D32D6E"/>
    <w:rsid w:val="00D32DA9"/>
    <w:rsid w:val="00D331DC"/>
    <w:rsid w:val="00D33A16"/>
    <w:rsid w:val="00D34285"/>
    <w:rsid w:val="00D3490F"/>
    <w:rsid w:val="00D35531"/>
    <w:rsid w:val="00D3558E"/>
    <w:rsid w:val="00D35FA7"/>
    <w:rsid w:val="00D363B4"/>
    <w:rsid w:val="00D36904"/>
    <w:rsid w:val="00D371D5"/>
    <w:rsid w:val="00D407A4"/>
    <w:rsid w:val="00D42714"/>
    <w:rsid w:val="00D42CE9"/>
    <w:rsid w:val="00D430D1"/>
    <w:rsid w:val="00D43C47"/>
    <w:rsid w:val="00D43F4B"/>
    <w:rsid w:val="00D44042"/>
    <w:rsid w:val="00D44C64"/>
    <w:rsid w:val="00D45234"/>
    <w:rsid w:val="00D45A51"/>
    <w:rsid w:val="00D4609C"/>
    <w:rsid w:val="00D4681A"/>
    <w:rsid w:val="00D46C6D"/>
    <w:rsid w:val="00D470BB"/>
    <w:rsid w:val="00D47529"/>
    <w:rsid w:val="00D47987"/>
    <w:rsid w:val="00D47FFB"/>
    <w:rsid w:val="00D51054"/>
    <w:rsid w:val="00D517EA"/>
    <w:rsid w:val="00D521D3"/>
    <w:rsid w:val="00D52F14"/>
    <w:rsid w:val="00D53038"/>
    <w:rsid w:val="00D53F06"/>
    <w:rsid w:val="00D550C1"/>
    <w:rsid w:val="00D554A0"/>
    <w:rsid w:val="00D5566B"/>
    <w:rsid w:val="00D55E3A"/>
    <w:rsid w:val="00D609FF"/>
    <w:rsid w:val="00D60ACF"/>
    <w:rsid w:val="00D60EB8"/>
    <w:rsid w:val="00D61B3A"/>
    <w:rsid w:val="00D6264B"/>
    <w:rsid w:val="00D62CEC"/>
    <w:rsid w:val="00D63612"/>
    <w:rsid w:val="00D63766"/>
    <w:rsid w:val="00D63BEB"/>
    <w:rsid w:val="00D64143"/>
    <w:rsid w:val="00D645EE"/>
    <w:rsid w:val="00D655A9"/>
    <w:rsid w:val="00D659E0"/>
    <w:rsid w:val="00D65ACE"/>
    <w:rsid w:val="00D66242"/>
    <w:rsid w:val="00D662C6"/>
    <w:rsid w:val="00D66C08"/>
    <w:rsid w:val="00D66D07"/>
    <w:rsid w:val="00D66D68"/>
    <w:rsid w:val="00D67699"/>
    <w:rsid w:val="00D71D2D"/>
    <w:rsid w:val="00D72437"/>
    <w:rsid w:val="00D72995"/>
    <w:rsid w:val="00D72B2B"/>
    <w:rsid w:val="00D7312D"/>
    <w:rsid w:val="00D73751"/>
    <w:rsid w:val="00D73B46"/>
    <w:rsid w:val="00D74306"/>
    <w:rsid w:val="00D74D94"/>
    <w:rsid w:val="00D74EB7"/>
    <w:rsid w:val="00D74FD6"/>
    <w:rsid w:val="00D751E0"/>
    <w:rsid w:val="00D75851"/>
    <w:rsid w:val="00D76F55"/>
    <w:rsid w:val="00D773AD"/>
    <w:rsid w:val="00D77DF1"/>
    <w:rsid w:val="00D80206"/>
    <w:rsid w:val="00D80993"/>
    <w:rsid w:val="00D80A16"/>
    <w:rsid w:val="00D819F1"/>
    <w:rsid w:val="00D81CF4"/>
    <w:rsid w:val="00D82836"/>
    <w:rsid w:val="00D832D1"/>
    <w:rsid w:val="00D8346F"/>
    <w:rsid w:val="00D83519"/>
    <w:rsid w:val="00D83E38"/>
    <w:rsid w:val="00D83EFC"/>
    <w:rsid w:val="00D8430C"/>
    <w:rsid w:val="00D8465E"/>
    <w:rsid w:val="00D84ECA"/>
    <w:rsid w:val="00D8504B"/>
    <w:rsid w:val="00D858ED"/>
    <w:rsid w:val="00D85F3D"/>
    <w:rsid w:val="00D873E3"/>
    <w:rsid w:val="00D87B93"/>
    <w:rsid w:val="00D90549"/>
    <w:rsid w:val="00D90706"/>
    <w:rsid w:val="00D91070"/>
    <w:rsid w:val="00D9156B"/>
    <w:rsid w:val="00D9189B"/>
    <w:rsid w:val="00D9253B"/>
    <w:rsid w:val="00D92574"/>
    <w:rsid w:val="00D927C2"/>
    <w:rsid w:val="00D937EF"/>
    <w:rsid w:val="00D94194"/>
    <w:rsid w:val="00D94A35"/>
    <w:rsid w:val="00D955B7"/>
    <w:rsid w:val="00D95945"/>
    <w:rsid w:val="00D95B73"/>
    <w:rsid w:val="00D95C90"/>
    <w:rsid w:val="00D9645D"/>
    <w:rsid w:val="00D96900"/>
    <w:rsid w:val="00DA0642"/>
    <w:rsid w:val="00DA0D09"/>
    <w:rsid w:val="00DA1B0F"/>
    <w:rsid w:val="00DA1FE0"/>
    <w:rsid w:val="00DA3117"/>
    <w:rsid w:val="00DA344D"/>
    <w:rsid w:val="00DA351B"/>
    <w:rsid w:val="00DA35DE"/>
    <w:rsid w:val="00DA402A"/>
    <w:rsid w:val="00DA404C"/>
    <w:rsid w:val="00DA4AAD"/>
    <w:rsid w:val="00DA4C76"/>
    <w:rsid w:val="00DA5075"/>
    <w:rsid w:val="00DA6BD8"/>
    <w:rsid w:val="00DA73DB"/>
    <w:rsid w:val="00DA791B"/>
    <w:rsid w:val="00DA7E74"/>
    <w:rsid w:val="00DB06FD"/>
    <w:rsid w:val="00DB0F19"/>
    <w:rsid w:val="00DB118E"/>
    <w:rsid w:val="00DB12BC"/>
    <w:rsid w:val="00DB195D"/>
    <w:rsid w:val="00DB1E66"/>
    <w:rsid w:val="00DB24E7"/>
    <w:rsid w:val="00DB2537"/>
    <w:rsid w:val="00DB3082"/>
    <w:rsid w:val="00DB3781"/>
    <w:rsid w:val="00DB406A"/>
    <w:rsid w:val="00DB4471"/>
    <w:rsid w:val="00DB4588"/>
    <w:rsid w:val="00DB483A"/>
    <w:rsid w:val="00DB5A87"/>
    <w:rsid w:val="00DB5B89"/>
    <w:rsid w:val="00DB648D"/>
    <w:rsid w:val="00DB6D39"/>
    <w:rsid w:val="00DB6D96"/>
    <w:rsid w:val="00DB71FB"/>
    <w:rsid w:val="00DC0415"/>
    <w:rsid w:val="00DC06B6"/>
    <w:rsid w:val="00DC14C3"/>
    <w:rsid w:val="00DC1727"/>
    <w:rsid w:val="00DC17D3"/>
    <w:rsid w:val="00DC1825"/>
    <w:rsid w:val="00DC23D7"/>
    <w:rsid w:val="00DC241A"/>
    <w:rsid w:val="00DC25C1"/>
    <w:rsid w:val="00DC2E3E"/>
    <w:rsid w:val="00DC337A"/>
    <w:rsid w:val="00DC3462"/>
    <w:rsid w:val="00DC397C"/>
    <w:rsid w:val="00DC4169"/>
    <w:rsid w:val="00DC4587"/>
    <w:rsid w:val="00DC5B66"/>
    <w:rsid w:val="00DC65A1"/>
    <w:rsid w:val="00DC6AC5"/>
    <w:rsid w:val="00DC6FAD"/>
    <w:rsid w:val="00DC7BBC"/>
    <w:rsid w:val="00DD08EA"/>
    <w:rsid w:val="00DD123E"/>
    <w:rsid w:val="00DD22AF"/>
    <w:rsid w:val="00DD24AC"/>
    <w:rsid w:val="00DD24BD"/>
    <w:rsid w:val="00DD2F56"/>
    <w:rsid w:val="00DD31B7"/>
    <w:rsid w:val="00DD351D"/>
    <w:rsid w:val="00DD3C82"/>
    <w:rsid w:val="00DD3E03"/>
    <w:rsid w:val="00DD41A0"/>
    <w:rsid w:val="00DD52F6"/>
    <w:rsid w:val="00DD6461"/>
    <w:rsid w:val="00DD6FA6"/>
    <w:rsid w:val="00DD7153"/>
    <w:rsid w:val="00DD7356"/>
    <w:rsid w:val="00DD76CF"/>
    <w:rsid w:val="00DD7BA9"/>
    <w:rsid w:val="00DE0087"/>
    <w:rsid w:val="00DE0809"/>
    <w:rsid w:val="00DE08F0"/>
    <w:rsid w:val="00DE0A39"/>
    <w:rsid w:val="00DE0B0F"/>
    <w:rsid w:val="00DE10E5"/>
    <w:rsid w:val="00DE1421"/>
    <w:rsid w:val="00DE14BF"/>
    <w:rsid w:val="00DE2190"/>
    <w:rsid w:val="00DE21E7"/>
    <w:rsid w:val="00DE24DB"/>
    <w:rsid w:val="00DE3399"/>
    <w:rsid w:val="00DE3514"/>
    <w:rsid w:val="00DE3D39"/>
    <w:rsid w:val="00DE46D3"/>
    <w:rsid w:val="00DE4C85"/>
    <w:rsid w:val="00DE4EDA"/>
    <w:rsid w:val="00DE523B"/>
    <w:rsid w:val="00DE60FB"/>
    <w:rsid w:val="00DF046E"/>
    <w:rsid w:val="00DF0C83"/>
    <w:rsid w:val="00DF225D"/>
    <w:rsid w:val="00DF44FA"/>
    <w:rsid w:val="00DF470D"/>
    <w:rsid w:val="00DF4F96"/>
    <w:rsid w:val="00DF50D1"/>
    <w:rsid w:val="00DF5C18"/>
    <w:rsid w:val="00DF5CBD"/>
    <w:rsid w:val="00DF617D"/>
    <w:rsid w:val="00DF6911"/>
    <w:rsid w:val="00DF6AED"/>
    <w:rsid w:val="00DF6B6A"/>
    <w:rsid w:val="00DF700A"/>
    <w:rsid w:val="00DF7B7C"/>
    <w:rsid w:val="00E00D64"/>
    <w:rsid w:val="00E01BFD"/>
    <w:rsid w:val="00E02142"/>
    <w:rsid w:val="00E02254"/>
    <w:rsid w:val="00E04237"/>
    <w:rsid w:val="00E0528E"/>
    <w:rsid w:val="00E06288"/>
    <w:rsid w:val="00E06C9C"/>
    <w:rsid w:val="00E07734"/>
    <w:rsid w:val="00E07947"/>
    <w:rsid w:val="00E079B6"/>
    <w:rsid w:val="00E106C2"/>
    <w:rsid w:val="00E107A7"/>
    <w:rsid w:val="00E10D43"/>
    <w:rsid w:val="00E123B3"/>
    <w:rsid w:val="00E13C03"/>
    <w:rsid w:val="00E1481E"/>
    <w:rsid w:val="00E15592"/>
    <w:rsid w:val="00E156C0"/>
    <w:rsid w:val="00E1572D"/>
    <w:rsid w:val="00E15F31"/>
    <w:rsid w:val="00E15FD1"/>
    <w:rsid w:val="00E162CC"/>
    <w:rsid w:val="00E16415"/>
    <w:rsid w:val="00E16697"/>
    <w:rsid w:val="00E16B83"/>
    <w:rsid w:val="00E16C5F"/>
    <w:rsid w:val="00E17145"/>
    <w:rsid w:val="00E17908"/>
    <w:rsid w:val="00E17AE7"/>
    <w:rsid w:val="00E17D73"/>
    <w:rsid w:val="00E20A94"/>
    <w:rsid w:val="00E21BF0"/>
    <w:rsid w:val="00E22E06"/>
    <w:rsid w:val="00E233BD"/>
    <w:rsid w:val="00E235D1"/>
    <w:rsid w:val="00E2385C"/>
    <w:rsid w:val="00E24665"/>
    <w:rsid w:val="00E266D8"/>
    <w:rsid w:val="00E269BA"/>
    <w:rsid w:val="00E27084"/>
    <w:rsid w:val="00E27227"/>
    <w:rsid w:val="00E279C8"/>
    <w:rsid w:val="00E30C8E"/>
    <w:rsid w:val="00E31563"/>
    <w:rsid w:val="00E32E99"/>
    <w:rsid w:val="00E33AA2"/>
    <w:rsid w:val="00E34069"/>
    <w:rsid w:val="00E3410A"/>
    <w:rsid w:val="00E3491E"/>
    <w:rsid w:val="00E35191"/>
    <w:rsid w:val="00E35194"/>
    <w:rsid w:val="00E35969"/>
    <w:rsid w:val="00E367C6"/>
    <w:rsid w:val="00E4002E"/>
    <w:rsid w:val="00E40507"/>
    <w:rsid w:val="00E40862"/>
    <w:rsid w:val="00E41E31"/>
    <w:rsid w:val="00E42E34"/>
    <w:rsid w:val="00E4381A"/>
    <w:rsid w:val="00E44E69"/>
    <w:rsid w:val="00E45106"/>
    <w:rsid w:val="00E45370"/>
    <w:rsid w:val="00E454BB"/>
    <w:rsid w:val="00E45866"/>
    <w:rsid w:val="00E45E5F"/>
    <w:rsid w:val="00E46DDF"/>
    <w:rsid w:val="00E47923"/>
    <w:rsid w:val="00E50325"/>
    <w:rsid w:val="00E50CC9"/>
    <w:rsid w:val="00E512BD"/>
    <w:rsid w:val="00E516FD"/>
    <w:rsid w:val="00E51C5A"/>
    <w:rsid w:val="00E51EF8"/>
    <w:rsid w:val="00E52C98"/>
    <w:rsid w:val="00E53672"/>
    <w:rsid w:val="00E5371D"/>
    <w:rsid w:val="00E53E4C"/>
    <w:rsid w:val="00E54245"/>
    <w:rsid w:val="00E54A96"/>
    <w:rsid w:val="00E54EAE"/>
    <w:rsid w:val="00E54EEB"/>
    <w:rsid w:val="00E55AE7"/>
    <w:rsid w:val="00E56730"/>
    <w:rsid w:val="00E5689B"/>
    <w:rsid w:val="00E56D49"/>
    <w:rsid w:val="00E57385"/>
    <w:rsid w:val="00E607BE"/>
    <w:rsid w:val="00E61592"/>
    <w:rsid w:val="00E61EB6"/>
    <w:rsid w:val="00E62314"/>
    <w:rsid w:val="00E6320C"/>
    <w:rsid w:val="00E63DF0"/>
    <w:rsid w:val="00E64821"/>
    <w:rsid w:val="00E64AA4"/>
    <w:rsid w:val="00E64BD5"/>
    <w:rsid w:val="00E655F0"/>
    <w:rsid w:val="00E65961"/>
    <w:rsid w:val="00E66625"/>
    <w:rsid w:val="00E67440"/>
    <w:rsid w:val="00E676B2"/>
    <w:rsid w:val="00E67E94"/>
    <w:rsid w:val="00E7035F"/>
    <w:rsid w:val="00E7074C"/>
    <w:rsid w:val="00E71012"/>
    <w:rsid w:val="00E71339"/>
    <w:rsid w:val="00E714FD"/>
    <w:rsid w:val="00E71995"/>
    <w:rsid w:val="00E72738"/>
    <w:rsid w:val="00E72D95"/>
    <w:rsid w:val="00E73278"/>
    <w:rsid w:val="00E7340F"/>
    <w:rsid w:val="00E738BC"/>
    <w:rsid w:val="00E7454D"/>
    <w:rsid w:val="00E74A3B"/>
    <w:rsid w:val="00E75971"/>
    <w:rsid w:val="00E75AA2"/>
    <w:rsid w:val="00E75B32"/>
    <w:rsid w:val="00E75F2E"/>
    <w:rsid w:val="00E7633F"/>
    <w:rsid w:val="00E76F18"/>
    <w:rsid w:val="00E81B3F"/>
    <w:rsid w:val="00E8212D"/>
    <w:rsid w:val="00E826F1"/>
    <w:rsid w:val="00E827F8"/>
    <w:rsid w:val="00E82913"/>
    <w:rsid w:val="00E82C06"/>
    <w:rsid w:val="00E8302B"/>
    <w:rsid w:val="00E83EFD"/>
    <w:rsid w:val="00E84521"/>
    <w:rsid w:val="00E84908"/>
    <w:rsid w:val="00E84A7A"/>
    <w:rsid w:val="00E84F20"/>
    <w:rsid w:val="00E85EB4"/>
    <w:rsid w:val="00E86234"/>
    <w:rsid w:val="00E86799"/>
    <w:rsid w:val="00E86FBC"/>
    <w:rsid w:val="00E872FC"/>
    <w:rsid w:val="00E906BF"/>
    <w:rsid w:val="00E916B6"/>
    <w:rsid w:val="00E92611"/>
    <w:rsid w:val="00E928C2"/>
    <w:rsid w:val="00E92CB1"/>
    <w:rsid w:val="00E93EDB"/>
    <w:rsid w:val="00E94D59"/>
    <w:rsid w:val="00E94FF1"/>
    <w:rsid w:val="00E9565E"/>
    <w:rsid w:val="00E95874"/>
    <w:rsid w:val="00E96334"/>
    <w:rsid w:val="00E969E9"/>
    <w:rsid w:val="00EA0A73"/>
    <w:rsid w:val="00EA0E47"/>
    <w:rsid w:val="00EA0FE9"/>
    <w:rsid w:val="00EA109B"/>
    <w:rsid w:val="00EA21FC"/>
    <w:rsid w:val="00EA36B0"/>
    <w:rsid w:val="00EA36CC"/>
    <w:rsid w:val="00EA36DC"/>
    <w:rsid w:val="00EA3A88"/>
    <w:rsid w:val="00EA3E57"/>
    <w:rsid w:val="00EA4683"/>
    <w:rsid w:val="00EA4EAD"/>
    <w:rsid w:val="00EA5781"/>
    <w:rsid w:val="00EA5DEA"/>
    <w:rsid w:val="00EA7849"/>
    <w:rsid w:val="00EB04B6"/>
    <w:rsid w:val="00EB07AD"/>
    <w:rsid w:val="00EB1172"/>
    <w:rsid w:val="00EB13AE"/>
    <w:rsid w:val="00EB1C8C"/>
    <w:rsid w:val="00EB1DD6"/>
    <w:rsid w:val="00EB2018"/>
    <w:rsid w:val="00EB2A4A"/>
    <w:rsid w:val="00EB379F"/>
    <w:rsid w:val="00EB37E4"/>
    <w:rsid w:val="00EB3B32"/>
    <w:rsid w:val="00EB3C8A"/>
    <w:rsid w:val="00EB3EBA"/>
    <w:rsid w:val="00EB4005"/>
    <w:rsid w:val="00EB48D2"/>
    <w:rsid w:val="00EB57C9"/>
    <w:rsid w:val="00EB6021"/>
    <w:rsid w:val="00EB65B3"/>
    <w:rsid w:val="00EB72FF"/>
    <w:rsid w:val="00EB762E"/>
    <w:rsid w:val="00EC0A84"/>
    <w:rsid w:val="00EC1BA9"/>
    <w:rsid w:val="00EC2044"/>
    <w:rsid w:val="00EC2C0A"/>
    <w:rsid w:val="00EC373E"/>
    <w:rsid w:val="00EC37F2"/>
    <w:rsid w:val="00EC3AAD"/>
    <w:rsid w:val="00EC3D2C"/>
    <w:rsid w:val="00EC432C"/>
    <w:rsid w:val="00EC4A41"/>
    <w:rsid w:val="00EC6582"/>
    <w:rsid w:val="00EC6F41"/>
    <w:rsid w:val="00ED0067"/>
    <w:rsid w:val="00ED1135"/>
    <w:rsid w:val="00ED1205"/>
    <w:rsid w:val="00ED12E0"/>
    <w:rsid w:val="00ED1691"/>
    <w:rsid w:val="00ED1B9B"/>
    <w:rsid w:val="00ED219E"/>
    <w:rsid w:val="00ED3733"/>
    <w:rsid w:val="00ED3F3F"/>
    <w:rsid w:val="00ED3F78"/>
    <w:rsid w:val="00ED567D"/>
    <w:rsid w:val="00ED56CB"/>
    <w:rsid w:val="00ED5771"/>
    <w:rsid w:val="00ED5E2D"/>
    <w:rsid w:val="00ED631D"/>
    <w:rsid w:val="00ED689E"/>
    <w:rsid w:val="00ED69AC"/>
    <w:rsid w:val="00ED71B3"/>
    <w:rsid w:val="00ED7450"/>
    <w:rsid w:val="00ED748A"/>
    <w:rsid w:val="00EE0114"/>
    <w:rsid w:val="00EE03FC"/>
    <w:rsid w:val="00EE0DE2"/>
    <w:rsid w:val="00EE126C"/>
    <w:rsid w:val="00EE16CE"/>
    <w:rsid w:val="00EE253E"/>
    <w:rsid w:val="00EE2A9B"/>
    <w:rsid w:val="00EE2E68"/>
    <w:rsid w:val="00EE41CC"/>
    <w:rsid w:val="00EE43FC"/>
    <w:rsid w:val="00EE500B"/>
    <w:rsid w:val="00EE50E9"/>
    <w:rsid w:val="00EE5286"/>
    <w:rsid w:val="00EE60D2"/>
    <w:rsid w:val="00EE65FE"/>
    <w:rsid w:val="00EE6612"/>
    <w:rsid w:val="00EF03D9"/>
    <w:rsid w:val="00EF0502"/>
    <w:rsid w:val="00EF0E2F"/>
    <w:rsid w:val="00EF13BE"/>
    <w:rsid w:val="00EF15B9"/>
    <w:rsid w:val="00EF1F86"/>
    <w:rsid w:val="00EF2D68"/>
    <w:rsid w:val="00EF317D"/>
    <w:rsid w:val="00EF341D"/>
    <w:rsid w:val="00EF4E3B"/>
    <w:rsid w:val="00EF51C4"/>
    <w:rsid w:val="00EF529F"/>
    <w:rsid w:val="00EF572F"/>
    <w:rsid w:val="00EF6BDF"/>
    <w:rsid w:val="00EF7176"/>
    <w:rsid w:val="00EF7CA5"/>
    <w:rsid w:val="00F00D77"/>
    <w:rsid w:val="00F00DCD"/>
    <w:rsid w:val="00F017CC"/>
    <w:rsid w:val="00F01996"/>
    <w:rsid w:val="00F01B32"/>
    <w:rsid w:val="00F01CBF"/>
    <w:rsid w:val="00F01E6C"/>
    <w:rsid w:val="00F02150"/>
    <w:rsid w:val="00F02B58"/>
    <w:rsid w:val="00F02C90"/>
    <w:rsid w:val="00F02D14"/>
    <w:rsid w:val="00F02D8B"/>
    <w:rsid w:val="00F03070"/>
    <w:rsid w:val="00F034BA"/>
    <w:rsid w:val="00F03578"/>
    <w:rsid w:val="00F04D76"/>
    <w:rsid w:val="00F07F88"/>
    <w:rsid w:val="00F10284"/>
    <w:rsid w:val="00F1251D"/>
    <w:rsid w:val="00F12937"/>
    <w:rsid w:val="00F13483"/>
    <w:rsid w:val="00F138E9"/>
    <w:rsid w:val="00F13A9F"/>
    <w:rsid w:val="00F14A2C"/>
    <w:rsid w:val="00F14BD3"/>
    <w:rsid w:val="00F1515F"/>
    <w:rsid w:val="00F15E1F"/>
    <w:rsid w:val="00F15F37"/>
    <w:rsid w:val="00F20ED1"/>
    <w:rsid w:val="00F218A8"/>
    <w:rsid w:val="00F2252E"/>
    <w:rsid w:val="00F239E5"/>
    <w:rsid w:val="00F23A6A"/>
    <w:rsid w:val="00F24433"/>
    <w:rsid w:val="00F24EF2"/>
    <w:rsid w:val="00F25421"/>
    <w:rsid w:val="00F25DAF"/>
    <w:rsid w:val="00F25FFD"/>
    <w:rsid w:val="00F275F5"/>
    <w:rsid w:val="00F2778C"/>
    <w:rsid w:val="00F30541"/>
    <w:rsid w:val="00F308F0"/>
    <w:rsid w:val="00F31204"/>
    <w:rsid w:val="00F31447"/>
    <w:rsid w:val="00F31968"/>
    <w:rsid w:val="00F3232D"/>
    <w:rsid w:val="00F32A26"/>
    <w:rsid w:val="00F331C5"/>
    <w:rsid w:val="00F33221"/>
    <w:rsid w:val="00F332CB"/>
    <w:rsid w:val="00F33845"/>
    <w:rsid w:val="00F33C9C"/>
    <w:rsid w:val="00F36492"/>
    <w:rsid w:val="00F368FB"/>
    <w:rsid w:val="00F36DAA"/>
    <w:rsid w:val="00F37752"/>
    <w:rsid w:val="00F37EA9"/>
    <w:rsid w:val="00F40523"/>
    <w:rsid w:val="00F4106B"/>
    <w:rsid w:val="00F41B69"/>
    <w:rsid w:val="00F42389"/>
    <w:rsid w:val="00F42642"/>
    <w:rsid w:val="00F42B42"/>
    <w:rsid w:val="00F42DE2"/>
    <w:rsid w:val="00F432C4"/>
    <w:rsid w:val="00F44E41"/>
    <w:rsid w:val="00F45305"/>
    <w:rsid w:val="00F45C7B"/>
    <w:rsid w:val="00F45CCC"/>
    <w:rsid w:val="00F45D14"/>
    <w:rsid w:val="00F45FFA"/>
    <w:rsid w:val="00F46A05"/>
    <w:rsid w:val="00F46F47"/>
    <w:rsid w:val="00F5018D"/>
    <w:rsid w:val="00F50C83"/>
    <w:rsid w:val="00F51194"/>
    <w:rsid w:val="00F5493C"/>
    <w:rsid w:val="00F549D6"/>
    <w:rsid w:val="00F54A02"/>
    <w:rsid w:val="00F54ABB"/>
    <w:rsid w:val="00F553BF"/>
    <w:rsid w:val="00F5551B"/>
    <w:rsid w:val="00F555C4"/>
    <w:rsid w:val="00F55952"/>
    <w:rsid w:val="00F55C6F"/>
    <w:rsid w:val="00F565FD"/>
    <w:rsid w:val="00F56BED"/>
    <w:rsid w:val="00F56D4F"/>
    <w:rsid w:val="00F576D3"/>
    <w:rsid w:val="00F579B9"/>
    <w:rsid w:val="00F60047"/>
    <w:rsid w:val="00F6083D"/>
    <w:rsid w:val="00F60E33"/>
    <w:rsid w:val="00F61299"/>
    <w:rsid w:val="00F61C22"/>
    <w:rsid w:val="00F61E1D"/>
    <w:rsid w:val="00F6209D"/>
    <w:rsid w:val="00F64812"/>
    <w:rsid w:val="00F64ACC"/>
    <w:rsid w:val="00F6526D"/>
    <w:rsid w:val="00F65CC6"/>
    <w:rsid w:val="00F6635A"/>
    <w:rsid w:val="00F6644D"/>
    <w:rsid w:val="00F66C6D"/>
    <w:rsid w:val="00F66C83"/>
    <w:rsid w:val="00F66E8A"/>
    <w:rsid w:val="00F673E1"/>
    <w:rsid w:val="00F67CC3"/>
    <w:rsid w:val="00F70279"/>
    <w:rsid w:val="00F70BE0"/>
    <w:rsid w:val="00F70DB3"/>
    <w:rsid w:val="00F7164F"/>
    <w:rsid w:val="00F72351"/>
    <w:rsid w:val="00F72740"/>
    <w:rsid w:val="00F7308A"/>
    <w:rsid w:val="00F7362F"/>
    <w:rsid w:val="00F73C66"/>
    <w:rsid w:val="00F75FBE"/>
    <w:rsid w:val="00F7638C"/>
    <w:rsid w:val="00F76A38"/>
    <w:rsid w:val="00F8008A"/>
    <w:rsid w:val="00F8083A"/>
    <w:rsid w:val="00F80ACE"/>
    <w:rsid w:val="00F813EC"/>
    <w:rsid w:val="00F81511"/>
    <w:rsid w:val="00F81CA9"/>
    <w:rsid w:val="00F82152"/>
    <w:rsid w:val="00F82E41"/>
    <w:rsid w:val="00F830AE"/>
    <w:rsid w:val="00F83F7A"/>
    <w:rsid w:val="00F8716A"/>
    <w:rsid w:val="00F87F92"/>
    <w:rsid w:val="00F90A1D"/>
    <w:rsid w:val="00F90E58"/>
    <w:rsid w:val="00F91B9E"/>
    <w:rsid w:val="00F92356"/>
    <w:rsid w:val="00F92452"/>
    <w:rsid w:val="00F929DE"/>
    <w:rsid w:val="00F92EC1"/>
    <w:rsid w:val="00F92F6F"/>
    <w:rsid w:val="00F93CA1"/>
    <w:rsid w:val="00F948CB"/>
    <w:rsid w:val="00F94CD9"/>
    <w:rsid w:val="00F950D5"/>
    <w:rsid w:val="00F954E0"/>
    <w:rsid w:val="00F95EB3"/>
    <w:rsid w:val="00F96D5D"/>
    <w:rsid w:val="00FA000E"/>
    <w:rsid w:val="00FA0BF8"/>
    <w:rsid w:val="00FA17F5"/>
    <w:rsid w:val="00FA1DDC"/>
    <w:rsid w:val="00FA20D9"/>
    <w:rsid w:val="00FA25EB"/>
    <w:rsid w:val="00FA2C82"/>
    <w:rsid w:val="00FA2CBA"/>
    <w:rsid w:val="00FA33EC"/>
    <w:rsid w:val="00FA3ADF"/>
    <w:rsid w:val="00FA3B02"/>
    <w:rsid w:val="00FA4082"/>
    <w:rsid w:val="00FA503F"/>
    <w:rsid w:val="00FA5890"/>
    <w:rsid w:val="00FA59BF"/>
    <w:rsid w:val="00FA6F4D"/>
    <w:rsid w:val="00FA78F2"/>
    <w:rsid w:val="00FB1042"/>
    <w:rsid w:val="00FB1832"/>
    <w:rsid w:val="00FB206B"/>
    <w:rsid w:val="00FB23EE"/>
    <w:rsid w:val="00FB2B6C"/>
    <w:rsid w:val="00FB3384"/>
    <w:rsid w:val="00FB3BD8"/>
    <w:rsid w:val="00FB4113"/>
    <w:rsid w:val="00FB4138"/>
    <w:rsid w:val="00FB422F"/>
    <w:rsid w:val="00FB4765"/>
    <w:rsid w:val="00FB49C2"/>
    <w:rsid w:val="00FB501A"/>
    <w:rsid w:val="00FB6010"/>
    <w:rsid w:val="00FB6A32"/>
    <w:rsid w:val="00FB7135"/>
    <w:rsid w:val="00FB7332"/>
    <w:rsid w:val="00FB7399"/>
    <w:rsid w:val="00FC0495"/>
    <w:rsid w:val="00FC096F"/>
    <w:rsid w:val="00FC0E94"/>
    <w:rsid w:val="00FC1866"/>
    <w:rsid w:val="00FC1903"/>
    <w:rsid w:val="00FC19D1"/>
    <w:rsid w:val="00FC21AA"/>
    <w:rsid w:val="00FC24B0"/>
    <w:rsid w:val="00FC2707"/>
    <w:rsid w:val="00FC318D"/>
    <w:rsid w:val="00FC3D6B"/>
    <w:rsid w:val="00FC547C"/>
    <w:rsid w:val="00FC57FD"/>
    <w:rsid w:val="00FC58E3"/>
    <w:rsid w:val="00FC5D09"/>
    <w:rsid w:val="00FC5F04"/>
    <w:rsid w:val="00FC613C"/>
    <w:rsid w:val="00FC7A4F"/>
    <w:rsid w:val="00FD03F5"/>
    <w:rsid w:val="00FD043E"/>
    <w:rsid w:val="00FD0574"/>
    <w:rsid w:val="00FD0D89"/>
    <w:rsid w:val="00FD1419"/>
    <w:rsid w:val="00FD17B3"/>
    <w:rsid w:val="00FD1D4E"/>
    <w:rsid w:val="00FD1E8E"/>
    <w:rsid w:val="00FD272C"/>
    <w:rsid w:val="00FD2A96"/>
    <w:rsid w:val="00FD47D8"/>
    <w:rsid w:val="00FD4F63"/>
    <w:rsid w:val="00FD55DF"/>
    <w:rsid w:val="00FD5C26"/>
    <w:rsid w:val="00FD6247"/>
    <w:rsid w:val="00FD64EE"/>
    <w:rsid w:val="00FD6C96"/>
    <w:rsid w:val="00FD7502"/>
    <w:rsid w:val="00FD7F97"/>
    <w:rsid w:val="00FE017B"/>
    <w:rsid w:val="00FE1F63"/>
    <w:rsid w:val="00FE25A9"/>
    <w:rsid w:val="00FE337B"/>
    <w:rsid w:val="00FE3A14"/>
    <w:rsid w:val="00FE3BE4"/>
    <w:rsid w:val="00FE3FC2"/>
    <w:rsid w:val="00FE4AC9"/>
    <w:rsid w:val="00FE4FD1"/>
    <w:rsid w:val="00FE5324"/>
    <w:rsid w:val="00FE57F8"/>
    <w:rsid w:val="00FE58F7"/>
    <w:rsid w:val="00FE67FB"/>
    <w:rsid w:val="00FE765E"/>
    <w:rsid w:val="00FE779F"/>
    <w:rsid w:val="00FE7F80"/>
    <w:rsid w:val="00FF01B4"/>
    <w:rsid w:val="00FF07A8"/>
    <w:rsid w:val="00FF08A0"/>
    <w:rsid w:val="00FF0C8C"/>
    <w:rsid w:val="00FF0C98"/>
    <w:rsid w:val="00FF139E"/>
    <w:rsid w:val="00FF17F7"/>
    <w:rsid w:val="00FF190D"/>
    <w:rsid w:val="00FF278C"/>
    <w:rsid w:val="00FF28C8"/>
    <w:rsid w:val="00FF3171"/>
    <w:rsid w:val="00FF370D"/>
    <w:rsid w:val="00FF41EE"/>
    <w:rsid w:val="00FF43C6"/>
    <w:rsid w:val="00FF5420"/>
    <w:rsid w:val="00FF57C1"/>
    <w:rsid w:val="00FF6C33"/>
    <w:rsid w:val="00FF7199"/>
    <w:rsid w:val="00FF71F7"/>
    <w:rsid w:val="00FF7E38"/>
    <w:rsid w:val="00FF7E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911D0E"/>
  <w15:docId w15:val="{32DA2CDB-BC44-4A77-8DE9-09CB5981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pacing w:after="80"/>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99"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0EF"/>
    <w:rPr>
      <w:rFonts w:ascii="Verdana" w:hAnsi="Verdana"/>
      <w:sz w:val="18"/>
      <w:szCs w:val="18"/>
      <w:lang w:val="en-US" w:eastAsia="en-US"/>
    </w:rPr>
  </w:style>
  <w:style w:type="paragraph" w:styleId="Heading1">
    <w:name w:val="heading 1"/>
    <w:next w:val="Normal"/>
    <w:qFormat/>
    <w:rsid w:val="009A2180"/>
    <w:pPr>
      <w:keepNext/>
      <w:pageBreakBefore/>
      <w:numPr>
        <w:numId w:val="1"/>
      </w:numPr>
      <w:spacing w:before="240"/>
      <w:ind w:left="360"/>
      <w:outlineLvl w:val="0"/>
    </w:pPr>
    <w:rPr>
      <w:rFonts w:ascii="Verdana" w:hAnsi="Verdana"/>
      <w:b/>
      <w:bCs/>
      <w:color w:val="3366FF"/>
      <w:sz w:val="24"/>
      <w:szCs w:val="24"/>
      <w:lang w:val="en-GB" w:eastAsia="en-US"/>
    </w:rPr>
  </w:style>
  <w:style w:type="paragraph" w:styleId="Heading2">
    <w:name w:val="heading 2"/>
    <w:basedOn w:val="Heading1"/>
    <w:next w:val="Normal"/>
    <w:qFormat/>
    <w:rsid w:val="008416C1"/>
    <w:pPr>
      <w:pageBreakBefore w:val="0"/>
      <w:numPr>
        <w:ilvl w:val="1"/>
      </w:numPr>
      <w:outlineLvl w:val="1"/>
    </w:pPr>
    <w:rPr>
      <w:sz w:val="18"/>
      <w:lang w:val="en-US"/>
    </w:rPr>
  </w:style>
  <w:style w:type="paragraph" w:styleId="Heading3">
    <w:name w:val="heading 3"/>
    <w:basedOn w:val="Heading2"/>
    <w:next w:val="Normal"/>
    <w:qFormat/>
    <w:rsid w:val="009E3CB2"/>
    <w:pPr>
      <w:numPr>
        <w:ilvl w:val="2"/>
      </w:numPr>
      <w:spacing w:after="160"/>
      <w:ind w:left="1152"/>
      <w:outlineLvl w:val="2"/>
    </w:pPr>
    <w:rPr>
      <w:rFonts w:cs="Arial"/>
      <w:szCs w:val="18"/>
    </w:rPr>
  </w:style>
  <w:style w:type="paragraph" w:styleId="Heading4">
    <w:name w:val="heading 4"/>
    <w:basedOn w:val="Heading3"/>
    <w:next w:val="Normal"/>
    <w:qFormat/>
    <w:rsid w:val="00134291"/>
    <w:pPr>
      <w:numPr>
        <w:ilvl w:val="3"/>
      </w:numPr>
      <w:outlineLvl w:val="3"/>
    </w:pPr>
    <w:rPr>
      <w:i/>
      <w:szCs w:val="20"/>
    </w:rPr>
  </w:style>
  <w:style w:type="paragraph" w:styleId="Heading5">
    <w:name w:val="heading 5"/>
    <w:basedOn w:val="Normal"/>
    <w:next w:val="Normal"/>
    <w:qFormat/>
    <w:rsid w:val="00134291"/>
    <w:pPr>
      <w:keepNext/>
      <w:numPr>
        <w:ilvl w:val="4"/>
        <w:numId w:val="1"/>
      </w:numPr>
      <w:outlineLvl w:val="4"/>
    </w:pPr>
    <w:rPr>
      <w:b/>
      <w:bCs/>
    </w:rPr>
  </w:style>
  <w:style w:type="paragraph" w:styleId="Heading6">
    <w:name w:val="heading 6"/>
    <w:basedOn w:val="Normal"/>
    <w:next w:val="Normal"/>
    <w:qFormat/>
    <w:rsid w:val="00134291"/>
    <w:pPr>
      <w:keepNext/>
      <w:numPr>
        <w:ilvl w:val="5"/>
        <w:numId w:val="1"/>
      </w:numPr>
      <w:outlineLvl w:val="5"/>
    </w:pPr>
    <w:rPr>
      <w:b/>
      <w:bCs/>
    </w:rPr>
  </w:style>
  <w:style w:type="paragraph" w:styleId="Heading7">
    <w:name w:val="heading 7"/>
    <w:basedOn w:val="Normal"/>
    <w:next w:val="Normal"/>
    <w:qFormat/>
    <w:rsid w:val="00134291"/>
    <w:pPr>
      <w:keepNext/>
      <w:numPr>
        <w:ilvl w:val="6"/>
        <w:numId w:val="1"/>
      </w:numPr>
      <w:outlineLvl w:val="6"/>
    </w:pPr>
    <w:rPr>
      <w:b/>
      <w:bCs/>
      <w:i/>
      <w:iCs/>
    </w:rPr>
  </w:style>
  <w:style w:type="paragraph" w:styleId="Heading8">
    <w:name w:val="heading 8"/>
    <w:basedOn w:val="Normal"/>
    <w:next w:val="Normal"/>
    <w:qFormat/>
    <w:rsid w:val="00134291"/>
    <w:pPr>
      <w:keepNext/>
      <w:numPr>
        <w:ilvl w:val="7"/>
        <w:numId w:val="1"/>
      </w:numPr>
      <w:jc w:val="center"/>
      <w:outlineLvl w:val="7"/>
    </w:pPr>
    <w:rPr>
      <w:b/>
      <w:bCs/>
      <w:lang w:val="fr-FR"/>
    </w:rPr>
  </w:style>
  <w:style w:type="paragraph" w:styleId="Heading9">
    <w:name w:val="heading 9"/>
    <w:basedOn w:val="Normal"/>
    <w:next w:val="Normal"/>
    <w:qFormat/>
    <w:rsid w:val="00134291"/>
    <w:pPr>
      <w:keepNext/>
      <w:numPr>
        <w:ilvl w:val="8"/>
        <w:numId w:val="1"/>
      </w:numPr>
      <w:jc w:val="right"/>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qFormat/>
    <w:rsid w:val="004627D7"/>
    <w:pPr>
      <w:tabs>
        <w:tab w:val="left" w:pos="1134"/>
        <w:tab w:val="right" w:pos="8931"/>
      </w:tabs>
    </w:pPr>
    <w:rPr>
      <w:b/>
    </w:rPr>
  </w:style>
  <w:style w:type="paragraph" w:styleId="TOC2">
    <w:name w:val="toc 2"/>
    <w:basedOn w:val="Normal"/>
    <w:next w:val="Normal"/>
    <w:autoRedefine/>
    <w:uiPriority w:val="39"/>
    <w:semiHidden/>
    <w:qFormat/>
    <w:rsid w:val="00D1197E"/>
    <w:pPr>
      <w:ind w:left="160"/>
    </w:pPr>
  </w:style>
  <w:style w:type="paragraph" w:styleId="TOC3">
    <w:name w:val="toc 3"/>
    <w:basedOn w:val="Normal"/>
    <w:next w:val="Normal"/>
    <w:autoRedefine/>
    <w:uiPriority w:val="39"/>
    <w:semiHidden/>
    <w:qFormat/>
    <w:rsid w:val="00D1197E"/>
    <w:pPr>
      <w:ind w:left="320"/>
    </w:pPr>
  </w:style>
  <w:style w:type="paragraph" w:styleId="TOC4">
    <w:name w:val="toc 4"/>
    <w:basedOn w:val="Normal"/>
    <w:next w:val="Normal"/>
    <w:autoRedefine/>
    <w:semiHidden/>
    <w:rsid w:val="00D1197E"/>
    <w:pPr>
      <w:ind w:left="480"/>
    </w:pPr>
  </w:style>
  <w:style w:type="paragraph" w:styleId="TOC5">
    <w:name w:val="toc 5"/>
    <w:basedOn w:val="Normal"/>
    <w:next w:val="Normal"/>
    <w:autoRedefine/>
    <w:semiHidden/>
    <w:rsid w:val="00D1197E"/>
    <w:pPr>
      <w:ind w:left="640"/>
    </w:pPr>
  </w:style>
  <w:style w:type="paragraph" w:styleId="TOC6">
    <w:name w:val="toc 6"/>
    <w:basedOn w:val="Normal"/>
    <w:next w:val="Normal"/>
    <w:autoRedefine/>
    <w:semiHidden/>
    <w:rsid w:val="00D1197E"/>
    <w:pPr>
      <w:ind w:left="800"/>
    </w:pPr>
  </w:style>
  <w:style w:type="paragraph" w:styleId="TOC7">
    <w:name w:val="toc 7"/>
    <w:basedOn w:val="Normal"/>
    <w:next w:val="Normal"/>
    <w:autoRedefine/>
    <w:semiHidden/>
    <w:rsid w:val="00D1197E"/>
    <w:pPr>
      <w:ind w:left="960"/>
    </w:pPr>
  </w:style>
  <w:style w:type="paragraph" w:styleId="TOC8">
    <w:name w:val="toc 8"/>
    <w:basedOn w:val="Normal"/>
    <w:next w:val="Normal"/>
    <w:autoRedefine/>
    <w:semiHidden/>
    <w:rsid w:val="00D1197E"/>
    <w:pPr>
      <w:ind w:left="1120"/>
    </w:pPr>
  </w:style>
  <w:style w:type="paragraph" w:styleId="TOC9">
    <w:name w:val="toc 9"/>
    <w:basedOn w:val="Normal"/>
    <w:next w:val="Normal"/>
    <w:autoRedefine/>
    <w:semiHidden/>
    <w:rsid w:val="00D1197E"/>
    <w:pPr>
      <w:ind w:left="1280"/>
    </w:pPr>
  </w:style>
  <w:style w:type="character" w:styleId="Hyperlink">
    <w:name w:val="Hyperlink"/>
    <w:basedOn w:val="DefaultParagraphFont"/>
    <w:uiPriority w:val="99"/>
    <w:rsid w:val="00D1197E"/>
    <w:rPr>
      <w:color w:val="0000FF"/>
      <w:u w:val="single"/>
    </w:rPr>
  </w:style>
  <w:style w:type="character" w:styleId="FollowedHyperlink">
    <w:name w:val="FollowedHyperlink"/>
    <w:basedOn w:val="DefaultParagraphFont"/>
    <w:rsid w:val="00D1197E"/>
    <w:rPr>
      <w:color w:val="800080"/>
      <w:u w:val="single"/>
    </w:rPr>
  </w:style>
  <w:style w:type="paragraph" w:styleId="DocumentMap">
    <w:name w:val="Document Map"/>
    <w:basedOn w:val="Normal"/>
    <w:semiHidden/>
    <w:rsid w:val="00D1197E"/>
    <w:pPr>
      <w:shd w:val="clear" w:color="auto" w:fill="000080"/>
    </w:pPr>
    <w:rPr>
      <w:rFonts w:ascii="Tahoma" w:hAnsi="Tahoma" w:cs="Tahoma"/>
    </w:rPr>
  </w:style>
  <w:style w:type="paragraph" w:styleId="BodyTextIndent">
    <w:name w:val="Body Text Indent"/>
    <w:basedOn w:val="Normal"/>
    <w:link w:val="BodyTextIndentChar"/>
    <w:rsid w:val="00D1197E"/>
    <w:rPr>
      <w:lang w:val="fr-FR"/>
    </w:rPr>
  </w:style>
  <w:style w:type="paragraph" w:styleId="BodyText">
    <w:name w:val="Body Text"/>
    <w:basedOn w:val="Normal"/>
    <w:link w:val="BodyTextChar"/>
    <w:rsid w:val="00D1197E"/>
  </w:style>
  <w:style w:type="paragraph" w:styleId="Caption">
    <w:name w:val="caption"/>
    <w:basedOn w:val="Normal"/>
    <w:next w:val="Normal"/>
    <w:qFormat/>
    <w:rsid w:val="00960C9D"/>
    <w:pPr>
      <w:spacing w:before="120"/>
    </w:pPr>
    <w:rPr>
      <w:b/>
      <w:bCs/>
      <w:szCs w:val="20"/>
    </w:rPr>
  </w:style>
  <w:style w:type="paragraph" w:styleId="BodyTextIndent2">
    <w:name w:val="Body Text Indent 2"/>
    <w:basedOn w:val="Normal"/>
    <w:rsid w:val="00D1197E"/>
    <w:rPr>
      <w:b/>
      <w:bCs/>
      <w:i/>
      <w:iCs/>
    </w:rPr>
  </w:style>
  <w:style w:type="paragraph" w:customStyle="1" w:styleId="xl45">
    <w:name w:val="xl45"/>
    <w:basedOn w:val="Normal"/>
    <w:rsid w:val="00D1197E"/>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2"/>
      <w:szCs w:val="22"/>
    </w:rPr>
  </w:style>
  <w:style w:type="paragraph" w:customStyle="1" w:styleId="font5">
    <w:name w:val="font5"/>
    <w:basedOn w:val="Normal"/>
    <w:rsid w:val="00D1197E"/>
    <w:pPr>
      <w:spacing w:before="100" w:beforeAutospacing="1" w:after="100" w:afterAutospacing="1"/>
    </w:pPr>
    <w:rPr>
      <w:rFonts w:ascii="Arial" w:eastAsia="Arial Unicode MS" w:hAnsi="Arial" w:cs="Arial"/>
      <w:b/>
      <w:bCs/>
      <w:i/>
      <w:iCs/>
      <w:color w:val="FF0000"/>
      <w:sz w:val="28"/>
      <w:szCs w:val="28"/>
    </w:rPr>
  </w:style>
  <w:style w:type="paragraph" w:styleId="Header">
    <w:name w:val="header"/>
    <w:basedOn w:val="Normal"/>
    <w:rsid w:val="00D1197E"/>
    <w:pPr>
      <w:tabs>
        <w:tab w:val="center" w:pos="4703"/>
        <w:tab w:val="right" w:pos="9406"/>
      </w:tabs>
    </w:pPr>
  </w:style>
  <w:style w:type="paragraph" w:styleId="Footer">
    <w:name w:val="footer"/>
    <w:basedOn w:val="Normal"/>
    <w:rsid w:val="00D1197E"/>
    <w:pPr>
      <w:tabs>
        <w:tab w:val="center" w:pos="4703"/>
        <w:tab w:val="right" w:pos="9406"/>
      </w:tabs>
    </w:pPr>
  </w:style>
  <w:style w:type="paragraph" w:styleId="FootnoteText">
    <w:name w:val="footnote text"/>
    <w:basedOn w:val="Normal"/>
    <w:semiHidden/>
    <w:rsid w:val="00D1197E"/>
    <w:rPr>
      <w:sz w:val="20"/>
      <w:szCs w:val="20"/>
    </w:rPr>
  </w:style>
  <w:style w:type="character" w:styleId="FootnoteReference">
    <w:name w:val="footnote reference"/>
    <w:basedOn w:val="DefaultParagraphFont"/>
    <w:semiHidden/>
    <w:rsid w:val="00D1197E"/>
    <w:rPr>
      <w:vertAlign w:val="superscript"/>
    </w:rPr>
  </w:style>
  <w:style w:type="paragraph" w:styleId="BalloonText">
    <w:name w:val="Balloon Text"/>
    <w:basedOn w:val="Normal"/>
    <w:semiHidden/>
    <w:rsid w:val="00D1197E"/>
    <w:rPr>
      <w:rFonts w:ascii="Tahoma" w:hAnsi="Tahoma" w:cs="Tahoma"/>
      <w:szCs w:val="16"/>
    </w:rPr>
  </w:style>
  <w:style w:type="paragraph" w:customStyle="1" w:styleId="DocTitle">
    <w:name w:val="DocTitle"/>
    <w:next w:val="Normal"/>
    <w:link w:val="DocTitleChar"/>
    <w:rsid w:val="00232052"/>
    <w:pPr>
      <w:tabs>
        <w:tab w:val="decimal" w:pos="-1980"/>
        <w:tab w:val="right" w:pos="9180"/>
      </w:tabs>
      <w:ind w:right="360"/>
    </w:pPr>
    <w:rPr>
      <w:rFonts w:ascii="Verdana" w:hAnsi="Verdana"/>
      <w:b/>
      <w:bCs/>
      <w:color w:val="008000"/>
      <w:sz w:val="36"/>
      <w:szCs w:val="36"/>
      <w:lang w:eastAsia="en-US"/>
    </w:rPr>
  </w:style>
  <w:style w:type="character" w:customStyle="1" w:styleId="DocTitleChar">
    <w:name w:val="DocTitle Char"/>
    <w:basedOn w:val="DefaultParagraphFont"/>
    <w:link w:val="DocTitle"/>
    <w:rsid w:val="00232052"/>
    <w:rPr>
      <w:rFonts w:ascii="Verdana" w:hAnsi="Verdana"/>
      <w:b/>
      <w:bCs/>
      <w:color w:val="008000"/>
      <w:sz w:val="36"/>
      <w:szCs w:val="36"/>
      <w:lang w:val="fr-FR" w:eastAsia="en-US" w:bidi="ar-SA"/>
    </w:rPr>
  </w:style>
  <w:style w:type="character" w:styleId="CommentReference">
    <w:name w:val="annotation reference"/>
    <w:basedOn w:val="DefaultParagraphFont"/>
    <w:semiHidden/>
    <w:rsid w:val="004C3831"/>
    <w:rPr>
      <w:sz w:val="16"/>
      <w:szCs w:val="16"/>
    </w:rPr>
  </w:style>
  <w:style w:type="paragraph" w:styleId="CommentText">
    <w:name w:val="annotation text"/>
    <w:basedOn w:val="Normal"/>
    <w:link w:val="CommentTextChar"/>
    <w:semiHidden/>
    <w:rsid w:val="005E0CE1"/>
    <w:rPr>
      <w:sz w:val="20"/>
      <w:szCs w:val="20"/>
    </w:rPr>
  </w:style>
  <w:style w:type="paragraph" w:styleId="CommentSubject">
    <w:name w:val="annotation subject"/>
    <w:basedOn w:val="CommentText"/>
    <w:next w:val="CommentText"/>
    <w:semiHidden/>
    <w:rsid w:val="004C3831"/>
    <w:rPr>
      <w:b/>
      <w:bCs/>
    </w:rPr>
  </w:style>
  <w:style w:type="paragraph" w:styleId="NormalWeb">
    <w:name w:val="Normal (Web)"/>
    <w:basedOn w:val="Normal"/>
    <w:uiPriority w:val="99"/>
    <w:unhideWhenUsed/>
    <w:rsid w:val="006514A4"/>
    <w:pPr>
      <w:spacing w:before="100" w:beforeAutospacing="1" w:after="100" w:afterAutospacing="1"/>
    </w:pPr>
    <w:rPr>
      <w:rFonts w:ascii="Times New Roman" w:hAnsi="Times New Roman"/>
      <w:sz w:val="24"/>
    </w:rPr>
  </w:style>
  <w:style w:type="character" w:styleId="HTMLKeyboard">
    <w:name w:val="HTML Keyboard"/>
    <w:basedOn w:val="DefaultParagraphFont"/>
    <w:uiPriority w:val="99"/>
    <w:unhideWhenUsed/>
    <w:rsid w:val="005D35CA"/>
    <w:rPr>
      <w:rFonts w:ascii="Verdana" w:eastAsia="Times New Roman" w:hAnsi="Verdana" w:cs="Courier New" w:hint="default"/>
      <w:b/>
      <w:bCs/>
      <w:color w:val="757E84"/>
      <w:spacing w:val="-12"/>
      <w:sz w:val="16"/>
      <w:szCs w:val="16"/>
    </w:rPr>
  </w:style>
  <w:style w:type="character" w:styleId="Strong">
    <w:name w:val="Strong"/>
    <w:basedOn w:val="DefaultParagraphFont"/>
    <w:uiPriority w:val="22"/>
    <w:qFormat/>
    <w:rsid w:val="005D35CA"/>
    <w:rPr>
      <w:b/>
      <w:bCs/>
    </w:rPr>
  </w:style>
  <w:style w:type="paragraph" w:styleId="Revision">
    <w:name w:val="Revision"/>
    <w:hidden/>
    <w:uiPriority w:val="99"/>
    <w:semiHidden/>
    <w:rsid w:val="00230708"/>
    <w:rPr>
      <w:rFonts w:ascii="Verdana" w:hAnsi="Verdana"/>
      <w:sz w:val="16"/>
      <w:szCs w:val="24"/>
      <w:lang w:val="en-GB" w:eastAsia="en-US"/>
    </w:rPr>
  </w:style>
  <w:style w:type="paragraph" w:styleId="ListParagraph">
    <w:name w:val="List Paragraph"/>
    <w:basedOn w:val="Normal"/>
    <w:uiPriority w:val="34"/>
    <w:qFormat/>
    <w:rsid w:val="00443491"/>
    <w:pPr>
      <w:ind w:left="426"/>
      <w:contextualSpacing/>
    </w:pPr>
  </w:style>
  <w:style w:type="paragraph" w:styleId="Title">
    <w:name w:val="Title"/>
    <w:basedOn w:val="Normal"/>
    <w:next w:val="Normal"/>
    <w:link w:val="TitleChar"/>
    <w:qFormat/>
    <w:rsid w:val="00134291"/>
    <w:pPr>
      <w:pBdr>
        <w:bottom w:val="single" w:sz="8" w:space="4" w:color="4F81BD" w:themeColor="accent1"/>
      </w:pBdr>
      <w:spacing w:after="300"/>
      <w:contextualSpacing/>
      <w:jc w:val="right"/>
    </w:pPr>
    <w:rPr>
      <w:rFonts w:eastAsiaTheme="majorEastAsia" w:cstheme="majorBidi"/>
      <w:color w:val="17365D" w:themeColor="text2" w:themeShade="BF"/>
      <w:spacing w:val="5"/>
      <w:kern w:val="28"/>
      <w:sz w:val="32"/>
      <w:szCs w:val="52"/>
    </w:rPr>
  </w:style>
  <w:style w:type="character" w:customStyle="1" w:styleId="TitleChar">
    <w:name w:val="Title Char"/>
    <w:basedOn w:val="DefaultParagraphFont"/>
    <w:link w:val="Title"/>
    <w:rsid w:val="00134291"/>
    <w:rPr>
      <w:rFonts w:ascii="Verdana" w:eastAsiaTheme="majorEastAsia" w:hAnsi="Verdana" w:cstheme="majorBidi"/>
      <w:color w:val="17365D" w:themeColor="text2" w:themeShade="BF"/>
      <w:spacing w:val="5"/>
      <w:kern w:val="28"/>
      <w:sz w:val="32"/>
      <w:szCs w:val="52"/>
      <w:lang w:val="en-GB" w:eastAsia="en-US"/>
    </w:rPr>
  </w:style>
  <w:style w:type="paragraph" w:styleId="Subtitle">
    <w:name w:val="Subtitle"/>
    <w:basedOn w:val="Normal"/>
    <w:next w:val="Normal"/>
    <w:link w:val="SubtitleChar"/>
    <w:qFormat/>
    <w:rsid w:val="00134291"/>
    <w:pPr>
      <w:numPr>
        <w:ilvl w:val="1"/>
      </w:numPr>
      <w:ind w:left="432"/>
      <w:jc w:val="right"/>
    </w:pPr>
    <w:rPr>
      <w:rFonts w:eastAsiaTheme="majorEastAsia" w:cstheme="majorBidi"/>
      <w:b/>
      <w:iCs/>
      <w:spacing w:val="15"/>
      <w:sz w:val="24"/>
    </w:rPr>
  </w:style>
  <w:style w:type="character" w:customStyle="1" w:styleId="SubtitleChar">
    <w:name w:val="Subtitle Char"/>
    <w:basedOn w:val="DefaultParagraphFont"/>
    <w:link w:val="Subtitle"/>
    <w:rsid w:val="00134291"/>
    <w:rPr>
      <w:rFonts w:ascii="Verdana" w:eastAsiaTheme="majorEastAsia" w:hAnsi="Verdana" w:cstheme="majorBidi"/>
      <w:b/>
      <w:iCs/>
      <w:spacing w:val="15"/>
      <w:sz w:val="24"/>
      <w:szCs w:val="24"/>
      <w:lang w:val="en-GB" w:eastAsia="en-US"/>
    </w:rPr>
  </w:style>
  <w:style w:type="numbering" w:customStyle="1" w:styleId="Headings">
    <w:name w:val="Headings"/>
    <w:uiPriority w:val="99"/>
    <w:rsid w:val="00134291"/>
    <w:pPr>
      <w:numPr>
        <w:numId w:val="2"/>
      </w:numPr>
    </w:pPr>
  </w:style>
  <w:style w:type="table" w:styleId="TableProfessional">
    <w:name w:val="Table Professional"/>
    <w:basedOn w:val="TableNormal"/>
    <w:rsid w:val="00EE65FE"/>
    <w:pPr>
      <w:spacing w:after="12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uiPriority w:val="59"/>
    <w:rsid w:val="007945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3">
    <w:name w:val="Table Simple 3"/>
    <w:basedOn w:val="TableNormal"/>
    <w:rsid w:val="00FC58E3"/>
    <w:pPr>
      <w:spacing w:after="12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LightList1">
    <w:name w:val="Light List1"/>
    <w:basedOn w:val="TableNormal"/>
    <w:uiPriority w:val="61"/>
    <w:rsid w:val="00FC58E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Shading21">
    <w:name w:val="Medium Shading 21"/>
    <w:basedOn w:val="TableNormal"/>
    <w:uiPriority w:val="64"/>
    <w:rsid w:val="0076403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ableofFigures">
    <w:name w:val="table of figures"/>
    <w:basedOn w:val="Normal"/>
    <w:next w:val="Normal"/>
    <w:uiPriority w:val="99"/>
    <w:rsid w:val="00186C97"/>
    <w:pPr>
      <w:spacing w:after="0"/>
    </w:pPr>
  </w:style>
  <w:style w:type="character" w:customStyle="1" w:styleId="uicontrol">
    <w:name w:val="uicontrol"/>
    <w:basedOn w:val="DefaultParagraphFont"/>
    <w:rsid w:val="00157BCE"/>
  </w:style>
  <w:style w:type="table" w:styleId="TableList4">
    <w:name w:val="Table List 4"/>
    <w:basedOn w:val="TableNormal"/>
    <w:rsid w:val="008A0FF1"/>
    <w:pPr>
      <w:spacing w:after="120"/>
    </w:pPr>
    <w:tblPr>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Pr>
    <w:tcPr>
      <w:shd w:val="clear" w:color="auto" w:fill="auto"/>
    </w:tcPr>
    <w:tblStylePr w:type="firstRow">
      <w:rPr>
        <w:b/>
        <w:bCs/>
        <w:color w:val="FFFFFF" w:themeColor="background1"/>
      </w:rPr>
      <w:tblPr/>
      <w:tcPr>
        <w:tcBorders>
          <w:bottom w:val="single" w:sz="12" w:space="0" w:color="000000"/>
          <w:tl2br w:val="none" w:sz="0" w:space="0" w:color="auto"/>
          <w:tr2bl w:val="none" w:sz="0" w:space="0" w:color="auto"/>
        </w:tcBorders>
        <w:shd w:val="solid" w:color="808080" w:fill="FFFFFF"/>
      </w:tcPr>
    </w:tblStylePr>
  </w:style>
  <w:style w:type="character" w:styleId="PlaceholderText">
    <w:name w:val="Placeholder Text"/>
    <w:basedOn w:val="DefaultParagraphFont"/>
    <w:uiPriority w:val="99"/>
    <w:semiHidden/>
    <w:rsid w:val="00A474DA"/>
    <w:rPr>
      <w:color w:val="808080"/>
    </w:rPr>
  </w:style>
  <w:style w:type="character" w:customStyle="1" w:styleId="CommentTextChar">
    <w:name w:val="Comment Text Char"/>
    <w:basedOn w:val="DefaultParagraphFont"/>
    <w:link w:val="CommentText"/>
    <w:semiHidden/>
    <w:rsid w:val="0081305D"/>
    <w:rPr>
      <w:rFonts w:ascii="Verdana" w:hAnsi="Verdana"/>
      <w:lang w:val="en-US" w:eastAsia="en-US"/>
    </w:rPr>
  </w:style>
  <w:style w:type="paragraph" w:styleId="TOCHeading">
    <w:name w:val="TOC Heading"/>
    <w:basedOn w:val="Heading1"/>
    <w:next w:val="Normal"/>
    <w:uiPriority w:val="39"/>
    <w:semiHidden/>
    <w:unhideWhenUsed/>
    <w:qFormat/>
    <w:rsid w:val="00584AE5"/>
    <w:pPr>
      <w:keepLines/>
      <w:pageBreakBefore w:val="0"/>
      <w:numPr>
        <w:numId w:val="0"/>
      </w:numPr>
      <w:spacing w:before="480" w:line="276" w:lineRule="auto"/>
      <w:outlineLvl w:val="9"/>
    </w:pPr>
    <w:rPr>
      <w:rFonts w:asciiTheme="majorHAnsi" w:eastAsiaTheme="majorEastAsia" w:hAnsiTheme="majorHAnsi" w:cstheme="majorBidi"/>
      <w:color w:val="365F91" w:themeColor="accent1" w:themeShade="BF"/>
      <w:sz w:val="28"/>
      <w:szCs w:val="28"/>
      <w:lang w:val="en-US" w:eastAsia="ja-JP"/>
    </w:rPr>
  </w:style>
  <w:style w:type="paragraph" w:customStyle="1" w:styleId="BlueHighlight">
    <w:name w:val="Blue Highlight"/>
    <w:basedOn w:val="Normal"/>
    <w:link w:val="BlueHighlightChar"/>
    <w:qFormat/>
    <w:rsid w:val="004553FC"/>
    <w:pPr>
      <w:spacing w:before="360"/>
    </w:pPr>
    <w:rPr>
      <w:b/>
      <w:color w:val="3366FF"/>
      <w:sz w:val="22"/>
      <w:szCs w:val="22"/>
    </w:rPr>
  </w:style>
  <w:style w:type="paragraph" w:customStyle="1" w:styleId="HiddenText">
    <w:name w:val="Hidden Text"/>
    <w:basedOn w:val="Normal"/>
    <w:link w:val="HiddenTextChar"/>
    <w:qFormat/>
    <w:rsid w:val="004627D7"/>
    <w:rPr>
      <w:vanish/>
      <w:color w:val="7F7F7F" w:themeColor="text1" w:themeTint="80"/>
    </w:rPr>
  </w:style>
  <w:style w:type="character" w:customStyle="1" w:styleId="BlueHighlightChar">
    <w:name w:val="Blue Highlight Char"/>
    <w:basedOn w:val="DefaultParagraphFont"/>
    <w:link w:val="BlueHighlight"/>
    <w:rsid w:val="004553FC"/>
    <w:rPr>
      <w:rFonts w:ascii="Verdana" w:hAnsi="Verdana"/>
      <w:b/>
      <w:color w:val="3366FF"/>
      <w:sz w:val="22"/>
      <w:szCs w:val="22"/>
      <w:lang w:val="en-US" w:eastAsia="en-US"/>
    </w:rPr>
  </w:style>
  <w:style w:type="paragraph" w:customStyle="1" w:styleId="GreyHighlight">
    <w:name w:val="Grey Highlight"/>
    <w:basedOn w:val="Normal"/>
    <w:link w:val="GreyHighlightChar"/>
    <w:qFormat/>
    <w:rsid w:val="002B286A"/>
    <w:rPr>
      <w:b/>
      <w:color w:val="7F7F7F" w:themeColor="text1" w:themeTint="80"/>
    </w:rPr>
  </w:style>
  <w:style w:type="character" w:customStyle="1" w:styleId="HiddenTextChar">
    <w:name w:val="Hidden Text Char"/>
    <w:basedOn w:val="DefaultParagraphFont"/>
    <w:link w:val="HiddenText"/>
    <w:rsid w:val="004627D7"/>
    <w:rPr>
      <w:rFonts w:ascii="Verdana" w:hAnsi="Verdana"/>
      <w:vanish/>
      <w:color w:val="7F7F7F" w:themeColor="text1" w:themeTint="80"/>
      <w:sz w:val="18"/>
      <w:szCs w:val="18"/>
      <w:lang w:val="en-US" w:eastAsia="en-US"/>
    </w:rPr>
  </w:style>
  <w:style w:type="paragraph" w:styleId="ListBullet">
    <w:name w:val="List Bullet"/>
    <w:basedOn w:val="Normal"/>
    <w:rsid w:val="002130EF"/>
    <w:pPr>
      <w:numPr>
        <w:numId w:val="27"/>
      </w:numPr>
      <w:contextualSpacing/>
    </w:pPr>
  </w:style>
  <w:style w:type="character" w:customStyle="1" w:styleId="GreyHighlightChar">
    <w:name w:val="Grey Highlight Char"/>
    <w:basedOn w:val="DefaultParagraphFont"/>
    <w:link w:val="GreyHighlight"/>
    <w:rsid w:val="002B286A"/>
    <w:rPr>
      <w:rFonts w:ascii="Verdana" w:hAnsi="Verdana"/>
      <w:b/>
      <w:color w:val="7F7F7F" w:themeColor="text1" w:themeTint="80"/>
      <w:sz w:val="18"/>
      <w:szCs w:val="18"/>
      <w:lang w:val="en-US" w:eastAsia="en-US"/>
    </w:rPr>
  </w:style>
  <w:style w:type="character" w:customStyle="1" w:styleId="BodyTextChar">
    <w:name w:val="Body Text Char"/>
    <w:basedOn w:val="DefaultParagraphFont"/>
    <w:link w:val="BodyText"/>
    <w:rsid w:val="002130EF"/>
    <w:rPr>
      <w:rFonts w:ascii="Verdana" w:hAnsi="Verdana"/>
      <w:sz w:val="18"/>
      <w:szCs w:val="18"/>
      <w:lang w:val="en-US" w:eastAsia="en-US"/>
    </w:rPr>
  </w:style>
  <w:style w:type="character" w:customStyle="1" w:styleId="BodyTextIndentChar">
    <w:name w:val="Body Text Indent Char"/>
    <w:basedOn w:val="DefaultParagraphFont"/>
    <w:link w:val="BodyTextIndent"/>
    <w:rsid w:val="002130EF"/>
    <w:rPr>
      <w:rFonts w:ascii="Verdana" w:hAnsi="Verdana"/>
      <w:sz w:val="18"/>
      <w:szCs w:val="18"/>
      <w:lang w:eastAsia="en-US"/>
    </w:rPr>
  </w:style>
  <w:style w:type="paragraph" w:styleId="ListBullet2">
    <w:name w:val="List Bullet 2"/>
    <w:basedOn w:val="Normal"/>
    <w:rsid w:val="002130EF"/>
    <w:pPr>
      <w:numPr>
        <w:numId w:val="28"/>
      </w:numPr>
      <w:contextualSpacing/>
    </w:pPr>
  </w:style>
  <w:style w:type="paragraph" w:styleId="ListNumber">
    <w:name w:val="List Number"/>
    <w:basedOn w:val="Normal"/>
    <w:rsid w:val="002130EF"/>
    <w:pPr>
      <w:numPr>
        <w:numId w:val="32"/>
      </w:numPr>
      <w:contextualSpacing/>
    </w:pPr>
  </w:style>
  <w:style w:type="paragraph" w:customStyle="1" w:styleId="BlackHighlight">
    <w:name w:val="Black Highlight"/>
    <w:basedOn w:val="Normal"/>
    <w:link w:val="BlackHighlightChar"/>
    <w:qFormat/>
    <w:rsid w:val="004553FC"/>
    <w:pPr>
      <w:spacing w:before="320"/>
    </w:pPr>
    <w:rPr>
      <w:b/>
      <w:lang w:eastAsia="fr-FR"/>
    </w:rPr>
  </w:style>
  <w:style w:type="character" w:customStyle="1" w:styleId="BlackHighlightChar">
    <w:name w:val="Black Highlight Char"/>
    <w:basedOn w:val="DefaultParagraphFont"/>
    <w:link w:val="BlackHighlight"/>
    <w:rsid w:val="004553FC"/>
    <w:rPr>
      <w:rFonts w:ascii="Verdana" w:hAnsi="Verdana"/>
      <w:b/>
      <w:sz w:val="18"/>
      <w:szCs w:val="18"/>
      <w:lang w:val="en-US"/>
    </w:rPr>
  </w:style>
  <w:style w:type="paragraph" w:styleId="PlainText">
    <w:name w:val="Plain Text"/>
    <w:basedOn w:val="Normal"/>
    <w:link w:val="PlainTextChar"/>
    <w:uiPriority w:val="99"/>
    <w:semiHidden/>
    <w:unhideWhenUsed/>
    <w:rsid w:val="00F13483"/>
    <w:pPr>
      <w:spacing w:after="0"/>
    </w:pPr>
    <w:rPr>
      <w:rFonts w:ascii="Calibri" w:eastAsiaTheme="minorHAnsi" w:hAnsi="Calibri" w:cs="Calibri"/>
      <w:sz w:val="24"/>
      <w:szCs w:val="24"/>
    </w:rPr>
  </w:style>
  <w:style w:type="character" w:customStyle="1" w:styleId="PlainTextChar">
    <w:name w:val="Plain Text Char"/>
    <w:basedOn w:val="DefaultParagraphFont"/>
    <w:link w:val="PlainText"/>
    <w:uiPriority w:val="99"/>
    <w:semiHidden/>
    <w:rsid w:val="00F13483"/>
    <w:rPr>
      <w:rFonts w:ascii="Calibri" w:eastAsiaTheme="minorHAnsi" w:hAnsi="Calibri" w:cs="Calibr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660767">
      <w:bodyDiv w:val="1"/>
      <w:marLeft w:val="0"/>
      <w:marRight w:val="0"/>
      <w:marTop w:val="0"/>
      <w:marBottom w:val="0"/>
      <w:divBdr>
        <w:top w:val="none" w:sz="0" w:space="0" w:color="auto"/>
        <w:left w:val="none" w:sz="0" w:space="0" w:color="auto"/>
        <w:bottom w:val="none" w:sz="0" w:space="0" w:color="auto"/>
        <w:right w:val="none" w:sz="0" w:space="0" w:color="auto"/>
      </w:divBdr>
    </w:div>
    <w:div w:id="332026149">
      <w:bodyDiv w:val="1"/>
      <w:marLeft w:val="0"/>
      <w:marRight w:val="0"/>
      <w:marTop w:val="0"/>
      <w:marBottom w:val="0"/>
      <w:divBdr>
        <w:top w:val="none" w:sz="0" w:space="0" w:color="auto"/>
        <w:left w:val="none" w:sz="0" w:space="0" w:color="auto"/>
        <w:bottom w:val="none" w:sz="0" w:space="0" w:color="auto"/>
        <w:right w:val="none" w:sz="0" w:space="0" w:color="auto"/>
      </w:divBdr>
    </w:div>
    <w:div w:id="363599525">
      <w:bodyDiv w:val="1"/>
      <w:marLeft w:val="0"/>
      <w:marRight w:val="0"/>
      <w:marTop w:val="0"/>
      <w:marBottom w:val="0"/>
      <w:divBdr>
        <w:top w:val="none" w:sz="0" w:space="0" w:color="auto"/>
        <w:left w:val="none" w:sz="0" w:space="0" w:color="auto"/>
        <w:bottom w:val="none" w:sz="0" w:space="0" w:color="auto"/>
        <w:right w:val="none" w:sz="0" w:space="0" w:color="auto"/>
      </w:divBdr>
    </w:div>
    <w:div w:id="435297970">
      <w:bodyDiv w:val="1"/>
      <w:marLeft w:val="0"/>
      <w:marRight w:val="0"/>
      <w:marTop w:val="0"/>
      <w:marBottom w:val="0"/>
      <w:divBdr>
        <w:top w:val="none" w:sz="0" w:space="0" w:color="auto"/>
        <w:left w:val="none" w:sz="0" w:space="0" w:color="auto"/>
        <w:bottom w:val="none" w:sz="0" w:space="0" w:color="auto"/>
        <w:right w:val="none" w:sz="0" w:space="0" w:color="auto"/>
      </w:divBdr>
      <w:divsChild>
        <w:div w:id="176308179">
          <w:marLeft w:val="792"/>
          <w:marRight w:val="0"/>
          <w:marTop w:val="120"/>
          <w:marBottom w:val="0"/>
          <w:divBdr>
            <w:top w:val="none" w:sz="0" w:space="0" w:color="auto"/>
            <w:left w:val="none" w:sz="0" w:space="0" w:color="auto"/>
            <w:bottom w:val="none" w:sz="0" w:space="0" w:color="auto"/>
            <w:right w:val="none" w:sz="0" w:space="0" w:color="auto"/>
          </w:divBdr>
        </w:div>
      </w:divsChild>
    </w:div>
    <w:div w:id="635449051">
      <w:bodyDiv w:val="1"/>
      <w:marLeft w:val="0"/>
      <w:marRight w:val="0"/>
      <w:marTop w:val="0"/>
      <w:marBottom w:val="0"/>
      <w:divBdr>
        <w:top w:val="none" w:sz="0" w:space="0" w:color="auto"/>
        <w:left w:val="none" w:sz="0" w:space="0" w:color="auto"/>
        <w:bottom w:val="none" w:sz="0" w:space="0" w:color="auto"/>
        <w:right w:val="none" w:sz="0" w:space="0" w:color="auto"/>
      </w:divBdr>
    </w:div>
    <w:div w:id="731470090">
      <w:bodyDiv w:val="1"/>
      <w:marLeft w:val="0"/>
      <w:marRight w:val="0"/>
      <w:marTop w:val="0"/>
      <w:marBottom w:val="0"/>
      <w:divBdr>
        <w:top w:val="none" w:sz="0" w:space="0" w:color="auto"/>
        <w:left w:val="none" w:sz="0" w:space="0" w:color="auto"/>
        <w:bottom w:val="none" w:sz="0" w:space="0" w:color="auto"/>
        <w:right w:val="none" w:sz="0" w:space="0" w:color="auto"/>
      </w:divBdr>
    </w:div>
    <w:div w:id="831214682">
      <w:bodyDiv w:val="1"/>
      <w:marLeft w:val="0"/>
      <w:marRight w:val="0"/>
      <w:marTop w:val="0"/>
      <w:marBottom w:val="0"/>
      <w:divBdr>
        <w:top w:val="none" w:sz="0" w:space="0" w:color="auto"/>
        <w:left w:val="none" w:sz="0" w:space="0" w:color="auto"/>
        <w:bottom w:val="none" w:sz="0" w:space="0" w:color="auto"/>
        <w:right w:val="none" w:sz="0" w:space="0" w:color="auto"/>
      </w:divBdr>
    </w:div>
    <w:div w:id="950749041">
      <w:bodyDiv w:val="1"/>
      <w:marLeft w:val="0"/>
      <w:marRight w:val="0"/>
      <w:marTop w:val="0"/>
      <w:marBottom w:val="0"/>
      <w:divBdr>
        <w:top w:val="none" w:sz="0" w:space="0" w:color="auto"/>
        <w:left w:val="none" w:sz="0" w:space="0" w:color="auto"/>
        <w:bottom w:val="none" w:sz="0" w:space="0" w:color="auto"/>
        <w:right w:val="none" w:sz="0" w:space="0" w:color="auto"/>
      </w:divBdr>
    </w:div>
    <w:div w:id="968826430">
      <w:bodyDiv w:val="1"/>
      <w:marLeft w:val="0"/>
      <w:marRight w:val="0"/>
      <w:marTop w:val="0"/>
      <w:marBottom w:val="0"/>
      <w:divBdr>
        <w:top w:val="none" w:sz="0" w:space="0" w:color="auto"/>
        <w:left w:val="none" w:sz="0" w:space="0" w:color="auto"/>
        <w:bottom w:val="none" w:sz="0" w:space="0" w:color="auto"/>
        <w:right w:val="none" w:sz="0" w:space="0" w:color="auto"/>
      </w:divBdr>
    </w:div>
    <w:div w:id="985820953">
      <w:bodyDiv w:val="1"/>
      <w:marLeft w:val="0"/>
      <w:marRight w:val="0"/>
      <w:marTop w:val="0"/>
      <w:marBottom w:val="0"/>
      <w:divBdr>
        <w:top w:val="none" w:sz="0" w:space="0" w:color="auto"/>
        <w:left w:val="none" w:sz="0" w:space="0" w:color="auto"/>
        <w:bottom w:val="none" w:sz="0" w:space="0" w:color="auto"/>
        <w:right w:val="none" w:sz="0" w:space="0" w:color="auto"/>
      </w:divBdr>
    </w:div>
    <w:div w:id="1014038568">
      <w:bodyDiv w:val="1"/>
      <w:marLeft w:val="0"/>
      <w:marRight w:val="0"/>
      <w:marTop w:val="0"/>
      <w:marBottom w:val="0"/>
      <w:divBdr>
        <w:top w:val="none" w:sz="0" w:space="0" w:color="auto"/>
        <w:left w:val="none" w:sz="0" w:space="0" w:color="auto"/>
        <w:bottom w:val="none" w:sz="0" w:space="0" w:color="auto"/>
        <w:right w:val="none" w:sz="0" w:space="0" w:color="auto"/>
      </w:divBdr>
    </w:div>
    <w:div w:id="1056245541">
      <w:bodyDiv w:val="1"/>
      <w:marLeft w:val="0"/>
      <w:marRight w:val="0"/>
      <w:marTop w:val="0"/>
      <w:marBottom w:val="0"/>
      <w:divBdr>
        <w:top w:val="none" w:sz="0" w:space="0" w:color="auto"/>
        <w:left w:val="none" w:sz="0" w:space="0" w:color="auto"/>
        <w:bottom w:val="none" w:sz="0" w:space="0" w:color="auto"/>
        <w:right w:val="none" w:sz="0" w:space="0" w:color="auto"/>
      </w:divBdr>
    </w:div>
    <w:div w:id="1118915332">
      <w:bodyDiv w:val="1"/>
      <w:marLeft w:val="0"/>
      <w:marRight w:val="0"/>
      <w:marTop w:val="0"/>
      <w:marBottom w:val="0"/>
      <w:divBdr>
        <w:top w:val="none" w:sz="0" w:space="0" w:color="auto"/>
        <w:left w:val="none" w:sz="0" w:space="0" w:color="auto"/>
        <w:bottom w:val="none" w:sz="0" w:space="0" w:color="auto"/>
        <w:right w:val="none" w:sz="0" w:space="0" w:color="auto"/>
      </w:divBdr>
      <w:divsChild>
        <w:div w:id="590630042">
          <w:marLeft w:val="0"/>
          <w:marRight w:val="0"/>
          <w:marTop w:val="0"/>
          <w:marBottom w:val="0"/>
          <w:divBdr>
            <w:top w:val="none" w:sz="0" w:space="0" w:color="auto"/>
            <w:left w:val="none" w:sz="0" w:space="0" w:color="auto"/>
            <w:bottom w:val="none" w:sz="0" w:space="0" w:color="auto"/>
            <w:right w:val="none" w:sz="0" w:space="0" w:color="auto"/>
          </w:divBdr>
        </w:div>
      </w:divsChild>
    </w:div>
    <w:div w:id="1169249223">
      <w:bodyDiv w:val="1"/>
      <w:marLeft w:val="0"/>
      <w:marRight w:val="0"/>
      <w:marTop w:val="0"/>
      <w:marBottom w:val="0"/>
      <w:divBdr>
        <w:top w:val="none" w:sz="0" w:space="0" w:color="auto"/>
        <w:left w:val="none" w:sz="0" w:space="0" w:color="auto"/>
        <w:bottom w:val="none" w:sz="0" w:space="0" w:color="auto"/>
        <w:right w:val="none" w:sz="0" w:space="0" w:color="auto"/>
      </w:divBdr>
    </w:div>
    <w:div w:id="1250308955">
      <w:bodyDiv w:val="1"/>
      <w:marLeft w:val="0"/>
      <w:marRight w:val="0"/>
      <w:marTop w:val="0"/>
      <w:marBottom w:val="0"/>
      <w:divBdr>
        <w:top w:val="none" w:sz="0" w:space="0" w:color="auto"/>
        <w:left w:val="none" w:sz="0" w:space="0" w:color="auto"/>
        <w:bottom w:val="none" w:sz="0" w:space="0" w:color="auto"/>
        <w:right w:val="none" w:sz="0" w:space="0" w:color="auto"/>
      </w:divBdr>
      <w:divsChild>
        <w:div w:id="287591204">
          <w:marLeft w:val="403"/>
          <w:marRight w:val="0"/>
          <w:marTop w:val="160"/>
          <w:marBottom w:val="0"/>
          <w:divBdr>
            <w:top w:val="none" w:sz="0" w:space="0" w:color="auto"/>
            <w:left w:val="none" w:sz="0" w:space="0" w:color="auto"/>
            <w:bottom w:val="none" w:sz="0" w:space="0" w:color="auto"/>
            <w:right w:val="none" w:sz="0" w:space="0" w:color="auto"/>
          </w:divBdr>
        </w:div>
        <w:div w:id="1110973470">
          <w:marLeft w:val="1152"/>
          <w:marRight w:val="0"/>
          <w:marTop w:val="120"/>
          <w:marBottom w:val="0"/>
          <w:divBdr>
            <w:top w:val="none" w:sz="0" w:space="0" w:color="auto"/>
            <w:left w:val="none" w:sz="0" w:space="0" w:color="auto"/>
            <w:bottom w:val="none" w:sz="0" w:space="0" w:color="auto"/>
            <w:right w:val="none" w:sz="0" w:space="0" w:color="auto"/>
          </w:divBdr>
        </w:div>
        <w:div w:id="278688619">
          <w:marLeft w:val="1152"/>
          <w:marRight w:val="0"/>
          <w:marTop w:val="120"/>
          <w:marBottom w:val="0"/>
          <w:divBdr>
            <w:top w:val="none" w:sz="0" w:space="0" w:color="auto"/>
            <w:left w:val="none" w:sz="0" w:space="0" w:color="auto"/>
            <w:bottom w:val="none" w:sz="0" w:space="0" w:color="auto"/>
            <w:right w:val="none" w:sz="0" w:space="0" w:color="auto"/>
          </w:divBdr>
        </w:div>
        <w:div w:id="1001354440">
          <w:marLeft w:val="1152"/>
          <w:marRight w:val="0"/>
          <w:marTop w:val="120"/>
          <w:marBottom w:val="0"/>
          <w:divBdr>
            <w:top w:val="none" w:sz="0" w:space="0" w:color="auto"/>
            <w:left w:val="none" w:sz="0" w:space="0" w:color="auto"/>
            <w:bottom w:val="none" w:sz="0" w:space="0" w:color="auto"/>
            <w:right w:val="none" w:sz="0" w:space="0" w:color="auto"/>
          </w:divBdr>
        </w:div>
        <w:div w:id="1370182441">
          <w:marLeft w:val="1368"/>
          <w:marRight w:val="0"/>
          <w:marTop w:val="80"/>
          <w:marBottom w:val="0"/>
          <w:divBdr>
            <w:top w:val="none" w:sz="0" w:space="0" w:color="auto"/>
            <w:left w:val="none" w:sz="0" w:space="0" w:color="auto"/>
            <w:bottom w:val="none" w:sz="0" w:space="0" w:color="auto"/>
            <w:right w:val="none" w:sz="0" w:space="0" w:color="auto"/>
          </w:divBdr>
        </w:div>
        <w:div w:id="704019381">
          <w:marLeft w:val="1152"/>
          <w:marRight w:val="0"/>
          <w:marTop w:val="120"/>
          <w:marBottom w:val="0"/>
          <w:divBdr>
            <w:top w:val="none" w:sz="0" w:space="0" w:color="auto"/>
            <w:left w:val="none" w:sz="0" w:space="0" w:color="auto"/>
            <w:bottom w:val="none" w:sz="0" w:space="0" w:color="auto"/>
            <w:right w:val="none" w:sz="0" w:space="0" w:color="auto"/>
          </w:divBdr>
        </w:div>
        <w:div w:id="1809007920">
          <w:marLeft w:val="1195"/>
          <w:marRight w:val="0"/>
          <w:marTop w:val="80"/>
          <w:marBottom w:val="0"/>
          <w:divBdr>
            <w:top w:val="none" w:sz="0" w:space="0" w:color="auto"/>
            <w:left w:val="none" w:sz="0" w:space="0" w:color="auto"/>
            <w:bottom w:val="none" w:sz="0" w:space="0" w:color="auto"/>
            <w:right w:val="none" w:sz="0" w:space="0" w:color="auto"/>
          </w:divBdr>
        </w:div>
        <w:div w:id="1219973798">
          <w:marLeft w:val="1195"/>
          <w:marRight w:val="0"/>
          <w:marTop w:val="80"/>
          <w:marBottom w:val="0"/>
          <w:divBdr>
            <w:top w:val="none" w:sz="0" w:space="0" w:color="auto"/>
            <w:left w:val="none" w:sz="0" w:space="0" w:color="auto"/>
            <w:bottom w:val="none" w:sz="0" w:space="0" w:color="auto"/>
            <w:right w:val="none" w:sz="0" w:space="0" w:color="auto"/>
          </w:divBdr>
        </w:div>
        <w:div w:id="335154305">
          <w:marLeft w:val="1152"/>
          <w:marRight w:val="0"/>
          <w:marTop w:val="120"/>
          <w:marBottom w:val="0"/>
          <w:divBdr>
            <w:top w:val="none" w:sz="0" w:space="0" w:color="auto"/>
            <w:left w:val="none" w:sz="0" w:space="0" w:color="auto"/>
            <w:bottom w:val="none" w:sz="0" w:space="0" w:color="auto"/>
            <w:right w:val="none" w:sz="0" w:space="0" w:color="auto"/>
          </w:divBdr>
        </w:div>
        <w:div w:id="109588989">
          <w:marLeft w:val="1195"/>
          <w:marRight w:val="0"/>
          <w:marTop w:val="80"/>
          <w:marBottom w:val="0"/>
          <w:divBdr>
            <w:top w:val="none" w:sz="0" w:space="0" w:color="auto"/>
            <w:left w:val="none" w:sz="0" w:space="0" w:color="auto"/>
            <w:bottom w:val="none" w:sz="0" w:space="0" w:color="auto"/>
            <w:right w:val="none" w:sz="0" w:space="0" w:color="auto"/>
          </w:divBdr>
        </w:div>
        <w:div w:id="1638678434">
          <w:marLeft w:val="403"/>
          <w:marRight w:val="0"/>
          <w:marTop w:val="160"/>
          <w:marBottom w:val="0"/>
          <w:divBdr>
            <w:top w:val="none" w:sz="0" w:space="0" w:color="auto"/>
            <w:left w:val="none" w:sz="0" w:space="0" w:color="auto"/>
            <w:bottom w:val="none" w:sz="0" w:space="0" w:color="auto"/>
            <w:right w:val="none" w:sz="0" w:space="0" w:color="auto"/>
          </w:divBdr>
        </w:div>
      </w:divsChild>
    </w:div>
    <w:div w:id="1285426643">
      <w:bodyDiv w:val="1"/>
      <w:marLeft w:val="0"/>
      <w:marRight w:val="0"/>
      <w:marTop w:val="0"/>
      <w:marBottom w:val="0"/>
      <w:divBdr>
        <w:top w:val="none" w:sz="0" w:space="0" w:color="auto"/>
        <w:left w:val="none" w:sz="0" w:space="0" w:color="auto"/>
        <w:bottom w:val="none" w:sz="0" w:space="0" w:color="auto"/>
        <w:right w:val="none" w:sz="0" w:space="0" w:color="auto"/>
      </w:divBdr>
    </w:div>
    <w:div w:id="1298797928">
      <w:bodyDiv w:val="1"/>
      <w:marLeft w:val="0"/>
      <w:marRight w:val="0"/>
      <w:marTop w:val="0"/>
      <w:marBottom w:val="0"/>
      <w:divBdr>
        <w:top w:val="none" w:sz="0" w:space="0" w:color="auto"/>
        <w:left w:val="none" w:sz="0" w:space="0" w:color="auto"/>
        <w:bottom w:val="none" w:sz="0" w:space="0" w:color="auto"/>
        <w:right w:val="none" w:sz="0" w:space="0" w:color="auto"/>
      </w:divBdr>
      <w:divsChild>
        <w:div w:id="156265184">
          <w:marLeft w:val="1166"/>
          <w:marRight w:val="0"/>
          <w:marTop w:val="86"/>
          <w:marBottom w:val="0"/>
          <w:divBdr>
            <w:top w:val="none" w:sz="0" w:space="0" w:color="auto"/>
            <w:left w:val="none" w:sz="0" w:space="0" w:color="auto"/>
            <w:bottom w:val="none" w:sz="0" w:space="0" w:color="auto"/>
            <w:right w:val="none" w:sz="0" w:space="0" w:color="auto"/>
          </w:divBdr>
        </w:div>
        <w:div w:id="772439237">
          <w:marLeft w:val="1166"/>
          <w:marRight w:val="0"/>
          <w:marTop w:val="86"/>
          <w:marBottom w:val="0"/>
          <w:divBdr>
            <w:top w:val="none" w:sz="0" w:space="0" w:color="auto"/>
            <w:left w:val="none" w:sz="0" w:space="0" w:color="auto"/>
            <w:bottom w:val="none" w:sz="0" w:space="0" w:color="auto"/>
            <w:right w:val="none" w:sz="0" w:space="0" w:color="auto"/>
          </w:divBdr>
        </w:div>
      </w:divsChild>
    </w:div>
    <w:div w:id="1310328811">
      <w:bodyDiv w:val="1"/>
      <w:marLeft w:val="0"/>
      <w:marRight w:val="0"/>
      <w:marTop w:val="0"/>
      <w:marBottom w:val="0"/>
      <w:divBdr>
        <w:top w:val="none" w:sz="0" w:space="0" w:color="auto"/>
        <w:left w:val="none" w:sz="0" w:space="0" w:color="auto"/>
        <w:bottom w:val="none" w:sz="0" w:space="0" w:color="auto"/>
        <w:right w:val="none" w:sz="0" w:space="0" w:color="auto"/>
      </w:divBdr>
      <w:divsChild>
        <w:div w:id="1682779084">
          <w:marLeft w:val="792"/>
          <w:marRight w:val="0"/>
          <w:marTop w:val="120"/>
          <w:marBottom w:val="0"/>
          <w:divBdr>
            <w:top w:val="none" w:sz="0" w:space="0" w:color="auto"/>
            <w:left w:val="none" w:sz="0" w:space="0" w:color="auto"/>
            <w:bottom w:val="none" w:sz="0" w:space="0" w:color="auto"/>
            <w:right w:val="none" w:sz="0" w:space="0" w:color="auto"/>
          </w:divBdr>
        </w:div>
      </w:divsChild>
    </w:div>
    <w:div w:id="1320577362">
      <w:bodyDiv w:val="1"/>
      <w:marLeft w:val="0"/>
      <w:marRight w:val="0"/>
      <w:marTop w:val="0"/>
      <w:marBottom w:val="0"/>
      <w:divBdr>
        <w:top w:val="none" w:sz="0" w:space="0" w:color="auto"/>
        <w:left w:val="none" w:sz="0" w:space="0" w:color="auto"/>
        <w:bottom w:val="none" w:sz="0" w:space="0" w:color="auto"/>
        <w:right w:val="none" w:sz="0" w:space="0" w:color="auto"/>
      </w:divBdr>
      <w:divsChild>
        <w:div w:id="1061749911">
          <w:marLeft w:val="792"/>
          <w:marRight w:val="0"/>
          <w:marTop w:val="120"/>
          <w:marBottom w:val="0"/>
          <w:divBdr>
            <w:top w:val="none" w:sz="0" w:space="0" w:color="auto"/>
            <w:left w:val="none" w:sz="0" w:space="0" w:color="auto"/>
            <w:bottom w:val="none" w:sz="0" w:space="0" w:color="auto"/>
            <w:right w:val="none" w:sz="0" w:space="0" w:color="auto"/>
          </w:divBdr>
        </w:div>
        <w:div w:id="1281492588">
          <w:marLeft w:val="792"/>
          <w:marRight w:val="0"/>
          <w:marTop w:val="120"/>
          <w:marBottom w:val="0"/>
          <w:divBdr>
            <w:top w:val="none" w:sz="0" w:space="0" w:color="auto"/>
            <w:left w:val="none" w:sz="0" w:space="0" w:color="auto"/>
            <w:bottom w:val="none" w:sz="0" w:space="0" w:color="auto"/>
            <w:right w:val="none" w:sz="0" w:space="0" w:color="auto"/>
          </w:divBdr>
        </w:div>
        <w:div w:id="912621123">
          <w:marLeft w:val="792"/>
          <w:marRight w:val="0"/>
          <w:marTop w:val="120"/>
          <w:marBottom w:val="0"/>
          <w:divBdr>
            <w:top w:val="none" w:sz="0" w:space="0" w:color="auto"/>
            <w:left w:val="none" w:sz="0" w:space="0" w:color="auto"/>
            <w:bottom w:val="none" w:sz="0" w:space="0" w:color="auto"/>
            <w:right w:val="none" w:sz="0" w:space="0" w:color="auto"/>
          </w:divBdr>
        </w:div>
        <w:div w:id="1877810610">
          <w:marLeft w:val="792"/>
          <w:marRight w:val="0"/>
          <w:marTop w:val="120"/>
          <w:marBottom w:val="0"/>
          <w:divBdr>
            <w:top w:val="none" w:sz="0" w:space="0" w:color="auto"/>
            <w:left w:val="none" w:sz="0" w:space="0" w:color="auto"/>
            <w:bottom w:val="none" w:sz="0" w:space="0" w:color="auto"/>
            <w:right w:val="none" w:sz="0" w:space="0" w:color="auto"/>
          </w:divBdr>
        </w:div>
      </w:divsChild>
    </w:div>
    <w:div w:id="1414551978">
      <w:bodyDiv w:val="1"/>
      <w:marLeft w:val="0"/>
      <w:marRight w:val="0"/>
      <w:marTop w:val="0"/>
      <w:marBottom w:val="0"/>
      <w:divBdr>
        <w:top w:val="none" w:sz="0" w:space="0" w:color="auto"/>
        <w:left w:val="none" w:sz="0" w:space="0" w:color="auto"/>
        <w:bottom w:val="none" w:sz="0" w:space="0" w:color="auto"/>
        <w:right w:val="none" w:sz="0" w:space="0" w:color="auto"/>
      </w:divBdr>
    </w:div>
    <w:div w:id="1452548893">
      <w:bodyDiv w:val="1"/>
      <w:marLeft w:val="0"/>
      <w:marRight w:val="0"/>
      <w:marTop w:val="0"/>
      <w:marBottom w:val="0"/>
      <w:divBdr>
        <w:top w:val="none" w:sz="0" w:space="0" w:color="auto"/>
        <w:left w:val="none" w:sz="0" w:space="0" w:color="auto"/>
        <w:bottom w:val="none" w:sz="0" w:space="0" w:color="auto"/>
        <w:right w:val="none" w:sz="0" w:space="0" w:color="auto"/>
      </w:divBdr>
      <w:divsChild>
        <w:div w:id="2079205803">
          <w:marLeft w:val="792"/>
          <w:marRight w:val="0"/>
          <w:marTop w:val="120"/>
          <w:marBottom w:val="0"/>
          <w:divBdr>
            <w:top w:val="none" w:sz="0" w:space="0" w:color="auto"/>
            <w:left w:val="none" w:sz="0" w:space="0" w:color="auto"/>
            <w:bottom w:val="none" w:sz="0" w:space="0" w:color="auto"/>
            <w:right w:val="none" w:sz="0" w:space="0" w:color="auto"/>
          </w:divBdr>
        </w:div>
        <w:div w:id="1471242745">
          <w:marLeft w:val="792"/>
          <w:marRight w:val="0"/>
          <w:marTop w:val="120"/>
          <w:marBottom w:val="0"/>
          <w:divBdr>
            <w:top w:val="none" w:sz="0" w:space="0" w:color="auto"/>
            <w:left w:val="none" w:sz="0" w:space="0" w:color="auto"/>
            <w:bottom w:val="none" w:sz="0" w:space="0" w:color="auto"/>
            <w:right w:val="none" w:sz="0" w:space="0" w:color="auto"/>
          </w:divBdr>
        </w:div>
        <w:div w:id="1257322580">
          <w:marLeft w:val="792"/>
          <w:marRight w:val="0"/>
          <w:marTop w:val="120"/>
          <w:marBottom w:val="0"/>
          <w:divBdr>
            <w:top w:val="none" w:sz="0" w:space="0" w:color="auto"/>
            <w:left w:val="none" w:sz="0" w:space="0" w:color="auto"/>
            <w:bottom w:val="none" w:sz="0" w:space="0" w:color="auto"/>
            <w:right w:val="none" w:sz="0" w:space="0" w:color="auto"/>
          </w:divBdr>
        </w:div>
        <w:div w:id="698051077">
          <w:marLeft w:val="792"/>
          <w:marRight w:val="0"/>
          <w:marTop w:val="120"/>
          <w:marBottom w:val="0"/>
          <w:divBdr>
            <w:top w:val="none" w:sz="0" w:space="0" w:color="auto"/>
            <w:left w:val="none" w:sz="0" w:space="0" w:color="auto"/>
            <w:bottom w:val="none" w:sz="0" w:space="0" w:color="auto"/>
            <w:right w:val="none" w:sz="0" w:space="0" w:color="auto"/>
          </w:divBdr>
        </w:div>
        <w:div w:id="1218973702">
          <w:marLeft w:val="792"/>
          <w:marRight w:val="0"/>
          <w:marTop w:val="120"/>
          <w:marBottom w:val="0"/>
          <w:divBdr>
            <w:top w:val="none" w:sz="0" w:space="0" w:color="auto"/>
            <w:left w:val="none" w:sz="0" w:space="0" w:color="auto"/>
            <w:bottom w:val="none" w:sz="0" w:space="0" w:color="auto"/>
            <w:right w:val="none" w:sz="0" w:space="0" w:color="auto"/>
          </w:divBdr>
        </w:div>
        <w:div w:id="1178421406">
          <w:marLeft w:val="792"/>
          <w:marRight w:val="0"/>
          <w:marTop w:val="120"/>
          <w:marBottom w:val="0"/>
          <w:divBdr>
            <w:top w:val="none" w:sz="0" w:space="0" w:color="auto"/>
            <w:left w:val="none" w:sz="0" w:space="0" w:color="auto"/>
            <w:bottom w:val="none" w:sz="0" w:space="0" w:color="auto"/>
            <w:right w:val="none" w:sz="0" w:space="0" w:color="auto"/>
          </w:divBdr>
        </w:div>
        <w:div w:id="882865960">
          <w:marLeft w:val="792"/>
          <w:marRight w:val="0"/>
          <w:marTop w:val="120"/>
          <w:marBottom w:val="0"/>
          <w:divBdr>
            <w:top w:val="none" w:sz="0" w:space="0" w:color="auto"/>
            <w:left w:val="none" w:sz="0" w:space="0" w:color="auto"/>
            <w:bottom w:val="none" w:sz="0" w:space="0" w:color="auto"/>
            <w:right w:val="none" w:sz="0" w:space="0" w:color="auto"/>
          </w:divBdr>
        </w:div>
      </w:divsChild>
    </w:div>
    <w:div w:id="1511022454">
      <w:bodyDiv w:val="1"/>
      <w:marLeft w:val="0"/>
      <w:marRight w:val="0"/>
      <w:marTop w:val="0"/>
      <w:marBottom w:val="0"/>
      <w:divBdr>
        <w:top w:val="none" w:sz="0" w:space="0" w:color="auto"/>
        <w:left w:val="none" w:sz="0" w:space="0" w:color="auto"/>
        <w:bottom w:val="none" w:sz="0" w:space="0" w:color="auto"/>
        <w:right w:val="none" w:sz="0" w:space="0" w:color="auto"/>
      </w:divBdr>
    </w:div>
    <w:div w:id="1565409819">
      <w:bodyDiv w:val="1"/>
      <w:marLeft w:val="0"/>
      <w:marRight w:val="0"/>
      <w:marTop w:val="0"/>
      <w:marBottom w:val="0"/>
      <w:divBdr>
        <w:top w:val="none" w:sz="0" w:space="0" w:color="auto"/>
        <w:left w:val="none" w:sz="0" w:space="0" w:color="auto"/>
        <w:bottom w:val="none" w:sz="0" w:space="0" w:color="auto"/>
        <w:right w:val="none" w:sz="0" w:space="0" w:color="auto"/>
      </w:divBdr>
      <w:divsChild>
        <w:div w:id="1453862277">
          <w:marLeft w:val="792"/>
          <w:marRight w:val="0"/>
          <w:marTop w:val="120"/>
          <w:marBottom w:val="0"/>
          <w:divBdr>
            <w:top w:val="none" w:sz="0" w:space="0" w:color="auto"/>
            <w:left w:val="none" w:sz="0" w:space="0" w:color="auto"/>
            <w:bottom w:val="none" w:sz="0" w:space="0" w:color="auto"/>
            <w:right w:val="none" w:sz="0" w:space="0" w:color="auto"/>
          </w:divBdr>
        </w:div>
      </w:divsChild>
    </w:div>
    <w:div w:id="1737778974">
      <w:bodyDiv w:val="1"/>
      <w:marLeft w:val="0"/>
      <w:marRight w:val="0"/>
      <w:marTop w:val="0"/>
      <w:marBottom w:val="0"/>
      <w:divBdr>
        <w:top w:val="none" w:sz="0" w:space="0" w:color="auto"/>
        <w:left w:val="none" w:sz="0" w:space="0" w:color="auto"/>
        <w:bottom w:val="none" w:sz="0" w:space="0" w:color="auto"/>
        <w:right w:val="none" w:sz="0" w:space="0" w:color="auto"/>
      </w:divBdr>
    </w:div>
    <w:div w:id="1877498624">
      <w:bodyDiv w:val="1"/>
      <w:marLeft w:val="0"/>
      <w:marRight w:val="0"/>
      <w:marTop w:val="0"/>
      <w:marBottom w:val="0"/>
      <w:divBdr>
        <w:top w:val="none" w:sz="0" w:space="0" w:color="auto"/>
        <w:left w:val="none" w:sz="0" w:space="0" w:color="auto"/>
        <w:bottom w:val="none" w:sz="0" w:space="0" w:color="auto"/>
        <w:right w:val="none" w:sz="0" w:space="0" w:color="auto"/>
      </w:divBdr>
      <w:divsChild>
        <w:div w:id="602109352">
          <w:marLeft w:val="763"/>
          <w:marRight w:val="0"/>
          <w:marTop w:val="160"/>
          <w:marBottom w:val="0"/>
          <w:divBdr>
            <w:top w:val="none" w:sz="0" w:space="0" w:color="auto"/>
            <w:left w:val="none" w:sz="0" w:space="0" w:color="auto"/>
            <w:bottom w:val="none" w:sz="0" w:space="0" w:color="auto"/>
            <w:right w:val="none" w:sz="0" w:space="0" w:color="auto"/>
          </w:divBdr>
        </w:div>
        <w:div w:id="1965034610">
          <w:marLeft w:val="763"/>
          <w:marRight w:val="0"/>
          <w:marTop w:val="160"/>
          <w:marBottom w:val="0"/>
          <w:divBdr>
            <w:top w:val="none" w:sz="0" w:space="0" w:color="auto"/>
            <w:left w:val="none" w:sz="0" w:space="0" w:color="auto"/>
            <w:bottom w:val="none" w:sz="0" w:space="0" w:color="auto"/>
            <w:right w:val="none" w:sz="0" w:space="0" w:color="auto"/>
          </w:divBdr>
        </w:div>
        <w:div w:id="1658722401">
          <w:marLeft w:val="763"/>
          <w:marRight w:val="0"/>
          <w:marTop w:val="160"/>
          <w:marBottom w:val="0"/>
          <w:divBdr>
            <w:top w:val="none" w:sz="0" w:space="0" w:color="auto"/>
            <w:left w:val="none" w:sz="0" w:space="0" w:color="auto"/>
            <w:bottom w:val="none" w:sz="0" w:space="0" w:color="auto"/>
            <w:right w:val="none" w:sz="0" w:space="0" w:color="auto"/>
          </w:divBdr>
        </w:div>
        <w:div w:id="258871579">
          <w:marLeft w:val="763"/>
          <w:marRight w:val="0"/>
          <w:marTop w:val="160"/>
          <w:marBottom w:val="0"/>
          <w:divBdr>
            <w:top w:val="none" w:sz="0" w:space="0" w:color="auto"/>
            <w:left w:val="none" w:sz="0" w:space="0" w:color="auto"/>
            <w:bottom w:val="none" w:sz="0" w:space="0" w:color="auto"/>
            <w:right w:val="none" w:sz="0" w:space="0" w:color="auto"/>
          </w:divBdr>
        </w:div>
        <w:div w:id="1402168599">
          <w:marLeft w:val="1094"/>
          <w:marRight w:val="0"/>
          <w:marTop w:val="0"/>
          <w:marBottom w:val="0"/>
          <w:divBdr>
            <w:top w:val="none" w:sz="0" w:space="0" w:color="auto"/>
            <w:left w:val="none" w:sz="0" w:space="0" w:color="auto"/>
            <w:bottom w:val="none" w:sz="0" w:space="0" w:color="auto"/>
            <w:right w:val="none" w:sz="0" w:space="0" w:color="auto"/>
          </w:divBdr>
        </w:div>
        <w:div w:id="1969431890">
          <w:marLeft w:val="1094"/>
          <w:marRight w:val="0"/>
          <w:marTop w:val="0"/>
          <w:marBottom w:val="0"/>
          <w:divBdr>
            <w:top w:val="none" w:sz="0" w:space="0" w:color="auto"/>
            <w:left w:val="none" w:sz="0" w:space="0" w:color="auto"/>
            <w:bottom w:val="none" w:sz="0" w:space="0" w:color="auto"/>
            <w:right w:val="none" w:sz="0" w:space="0" w:color="auto"/>
          </w:divBdr>
        </w:div>
        <w:div w:id="1096174723">
          <w:marLeft w:val="763"/>
          <w:marRight w:val="0"/>
          <w:marTop w:val="160"/>
          <w:marBottom w:val="0"/>
          <w:divBdr>
            <w:top w:val="none" w:sz="0" w:space="0" w:color="auto"/>
            <w:left w:val="none" w:sz="0" w:space="0" w:color="auto"/>
            <w:bottom w:val="none" w:sz="0" w:space="0" w:color="auto"/>
            <w:right w:val="none" w:sz="0" w:space="0" w:color="auto"/>
          </w:divBdr>
        </w:div>
        <w:div w:id="218321899">
          <w:marLeft w:val="763"/>
          <w:marRight w:val="0"/>
          <w:marTop w:val="160"/>
          <w:marBottom w:val="0"/>
          <w:divBdr>
            <w:top w:val="none" w:sz="0" w:space="0" w:color="auto"/>
            <w:left w:val="none" w:sz="0" w:space="0" w:color="auto"/>
            <w:bottom w:val="none" w:sz="0" w:space="0" w:color="auto"/>
            <w:right w:val="none" w:sz="0" w:space="0" w:color="auto"/>
          </w:divBdr>
        </w:div>
      </w:divsChild>
    </w:div>
    <w:div w:id="1937207668">
      <w:bodyDiv w:val="1"/>
      <w:marLeft w:val="0"/>
      <w:marRight w:val="0"/>
      <w:marTop w:val="0"/>
      <w:marBottom w:val="0"/>
      <w:divBdr>
        <w:top w:val="none" w:sz="0" w:space="0" w:color="auto"/>
        <w:left w:val="none" w:sz="0" w:space="0" w:color="auto"/>
        <w:bottom w:val="none" w:sz="0" w:space="0" w:color="auto"/>
        <w:right w:val="none" w:sz="0" w:space="0" w:color="auto"/>
      </w:divBdr>
    </w:div>
    <w:div w:id="1955748998">
      <w:bodyDiv w:val="1"/>
      <w:marLeft w:val="0"/>
      <w:marRight w:val="0"/>
      <w:marTop w:val="0"/>
      <w:marBottom w:val="0"/>
      <w:divBdr>
        <w:top w:val="none" w:sz="0" w:space="0" w:color="auto"/>
        <w:left w:val="none" w:sz="0" w:space="0" w:color="auto"/>
        <w:bottom w:val="none" w:sz="0" w:space="0" w:color="auto"/>
        <w:right w:val="none" w:sz="0" w:space="0" w:color="auto"/>
      </w:divBdr>
    </w:div>
    <w:div w:id="2020766577">
      <w:bodyDiv w:val="1"/>
      <w:marLeft w:val="0"/>
      <w:marRight w:val="0"/>
      <w:marTop w:val="0"/>
      <w:marBottom w:val="0"/>
      <w:divBdr>
        <w:top w:val="none" w:sz="0" w:space="0" w:color="auto"/>
        <w:left w:val="none" w:sz="0" w:space="0" w:color="auto"/>
        <w:bottom w:val="none" w:sz="0" w:space="0" w:color="auto"/>
        <w:right w:val="none" w:sz="0" w:space="0" w:color="auto"/>
      </w:divBdr>
      <w:divsChild>
        <w:div w:id="1607955951">
          <w:marLeft w:val="403"/>
          <w:marRight w:val="0"/>
          <w:marTop w:val="160"/>
          <w:marBottom w:val="0"/>
          <w:divBdr>
            <w:top w:val="none" w:sz="0" w:space="0" w:color="auto"/>
            <w:left w:val="none" w:sz="0" w:space="0" w:color="auto"/>
            <w:bottom w:val="none" w:sz="0" w:space="0" w:color="auto"/>
            <w:right w:val="none" w:sz="0" w:space="0" w:color="auto"/>
          </w:divBdr>
        </w:div>
      </w:divsChild>
    </w:div>
    <w:div w:id="2111731053">
      <w:bodyDiv w:val="1"/>
      <w:marLeft w:val="0"/>
      <w:marRight w:val="0"/>
      <w:marTop w:val="0"/>
      <w:marBottom w:val="0"/>
      <w:divBdr>
        <w:top w:val="none" w:sz="0" w:space="0" w:color="auto"/>
        <w:left w:val="none" w:sz="0" w:space="0" w:color="auto"/>
        <w:bottom w:val="none" w:sz="0" w:space="0" w:color="auto"/>
        <w:right w:val="none" w:sz="0" w:space="0" w:color="auto"/>
      </w:divBdr>
      <w:divsChild>
        <w:div w:id="2039430224">
          <w:marLeft w:val="792"/>
          <w:marRight w:val="0"/>
          <w:marTop w:val="120"/>
          <w:marBottom w:val="0"/>
          <w:divBdr>
            <w:top w:val="none" w:sz="0" w:space="0" w:color="auto"/>
            <w:left w:val="none" w:sz="0" w:space="0" w:color="auto"/>
            <w:bottom w:val="none" w:sz="0" w:space="0" w:color="auto"/>
            <w:right w:val="none" w:sz="0" w:space="0" w:color="auto"/>
          </w:divBdr>
        </w:div>
        <w:div w:id="1042481571">
          <w:marLeft w:val="792"/>
          <w:marRight w:val="0"/>
          <w:marTop w:val="120"/>
          <w:marBottom w:val="0"/>
          <w:divBdr>
            <w:top w:val="none" w:sz="0" w:space="0" w:color="auto"/>
            <w:left w:val="none" w:sz="0" w:space="0" w:color="auto"/>
            <w:bottom w:val="none" w:sz="0" w:space="0" w:color="auto"/>
            <w:right w:val="none" w:sz="0" w:space="0" w:color="auto"/>
          </w:divBdr>
        </w:div>
        <w:div w:id="1411194646">
          <w:marLeft w:val="792"/>
          <w:marRight w:val="0"/>
          <w:marTop w:val="120"/>
          <w:marBottom w:val="0"/>
          <w:divBdr>
            <w:top w:val="none" w:sz="0" w:space="0" w:color="auto"/>
            <w:left w:val="none" w:sz="0" w:space="0" w:color="auto"/>
            <w:bottom w:val="none" w:sz="0" w:space="0" w:color="auto"/>
            <w:right w:val="none" w:sz="0" w:space="0" w:color="auto"/>
          </w:divBdr>
        </w:div>
        <w:div w:id="135298433">
          <w:marLeft w:val="792"/>
          <w:marRight w:val="0"/>
          <w:marTop w:val="120"/>
          <w:marBottom w:val="0"/>
          <w:divBdr>
            <w:top w:val="none" w:sz="0" w:space="0" w:color="auto"/>
            <w:left w:val="none" w:sz="0" w:space="0" w:color="auto"/>
            <w:bottom w:val="none" w:sz="0" w:space="0" w:color="auto"/>
            <w:right w:val="none" w:sz="0" w:space="0" w:color="auto"/>
          </w:divBdr>
        </w:div>
      </w:divsChild>
    </w:div>
    <w:div w:id="212561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host:port/3DSpace/resources/v1/modeler/dssoft/dssoft:SoftwareLogicalItem/00124AB?$mask=dsmvsoft:ItemVersionMask.acces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sxdev-online.dsone.3ds.com/enovia/common/emxNavigator.jsp?objectId=34152.36236.24325.56200"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7B1951B11174C75B5008BE8D4E384E6"/>
        <w:category>
          <w:name w:val="General"/>
          <w:gallery w:val="placeholder"/>
        </w:category>
        <w:types>
          <w:type w:val="bbPlcHdr"/>
        </w:types>
        <w:behaviors>
          <w:behavior w:val="content"/>
        </w:behaviors>
        <w:guid w:val="{59006323-B121-4186-8FF7-08F07375BA05}"/>
      </w:docPartPr>
      <w:docPartBody>
        <w:p w:rsidR="00176CE0" w:rsidRDefault="00733975" w:rsidP="00733975">
          <w:pPr>
            <w:pStyle w:val="07B1951B11174C75B5008BE8D4E384E6"/>
          </w:pPr>
          <w:r w:rsidRPr="002132B7">
            <w:rPr>
              <w:rStyle w:val="PlaceholderText"/>
            </w:rPr>
            <w:t>Choose an item.</w:t>
          </w:r>
        </w:p>
      </w:docPartBody>
    </w:docPart>
    <w:docPart>
      <w:docPartPr>
        <w:name w:val="D1E355295F5048CCBDC773ACCB3FD58B"/>
        <w:category>
          <w:name w:val="General"/>
          <w:gallery w:val="placeholder"/>
        </w:category>
        <w:types>
          <w:type w:val="bbPlcHdr"/>
        </w:types>
        <w:behaviors>
          <w:behavior w:val="content"/>
        </w:behaviors>
        <w:guid w:val="{6BB330EB-EBA1-4016-B9A2-099959E11778}"/>
      </w:docPartPr>
      <w:docPartBody>
        <w:p w:rsidR="00C230F0" w:rsidRDefault="00C230F0" w:rsidP="00C230F0">
          <w:pPr>
            <w:pStyle w:val="D1E355295F5048CCBDC773ACCB3FD58B"/>
          </w:pPr>
          <w:r w:rsidRPr="004553FC">
            <w:rPr>
              <w:rStyle w:val="PlaceholderText"/>
              <w:color w:val="000000" w:themeColor="text1"/>
              <w:sz w:val="44"/>
              <w:szCs w:val="44"/>
            </w:rPr>
            <w:t>Click here to enter text.</w:t>
          </w:r>
        </w:p>
      </w:docPartBody>
    </w:docPart>
    <w:docPart>
      <w:docPartPr>
        <w:name w:val="396DBAD64FC04217AEA12C1BBCC457EC"/>
        <w:category>
          <w:name w:val="General"/>
          <w:gallery w:val="placeholder"/>
        </w:category>
        <w:types>
          <w:type w:val="bbPlcHdr"/>
        </w:types>
        <w:behaviors>
          <w:behavior w:val="content"/>
        </w:behaviors>
        <w:guid w:val="{A9488B5B-1DE5-421F-96AB-ED6460B2E40C}"/>
      </w:docPartPr>
      <w:docPartBody>
        <w:p w:rsidR="00C230F0" w:rsidRDefault="00C230F0">
          <w:r w:rsidRPr="004627D7">
            <w:t>Click here to enter text.</w:t>
          </w:r>
        </w:p>
      </w:docPartBody>
    </w:docPart>
    <w:docPart>
      <w:docPartPr>
        <w:name w:val="27A13330C94E464AB2994116F0190D8A"/>
        <w:category>
          <w:name w:val="General"/>
          <w:gallery w:val="placeholder"/>
        </w:category>
        <w:types>
          <w:type w:val="bbPlcHdr"/>
        </w:types>
        <w:behaviors>
          <w:behavior w:val="content"/>
        </w:behaviors>
        <w:guid w:val="{C15F9D1B-DB9B-4DB6-B09A-7D0CF01B168A}"/>
      </w:docPartPr>
      <w:docPartBody>
        <w:p w:rsidR="00C230F0" w:rsidRDefault="00C230F0">
          <w:r w:rsidRPr="004627D7">
            <w:t>Click here to enter text.</w:t>
          </w:r>
        </w:p>
      </w:docPartBody>
    </w:docPart>
    <w:docPart>
      <w:docPartPr>
        <w:name w:val="0E442F65281E4C63B96D681672249CB5"/>
        <w:category>
          <w:name w:val="General"/>
          <w:gallery w:val="placeholder"/>
        </w:category>
        <w:types>
          <w:type w:val="bbPlcHdr"/>
        </w:types>
        <w:behaviors>
          <w:behavior w:val="content"/>
        </w:behaviors>
        <w:guid w:val="{6FB4A286-0647-4C1C-8943-A4E6830F38B1}"/>
      </w:docPartPr>
      <w:docPartBody>
        <w:p w:rsidR="003C4566" w:rsidRDefault="003C4566" w:rsidP="003C4566">
          <w:pPr>
            <w:pStyle w:val="0E442F65281E4C63B96D681672249CB5"/>
          </w:pPr>
          <w:r w:rsidRPr="00D56E25">
            <w:rPr>
              <w:rStyle w:val="PlaceholderText"/>
            </w:rPr>
            <w:t>Click here to enter a date.</w:t>
          </w:r>
        </w:p>
      </w:docPartBody>
    </w:docPart>
    <w:docPart>
      <w:docPartPr>
        <w:name w:val="0AE0E645A3FA41A6A00DB78AFCA907B3"/>
        <w:category>
          <w:name w:val="General"/>
          <w:gallery w:val="placeholder"/>
        </w:category>
        <w:types>
          <w:type w:val="bbPlcHdr"/>
        </w:types>
        <w:behaviors>
          <w:behavior w:val="content"/>
        </w:behaviors>
        <w:guid w:val="{89AC9244-B2B2-4E71-96DD-AE37555DCA57}"/>
      </w:docPartPr>
      <w:docPartBody>
        <w:p w:rsidR="003C4566" w:rsidRDefault="003C4566" w:rsidP="003C4566">
          <w:pPr>
            <w:pStyle w:val="0AE0E645A3FA41A6A00DB78AFCA907B3"/>
          </w:pPr>
          <w:r w:rsidRPr="00BA4C0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10 BT">
    <w:panose1 w:val="020705090305050204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A793D"/>
    <w:multiLevelType w:val="multilevel"/>
    <w:tmpl w:val="F5C8B9E8"/>
    <w:lvl w:ilvl="0">
      <w:start w:val="1"/>
      <w:numFmt w:val="decimal"/>
      <w:lvlText w:val="%1."/>
      <w:lvlJc w:val="left"/>
      <w:pPr>
        <w:tabs>
          <w:tab w:val="num" w:pos="720"/>
        </w:tabs>
        <w:ind w:left="720" w:hanging="720"/>
      </w:pPr>
    </w:lvl>
    <w:lvl w:ilvl="1">
      <w:start w:val="1"/>
      <w:numFmt w:val="decimal"/>
      <w:pStyle w:val="7B12585CACE54A13B2F06B3663588EED"/>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0A0"/>
    <w:rsid w:val="0001039C"/>
    <w:rsid w:val="000118C6"/>
    <w:rsid w:val="000366BE"/>
    <w:rsid w:val="00041027"/>
    <w:rsid w:val="00043275"/>
    <w:rsid w:val="00094F28"/>
    <w:rsid w:val="000A35F5"/>
    <w:rsid w:val="00167E9F"/>
    <w:rsid w:val="00170F0F"/>
    <w:rsid w:val="00176A21"/>
    <w:rsid w:val="00176CE0"/>
    <w:rsid w:val="001775B8"/>
    <w:rsid w:val="00197297"/>
    <w:rsid w:val="001A6798"/>
    <w:rsid w:val="001C1A1F"/>
    <w:rsid w:val="001C4EA7"/>
    <w:rsid w:val="001D3210"/>
    <w:rsid w:val="001D3D08"/>
    <w:rsid w:val="001E1F4E"/>
    <w:rsid w:val="00203BBD"/>
    <w:rsid w:val="002325CC"/>
    <w:rsid w:val="0023336A"/>
    <w:rsid w:val="00251B38"/>
    <w:rsid w:val="00264596"/>
    <w:rsid w:val="002645D9"/>
    <w:rsid w:val="002670E2"/>
    <w:rsid w:val="00270FE3"/>
    <w:rsid w:val="00286168"/>
    <w:rsid w:val="00297B97"/>
    <w:rsid w:val="003021A9"/>
    <w:rsid w:val="00340D41"/>
    <w:rsid w:val="003603DD"/>
    <w:rsid w:val="003C35D0"/>
    <w:rsid w:val="003C4566"/>
    <w:rsid w:val="003E7A61"/>
    <w:rsid w:val="004B4A1A"/>
    <w:rsid w:val="00502F37"/>
    <w:rsid w:val="00545B94"/>
    <w:rsid w:val="005735C7"/>
    <w:rsid w:val="005A2618"/>
    <w:rsid w:val="005B7C99"/>
    <w:rsid w:val="005E1EF4"/>
    <w:rsid w:val="005E2C24"/>
    <w:rsid w:val="005E5E93"/>
    <w:rsid w:val="006041D0"/>
    <w:rsid w:val="00614B80"/>
    <w:rsid w:val="00615973"/>
    <w:rsid w:val="00617B69"/>
    <w:rsid w:val="006648A6"/>
    <w:rsid w:val="006724F5"/>
    <w:rsid w:val="00673B0F"/>
    <w:rsid w:val="0067544C"/>
    <w:rsid w:val="00684B1D"/>
    <w:rsid w:val="006E3849"/>
    <w:rsid w:val="006F342B"/>
    <w:rsid w:val="006F3E08"/>
    <w:rsid w:val="00704970"/>
    <w:rsid w:val="00714761"/>
    <w:rsid w:val="007201C3"/>
    <w:rsid w:val="0072391A"/>
    <w:rsid w:val="00727058"/>
    <w:rsid w:val="00733975"/>
    <w:rsid w:val="007423BA"/>
    <w:rsid w:val="00784150"/>
    <w:rsid w:val="007964A9"/>
    <w:rsid w:val="007A7B97"/>
    <w:rsid w:val="007B4D12"/>
    <w:rsid w:val="007D072A"/>
    <w:rsid w:val="00802A89"/>
    <w:rsid w:val="00805DD2"/>
    <w:rsid w:val="00857F1C"/>
    <w:rsid w:val="008749F8"/>
    <w:rsid w:val="00883397"/>
    <w:rsid w:val="00893B1B"/>
    <w:rsid w:val="008970F0"/>
    <w:rsid w:val="008B03CF"/>
    <w:rsid w:val="008B57F9"/>
    <w:rsid w:val="008F30A0"/>
    <w:rsid w:val="00914A5C"/>
    <w:rsid w:val="00932BDD"/>
    <w:rsid w:val="0095348C"/>
    <w:rsid w:val="00961024"/>
    <w:rsid w:val="0096341B"/>
    <w:rsid w:val="00967418"/>
    <w:rsid w:val="009679FE"/>
    <w:rsid w:val="0098410F"/>
    <w:rsid w:val="009C625C"/>
    <w:rsid w:val="009F71CC"/>
    <w:rsid w:val="009F7A61"/>
    <w:rsid w:val="00A0106E"/>
    <w:rsid w:val="00A33C44"/>
    <w:rsid w:val="00A7259F"/>
    <w:rsid w:val="00AA570A"/>
    <w:rsid w:val="00AB3EF9"/>
    <w:rsid w:val="00AC37D2"/>
    <w:rsid w:val="00AC6D1C"/>
    <w:rsid w:val="00AD7BA4"/>
    <w:rsid w:val="00AE63C2"/>
    <w:rsid w:val="00AF464C"/>
    <w:rsid w:val="00B00D6D"/>
    <w:rsid w:val="00B05DDA"/>
    <w:rsid w:val="00B115DF"/>
    <w:rsid w:val="00B5223C"/>
    <w:rsid w:val="00B5238B"/>
    <w:rsid w:val="00B66C4F"/>
    <w:rsid w:val="00B67465"/>
    <w:rsid w:val="00B75D3B"/>
    <w:rsid w:val="00B933EA"/>
    <w:rsid w:val="00BB1CB9"/>
    <w:rsid w:val="00BC67E3"/>
    <w:rsid w:val="00BC7E09"/>
    <w:rsid w:val="00BE7F06"/>
    <w:rsid w:val="00C1578B"/>
    <w:rsid w:val="00C230F0"/>
    <w:rsid w:val="00C355F1"/>
    <w:rsid w:val="00C62355"/>
    <w:rsid w:val="00C66D64"/>
    <w:rsid w:val="00C908AD"/>
    <w:rsid w:val="00CC130E"/>
    <w:rsid w:val="00CE5BFB"/>
    <w:rsid w:val="00CF6B5A"/>
    <w:rsid w:val="00D04BAF"/>
    <w:rsid w:val="00D2694A"/>
    <w:rsid w:val="00D45E24"/>
    <w:rsid w:val="00D65A9F"/>
    <w:rsid w:val="00D71D87"/>
    <w:rsid w:val="00DB7D6A"/>
    <w:rsid w:val="00DD3BEA"/>
    <w:rsid w:val="00DD4A13"/>
    <w:rsid w:val="00DF778F"/>
    <w:rsid w:val="00E27AD5"/>
    <w:rsid w:val="00E32983"/>
    <w:rsid w:val="00E54E25"/>
    <w:rsid w:val="00E64490"/>
    <w:rsid w:val="00E724D4"/>
    <w:rsid w:val="00E9189B"/>
    <w:rsid w:val="00EA2491"/>
    <w:rsid w:val="00ED4218"/>
    <w:rsid w:val="00F45088"/>
    <w:rsid w:val="00F56F1D"/>
    <w:rsid w:val="00F60A66"/>
    <w:rsid w:val="00F669AF"/>
    <w:rsid w:val="00F731DE"/>
    <w:rsid w:val="00F76538"/>
    <w:rsid w:val="00FC7DEA"/>
    <w:rsid w:val="00FE004A"/>
    <w:rsid w:val="00FE733A"/>
    <w:rsid w:val="00FF4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4566"/>
    <w:rPr>
      <w:color w:val="808080"/>
    </w:rPr>
  </w:style>
  <w:style w:type="paragraph" w:customStyle="1" w:styleId="DAE002583A5D4C1285BD4F0A780E4F2B">
    <w:name w:val="DAE002583A5D4C1285BD4F0A780E4F2B"/>
    <w:rsid w:val="00E64490"/>
    <w:pPr>
      <w:spacing w:after="120" w:line="240" w:lineRule="auto"/>
      <w:ind w:left="432"/>
    </w:pPr>
    <w:rPr>
      <w:rFonts w:ascii="Verdana" w:eastAsia="Times New Roman" w:hAnsi="Verdana" w:cs="Times New Roman"/>
      <w:sz w:val="16"/>
      <w:szCs w:val="24"/>
    </w:rPr>
  </w:style>
  <w:style w:type="paragraph" w:customStyle="1" w:styleId="DAE002583A5D4C1285BD4F0A780E4F2B1">
    <w:name w:val="DAE002583A5D4C1285BD4F0A780E4F2B1"/>
    <w:rsid w:val="00E64490"/>
    <w:pPr>
      <w:spacing w:after="120" w:line="240" w:lineRule="auto"/>
      <w:ind w:left="432"/>
    </w:pPr>
    <w:rPr>
      <w:rFonts w:ascii="Verdana" w:eastAsia="Times New Roman" w:hAnsi="Verdana" w:cs="Times New Roman"/>
      <w:sz w:val="16"/>
      <w:szCs w:val="24"/>
    </w:rPr>
  </w:style>
  <w:style w:type="paragraph" w:customStyle="1" w:styleId="C78F04700C68429B96945436C5E1BA4F">
    <w:name w:val="C78F04700C68429B96945436C5E1BA4F"/>
    <w:rsid w:val="00727058"/>
  </w:style>
  <w:style w:type="paragraph" w:customStyle="1" w:styleId="FAF280E0D4AB49809931E0EC60576BFC">
    <w:name w:val="FAF280E0D4AB49809931E0EC60576BFC"/>
    <w:rsid w:val="00727058"/>
  </w:style>
  <w:style w:type="paragraph" w:customStyle="1" w:styleId="C0591DA0F78F43679E9D03349A5A0DD2">
    <w:name w:val="C0591DA0F78F43679E9D03349A5A0DD2"/>
    <w:rsid w:val="00727058"/>
  </w:style>
  <w:style w:type="paragraph" w:customStyle="1" w:styleId="7198FCF96ABB4B40AA40FD2C4F128E93">
    <w:name w:val="7198FCF96ABB4B40AA40FD2C4F128E93"/>
    <w:rsid w:val="00727058"/>
  </w:style>
  <w:style w:type="paragraph" w:customStyle="1" w:styleId="4BE06EE3A9B84D1B89B83BD467703D76">
    <w:name w:val="4BE06EE3A9B84D1B89B83BD467703D76"/>
    <w:rsid w:val="00727058"/>
  </w:style>
  <w:style w:type="paragraph" w:customStyle="1" w:styleId="38FB7BB2C86C47CFB60F2AAF74847F58">
    <w:name w:val="38FB7BB2C86C47CFB60F2AAF74847F58"/>
    <w:rsid w:val="00727058"/>
  </w:style>
  <w:style w:type="paragraph" w:customStyle="1" w:styleId="28DD1CE0CCA546538CA94E079D5B719B">
    <w:name w:val="28DD1CE0CCA546538CA94E079D5B719B"/>
    <w:rsid w:val="00727058"/>
  </w:style>
  <w:style w:type="paragraph" w:customStyle="1" w:styleId="45502CD9F2B44172852DA5A00D3C3ACA">
    <w:name w:val="45502CD9F2B44172852DA5A00D3C3ACA"/>
    <w:rsid w:val="00727058"/>
  </w:style>
  <w:style w:type="paragraph" w:customStyle="1" w:styleId="51C47DEF4A4847AA885743F5E8579867">
    <w:name w:val="51C47DEF4A4847AA885743F5E8579867"/>
    <w:rsid w:val="00094F28"/>
  </w:style>
  <w:style w:type="paragraph" w:customStyle="1" w:styleId="26A0D9BC3F0C4C529E0E2873CF9E11AB">
    <w:name w:val="26A0D9BC3F0C4C529E0E2873CF9E11AB"/>
    <w:rsid w:val="00094F28"/>
  </w:style>
  <w:style w:type="paragraph" w:customStyle="1" w:styleId="58B910BCB9E44DCA80FC7CA84500A694">
    <w:name w:val="58B910BCB9E44DCA80FC7CA84500A694"/>
    <w:rsid w:val="00094F28"/>
  </w:style>
  <w:style w:type="paragraph" w:customStyle="1" w:styleId="6AA268D59EB84EBF81FC841262F8EA1B">
    <w:name w:val="6AA268D59EB84EBF81FC841262F8EA1B"/>
    <w:rsid w:val="00094F28"/>
  </w:style>
  <w:style w:type="paragraph" w:customStyle="1" w:styleId="FC6A4AC7B8094DF7858E85CB1D4175C0">
    <w:name w:val="FC6A4AC7B8094DF7858E85CB1D4175C0"/>
    <w:rsid w:val="00094F28"/>
  </w:style>
  <w:style w:type="paragraph" w:customStyle="1" w:styleId="F9CB8B6A5E14414885CCC1CD369C93D4">
    <w:name w:val="F9CB8B6A5E14414885CCC1CD369C93D4"/>
    <w:rsid w:val="00094F28"/>
  </w:style>
  <w:style w:type="paragraph" w:customStyle="1" w:styleId="D0A61CE30E504350A20FF6A5B7C42E94">
    <w:name w:val="D0A61CE30E504350A20FF6A5B7C42E94"/>
    <w:rsid w:val="00094F28"/>
  </w:style>
  <w:style w:type="paragraph" w:customStyle="1" w:styleId="DC1068B4306144EF904B7CF75E7EF629">
    <w:name w:val="DC1068B4306144EF904B7CF75E7EF629"/>
    <w:rsid w:val="00094F28"/>
  </w:style>
  <w:style w:type="paragraph" w:customStyle="1" w:styleId="E2E5391DB5B14ACE8AB1168847829312">
    <w:name w:val="E2E5391DB5B14ACE8AB1168847829312"/>
    <w:rsid w:val="00094F28"/>
  </w:style>
  <w:style w:type="paragraph" w:customStyle="1" w:styleId="330C6F2A9FCA42159E4840EE69033EEF">
    <w:name w:val="330C6F2A9FCA42159E4840EE69033EEF"/>
    <w:rsid w:val="00094F28"/>
  </w:style>
  <w:style w:type="paragraph" w:customStyle="1" w:styleId="5BADF5B12D464959AC727092F08C4AAE">
    <w:name w:val="5BADF5B12D464959AC727092F08C4AAE"/>
    <w:rsid w:val="00094F28"/>
  </w:style>
  <w:style w:type="paragraph" w:customStyle="1" w:styleId="11365191D121438EAD450AD683B12571">
    <w:name w:val="11365191D121438EAD450AD683B12571"/>
    <w:rsid w:val="00094F28"/>
  </w:style>
  <w:style w:type="paragraph" w:customStyle="1" w:styleId="E198AE60CB404B03AF619C6BB5A85CF0">
    <w:name w:val="E198AE60CB404B03AF619C6BB5A85CF0"/>
    <w:rsid w:val="00094F28"/>
  </w:style>
  <w:style w:type="paragraph" w:customStyle="1" w:styleId="C7E4A50EE49346B99B44FF7F33CDF7E3">
    <w:name w:val="C7E4A50EE49346B99B44FF7F33CDF7E3"/>
    <w:rsid w:val="00094F28"/>
  </w:style>
  <w:style w:type="paragraph" w:customStyle="1" w:styleId="932B48D5DDFD4882A2B98E1E80304202">
    <w:name w:val="932B48D5DDFD4882A2B98E1E80304202"/>
    <w:rsid w:val="00094F28"/>
  </w:style>
  <w:style w:type="paragraph" w:customStyle="1" w:styleId="B70F68CC86964F328168175F8099ED73">
    <w:name w:val="B70F68CC86964F328168175F8099ED73"/>
    <w:rsid w:val="003021A9"/>
  </w:style>
  <w:style w:type="paragraph" w:customStyle="1" w:styleId="F75C06C8A96E4F8397C399DD834578D4">
    <w:name w:val="F75C06C8A96E4F8397C399DD834578D4"/>
    <w:rsid w:val="003021A9"/>
  </w:style>
  <w:style w:type="paragraph" w:customStyle="1" w:styleId="FCE6B5EBB8C04F989DF3929B01927BCB">
    <w:name w:val="FCE6B5EBB8C04F989DF3929B01927BCB"/>
    <w:rsid w:val="003021A9"/>
  </w:style>
  <w:style w:type="paragraph" w:customStyle="1" w:styleId="6F175054932940CB88A5BA1188629E60">
    <w:name w:val="6F175054932940CB88A5BA1188629E60"/>
    <w:rsid w:val="003021A9"/>
  </w:style>
  <w:style w:type="paragraph" w:customStyle="1" w:styleId="EE2E430B205B47FABF8E5DECDAEABA07">
    <w:name w:val="EE2E430B205B47FABF8E5DECDAEABA07"/>
    <w:rsid w:val="003021A9"/>
  </w:style>
  <w:style w:type="paragraph" w:customStyle="1" w:styleId="5CCCF83AD5A443BBB2BC91BC4093AB52">
    <w:name w:val="5CCCF83AD5A443BBB2BC91BC4093AB52"/>
    <w:rsid w:val="003021A9"/>
  </w:style>
  <w:style w:type="paragraph" w:customStyle="1" w:styleId="958AB94A417C475C84A82EC6AD57FDEA">
    <w:name w:val="958AB94A417C475C84A82EC6AD57FDEA"/>
    <w:rsid w:val="003021A9"/>
  </w:style>
  <w:style w:type="paragraph" w:customStyle="1" w:styleId="084DA8A1AAFC41BA903FF5CD560A82FC">
    <w:name w:val="084DA8A1AAFC41BA903FF5CD560A82FC"/>
    <w:rsid w:val="003021A9"/>
  </w:style>
  <w:style w:type="paragraph" w:customStyle="1" w:styleId="D760B21058664E4390CE34FDD7B6F375">
    <w:name w:val="D760B21058664E4390CE34FDD7B6F375"/>
    <w:rsid w:val="003021A9"/>
  </w:style>
  <w:style w:type="paragraph" w:customStyle="1" w:styleId="F516A8071F4140018610F80BF106E4CD">
    <w:name w:val="F516A8071F4140018610F80BF106E4CD"/>
    <w:rsid w:val="003021A9"/>
  </w:style>
  <w:style w:type="paragraph" w:customStyle="1" w:styleId="8CCC70ABA3E34870A786BA1B48FE7EC2">
    <w:name w:val="8CCC70ABA3E34870A786BA1B48FE7EC2"/>
    <w:rsid w:val="003021A9"/>
  </w:style>
  <w:style w:type="paragraph" w:customStyle="1" w:styleId="27BC90D2CA8E431BA9CE0500CA858D43">
    <w:name w:val="27BC90D2CA8E431BA9CE0500CA858D43"/>
    <w:rsid w:val="00B115DF"/>
    <w:pPr>
      <w:spacing w:after="120" w:line="240" w:lineRule="auto"/>
      <w:ind w:left="432"/>
    </w:pPr>
    <w:rPr>
      <w:rFonts w:ascii="Verdana" w:eastAsia="Times New Roman" w:hAnsi="Verdana" w:cs="Times New Roman"/>
      <w:sz w:val="16"/>
      <w:szCs w:val="24"/>
    </w:rPr>
  </w:style>
  <w:style w:type="paragraph" w:customStyle="1" w:styleId="6484F79BC5B1431C9AA68FF1176352EA">
    <w:name w:val="6484F79BC5B1431C9AA68FF1176352EA"/>
    <w:rsid w:val="00B115DF"/>
    <w:pPr>
      <w:spacing w:after="120" w:line="240" w:lineRule="auto"/>
      <w:ind w:left="432"/>
    </w:pPr>
    <w:rPr>
      <w:rFonts w:ascii="Verdana" w:eastAsia="Times New Roman" w:hAnsi="Verdana" w:cs="Times New Roman"/>
      <w:sz w:val="16"/>
      <w:szCs w:val="24"/>
    </w:rPr>
  </w:style>
  <w:style w:type="paragraph" w:customStyle="1" w:styleId="43800B3707104B38A572A104C97F0480">
    <w:name w:val="43800B3707104B38A572A104C97F0480"/>
    <w:rsid w:val="00B115DF"/>
    <w:pPr>
      <w:spacing w:after="120" w:line="240" w:lineRule="auto"/>
      <w:ind w:left="432"/>
    </w:pPr>
    <w:rPr>
      <w:rFonts w:ascii="Verdana" w:eastAsia="Times New Roman" w:hAnsi="Verdana" w:cs="Times New Roman"/>
      <w:sz w:val="16"/>
      <w:szCs w:val="24"/>
    </w:rPr>
  </w:style>
  <w:style w:type="paragraph" w:customStyle="1" w:styleId="38FB7BB2C86C47CFB60F2AAF74847F581">
    <w:name w:val="38FB7BB2C86C47CFB60F2AAF74847F581"/>
    <w:rsid w:val="00B115DF"/>
    <w:pPr>
      <w:spacing w:after="120" w:line="240" w:lineRule="auto"/>
      <w:ind w:left="432"/>
    </w:pPr>
    <w:rPr>
      <w:rFonts w:ascii="Verdana" w:eastAsia="Times New Roman" w:hAnsi="Verdana" w:cs="Times New Roman"/>
      <w:sz w:val="16"/>
      <w:szCs w:val="24"/>
    </w:rPr>
  </w:style>
  <w:style w:type="paragraph" w:customStyle="1" w:styleId="6AA268D59EB84EBF81FC841262F8EA1B1">
    <w:name w:val="6AA268D59EB84EBF81FC841262F8EA1B1"/>
    <w:rsid w:val="00B115DF"/>
    <w:pPr>
      <w:spacing w:after="120" w:line="240" w:lineRule="auto"/>
      <w:ind w:left="432"/>
    </w:pPr>
    <w:rPr>
      <w:rFonts w:ascii="Verdana" w:eastAsia="Times New Roman" w:hAnsi="Verdana" w:cs="Times New Roman"/>
      <w:sz w:val="16"/>
      <w:szCs w:val="24"/>
    </w:rPr>
  </w:style>
  <w:style w:type="paragraph" w:customStyle="1" w:styleId="FC6A4AC7B8094DF7858E85CB1D4175C01">
    <w:name w:val="FC6A4AC7B8094DF7858E85CB1D4175C01"/>
    <w:rsid w:val="00B115DF"/>
    <w:pPr>
      <w:spacing w:after="120" w:line="240" w:lineRule="auto"/>
      <w:ind w:left="432"/>
    </w:pPr>
    <w:rPr>
      <w:rFonts w:ascii="Verdana" w:eastAsia="Times New Roman" w:hAnsi="Verdana" w:cs="Times New Roman"/>
      <w:sz w:val="16"/>
      <w:szCs w:val="24"/>
    </w:rPr>
  </w:style>
  <w:style w:type="paragraph" w:customStyle="1" w:styleId="F9CB8B6A5E14414885CCC1CD369C93D41">
    <w:name w:val="F9CB8B6A5E14414885CCC1CD369C93D41"/>
    <w:rsid w:val="00B115DF"/>
    <w:pPr>
      <w:spacing w:after="120" w:line="240" w:lineRule="auto"/>
      <w:ind w:left="432"/>
    </w:pPr>
    <w:rPr>
      <w:rFonts w:ascii="Verdana" w:eastAsia="Times New Roman" w:hAnsi="Verdana" w:cs="Times New Roman"/>
      <w:sz w:val="16"/>
      <w:szCs w:val="24"/>
    </w:rPr>
  </w:style>
  <w:style w:type="paragraph" w:customStyle="1" w:styleId="D0A61CE30E504350A20FF6A5B7C42E941">
    <w:name w:val="D0A61CE30E504350A20FF6A5B7C42E941"/>
    <w:rsid w:val="00B115DF"/>
    <w:pPr>
      <w:spacing w:after="120" w:line="240" w:lineRule="auto"/>
      <w:ind w:left="432"/>
    </w:pPr>
    <w:rPr>
      <w:rFonts w:ascii="Verdana" w:eastAsia="Times New Roman" w:hAnsi="Verdana" w:cs="Times New Roman"/>
      <w:sz w:val="16"/>
      <w:szCs w:val="24"/>
    </w:rPr>
  </w:style>
  <w:style w:type="paragraph" w:customStyle="1" w:styleId="DC1068B4306144EF904B7CF75E7EF6291">
    <w:name w:val="DC1068B4306144EF904B7CF75E7EF6291"/>
    <w:rsid w:val="00B115DF"/>
    <w:pPr>
      <w:spacing w:after="120" w:line="240" w:lineRule="auto"/>
      <w:ind w:left="432"/>
    </w:pPr>
    <w:rPr>
      <w:rFonts w:ascii="Verdana" w:eastAsia="Times New Roman" w:hAnsi="Verdana" w:cs="Times New Roman"/>
      <w:sz w:val="16"/>
      <w:szCs w:val="24"/>
    </w:rPr>
  </w:style>
  <w:style w:type="paragraph" w:customStyle="1" w:styleId="E2E5391DB5B14ACE8AB11688478293121">
    <w:name w:val="E2E5391DB5B14ACE8AB11688478293121"/>
    <w:rsid w:val="00B115DF"/>
    <w:pPr>
      <w:spacing w:after="120" w:line="240" w:lineRule="auto"/>
      <w:ind w:left="432"/>
    </w:pPr>
    <w:rPr>
      <w:rFonts w:ascii="Verdana" w:eastAsia="Times New Roman" w:hAnsi="Verdana" w:cs="Times New Roman"/>
      <w:sz w:val="16"/>
      <w:szCs w:val="24"/>
    </w:rPr>
  </w:style>
  <w:style w:type="paragraph" w:customStyle="1" w:styleId="F4FCF11A15C64D2F82316B765059C763">
    <w:name w:val="F4FCF11A15C64D2F82316B765059C763"/>
    <w:rsid w:val="00B115DF"/>
    <w:pPr>
      <w:spacing w:after="120" w:line="240" w:lineRule="auto"/>
      <w:ind w:left="432"/>
    </w:pPr>
    <w:rPr>
      <w:rFonts w:ascii="Verdana" w:eastAsia="Times New Roman" w:hAnsi="Verdana" w:cs="Times New Roman"/>
      <w:sz w:val="16"/>
      <w:szCs w:val="24"/>
    </w:rPr>
  </w:style>
  <w:style w:type="paragraph" w:customStyle="1" w:styleId="27BC90D2CA8E431BA9CE0500CA858D431">
    <w:name w:val="27BC90D2CA8E431BA9CE0500CA858D431"/>
    <w:rsid w:val="00B115DF"/>
    <w:pPr>
      <w:spacing w:after="120" w:line="240" w:lineRule="auto"/>
      <w:ind w:left="432"/>
    </w:pPr>
    <w:rPr>
      <w:rFonts w:ascii="Verdana" w:eastAsia="Times New Roman" w:hAnsi="Verdana" w:cs="Times New Roman"/>
      <w:sz w:val="16"/>
      <w:szCs w:val="24"/>
    </w:rPr>
  </w:style>
  <w:style w:type="paragraph" w:customStyle="1" w:styleId="6484F79BC5B1431C9AA68FF1176352EA1">
    <w:name w:val="6484F79BC5B1431C9AA68FF1176352EA1"/>
    <w:rsid w:val="00B115DF"/>
    <w:pPr>
      <w:spacing w:after="120" w:line="240" w:lineRule="auto"/>
      <w:ind w:left="432"/>
    </w:pPr>
    <w:rPr>
      <w:rFonts w:ascii="Verdana" w:eastAsia="Times New Roman" w:hAnsi="Verdana" w:cs="Times New Roman"/>
      <w:sz w:val="16"/>
      <w:szCs w:val="24"/>
    </w:rPr>
  </w:style>
  <w:style w:type="paragraph" w:customStyle="1" w:styleId="43800B3707104B38A572A104C97F04801">
    <w:name w:val="43800B3707104B38A572A104C97F04801"/>
    <w:rsid w:val="00B115DF"/>
    <w:pPr>
      <w:spacing w:after="120" w:line="240" w:lineRule="auto"/>
      <w:ind w:left="432"/>
    </w:pPr>
    <w:rPr>
      <w:rFonts w:ascii="Verdana" w:eastAsia="Times New Roman" w:hAnsi="Verdana" w:cs="Times New Roman"/>
      <w:sz w:val="16"/>
      <w:szCs w:val="24"/>
    </w:rPr>
  </w:style>
  <w:style w:type="paragraph" w:customStyle="1" w:styleId="38FB7BB2C86C47CFB60F2AAF74847F582">
    <w:name w:val="38FB7BB2C86C47CFB60F2AAF74847F582"/>
    <w:rsid w:val="00B115DF"/>
    <w:pPr>
      <w:spacing w:after="120" w:line="240" w:lineRule="auto"/>
      <w:ind w:left="432"/>
    </w:pPr>
    <w:rPr>
      <w:rFonts w:ascii="Verdana" w:eastAsia="Times New Roman" w:hAnsi="Verdana" w:cs="Times New Roman"/>
      <w:sz w:val="16"/>
      <w:szCs w:val="24"/>
    </w:rPr>
  </w:style>
  <w:style w:type="paragraph" w:customStyle="1" w:styleId="6AA268D59EB84EBF81FC841262F8EA1B2">
    <w:name w:val="6AA268D59EB84EBF81FC841262F8EA1B2"/>
    <w:rsid w:val="00B115DF"/>
    <w:pPr>
      <w:spacing w:after="120" w:line="240" w:lineRule="auto"/>
      <w:ind w:left="432"/>
    </w:pPr>
    <w:rPr>
      <w:rFonts w:ascii="Verdana" w:eastAsia="Times New Roman" w:hAnsi="Verdana" w:cs="Times New Roman"/>
      <w:sz w:val="16"/>
      <w:szCs w:val="24"/>
    </w:rPr>
  </w:style>
  <w:style w:type="paragraph" w:customStyle="1" w:styleId="FC6A4AC7B8094DF7858E85CB1D4175C02">
    <w:name w:val="FC6A4AC7B8094DF7858E85CB1D4175C02"/>
    <w:rsid w:val="00B115DF"/>
    <w:pPr>
      <w:spacing w:after="120" w:line="240" w:lineRule="auto"/>
      <w:ind w:left="432"/>
    </w:pPr>
    <w:rPr>
      <w:rFonts w:ascii="Verdana" w:eastAsia="Times New Roman" w:hAnsi="Verdana" w:cs="Times New Roman"/>
      <w:sz w:val="16"/>
      <w:szCs w:val="24"/>
    </w:rPr>
  </w:style>
  <w:style w:type="paragraph" w:customStyle="1" w:styleId="F9CB8B6A5E14414885CCC1CD369C93D42">
    <w:name w:val="F9CB8B6A5E14414885CCC1CD369C93D42"/>
    <w:rsid w:val="00B115DF"/>
    <w:pPr>
      <w:spacing w:after="120" w:line="240" w:lineRule="auto"/>
      <w:ind w:left="432"/>
    </w:pPr>
    <w:rPr>
      <w:rFonts w:ascii="Verdana" w:eastAsia="Times New Roman" w:hAnsi="Verdana" w:cs="Times New Roman"/>
      <w:sz w:val="16"/>
      <w:szCs w:val="24"/>
    </w:rPr>
  </w:style>
  <w:style w:type="paragraph" w:customStyle="1" w:styleId="D0A61CE30E504350A20FF6A5B7C42E942">
    <w:name w:val="D0A61CE30E504350A20FF6A5B7C42E942"/>
    <w:rsid w:val="00B115DF"/>
    <w:pPr>
      <w:spacing w:after="120" w:line="240" w:lineRule="auto"/>
      <w:ind w:left="432"/>
    </w:pPr>
    <w:rPr>
      <w:rFonts w:ascii="Verdana" w:eastAsia="Times New Roman" w:hAnsi="Verdana" w:cs="Times New Roman"/>
      <w:sz w:val="16"/>
      <w:szCs w:val="24"/>
    </w:rPr>
  </w:style>
  <w:style w:type="paragraph" w:customStyle="1" w:styleId="DC1068B4306144EF904B7CF75E7EF6292">
    <w:name w:val="DC1068B4306144EF904B7CF75E7EF6292"/>
    <w:rsid w:val="00B115DF"/>
    <w:pPr>
      <w:spacing w:after="120" w:line="240" w:lineRule="auto"/>
      <w:ind w:left="432"/>
    </w:pPr>
    <w:rPr>
      <w:rFonts w:ascii="Verdana" w:eastAsia="Times New Roman" w:hAnsi="Verdana" w:cs="Times New Roman"/>
      <w:sz w:val="16"/>
      <w:szCs w:val="24"/>
    </w:rPr>
  </w:style>
  <w:style w:type="paragraph" w:customStyle="1" w:styleId="E2E5391DB5B14ACE8AB11688478293122">
    <w:name w:val="E2E5391DB5B14ACE8AB11688478293122"/>
    <w:rsid w:val="00B115DF"/>
    <w:pPr>
      <w:spacing w:after="120" w:line="240" w:lineRule="auto"/>
      <w:ind w:left="432"/>
    </w:pPr>
    <w:rPr>
      <w:rFonts w:ascii="Verdana" w:eastAsia="Times New Roman" w:hAnsi="Verdana" w:cs="Times New Roman"/>
      <w:sz w:val="16"/>
      <w:szCs w:val="24"/>
    </w:rPr>
  </w:style>
  <w:style w:type="paragraph" w:customStyle="1" w:styleId="F4FCF11A15C64D2F82316B765059C7631">
    <w:name w:val="F4FCF11A15C64D2F82316B765059C7631"/>
    <w:rsid w:val="00B115DF"/>
    <w:pPr>
      <w:spacing w:after="120" w:line="240" w:lineRule="auto"/>
      <w:ind w:left="432"/>
    </w:pPr>
    <w:rPr>
      <w:rFonts w:ascii="Verdana" w:eastAsia="Times New Roman" w:hAnsi="Verdana" w:cs="Times New Roman"/>
      <w:sz w:val="16"/>
      <w:szCs w:val="24"/>
    </w:rPr>
  </w:style>
  <w:style w:type="paragraph" w:customStyle="1" w:styleId="27BC90D2CA8E431BA9CE0500CA858D432">
    <w:name w:val="27BC90D2CA8E431BA9CE0500CA858D432"/>
    <w:rsid w:val="00B115DF"/>
    <w:pPr>
      <w:spacing w:after="120" w:line="240" w:lineRule="auto"/>
      <w:ind w:left="432"/>
    </w:pPr>
    <w:rPr>
      <w:rFonts w:ascii="Verdana" w:eastAsia="Times New Roman" w:hAnsi="Verdana" w:cs="Times New Roman"/>
      <w:sz w:val="16"/>
      <w:szCs w:val="24"/>
    </w:rPr>
  </w:style>
  <w:style w:type="paragraph" w:customStyle="1" w:styleId="6484F79BC5B1431C9AA68FF1176352EA2">
    <w:name w:val="6484F79BC5B1431C9AA68FF1176352EA2"/>
    <w:rsid w:val="00B115DF"/>
    <w:pPr>
      <w:spacing w:after="120" w:line="240" w:lineRule="auto"/>
      <w:ind w:left="432"/>
    </w:pPr>
    <w:rPr>
      <w:rFonts w:ascii="Verdana" w:eastAsia="Times New Roman" w:hAnsi="Verdana" w:cs="Times New Roman"/>
      <w:sz w:val="16"/>
      <w:szCs w:val="24"/>
    </w:rPr>
  </w:style>
  <w:style w:type="paragraph" w:customStyle="1" w:styleId="43800B3707104B38A572A104C97F04802">
    <w:name w:val="43800B3707104B38A572A104C97F04802"/>
    <w:rsid w:val="00B115DF"/>
    <w:pPr>
      <w:spacing w:after="120" w:line="240" w:lineRule="auto"/>
      <w:ind w:left="432"/>
    </w:pPr>
    <w:rPr>
      <w:rFonts w:ascii="Verdana" w:eastAsia="Times New Roman" w:hAnsi="Verdana" w:cs="Times New Roman"/>
      <w:sz w:val="16"/>
      <w:szCs w:val="24"/>
    </w:rPr>
  </w:style>
  <w:style w:type="paragraph" w:customStyle="1" w:styleId="38FB7BB2C86C47CFB60F2AAF74847F583">
    <w:name w:val="38FB7BB2C86C47CFB60F2AAF74847F583"/>
    <w:rsid w:val="00B115DF"/>
    <w:pPr>
      <w:spacing w:after="120" w:line="240" w:lineRule="auto"/>
      <w:ind w:left="432"/>
    </w:pPr>
    <w:rPr>
      <w:rFonts w:ascii="Verdana" w:eastAsia="Times New Roman" w:hAnsi="Verdana" w:cs="Times New Roman"/>
      <w:sz w:val="16"/>
      <w:szCs w:val="24"/>
    </w:rPr>
  </w:style>
  <w:style w:type="paragraph" w:customStyle="1" w:styleId="6AA268D59EB84EBF81FC841262F8EA1B3">
    <w:name w:val="6AA268D59EB84EBF81FC841262F8EA1B3"/>
    <w:rsid w:val="00B115DF"/>
    <w:pPr>
      <w:spacing w:after="120" w:line="240" w:lineRule="auto"/>
      <w:ind w:left="432"/>
    </w:pPr>
    <w:rPr>
      <w:rFonts w:ascii="Verdana" w:eastAsia="Times New Roman" w:hAnsi="Verdana" w:cs="Times New Roman"/>
      <w:sz w:val="16"/>
      <w:szCs w:val="24"/>
    </w:rPr>
  </w:style>
  <w:style w:type="paragraph" w:customStyle="1" w:styleId="FC6A4AC7B8094DF7858E85CB1D4175C03">
    <w:name w:val="FC6A4AC7B8094DF7858E85CB1D4175C03"/>
    <w:rsid w:val="00B115DF"/>
    <w:pPr>
      <w:spacing w:after="120" w:line="240" w:lineRule="auto"/>
      <w:ind w:left="432"/>
    </w:pPr>
    <w:rPr>
      <w:rFonts w:ascii="Verdana" w:eastAsia="Times New Roman" w:hAnsi="Verdana" w:cs="Times New Roman"/>
      <w:sz w:val="16"/>
      <w:szCs w:val="24"/>
    </w:rPr>
  </w:style>
  <w:style w:type="paragraph" w:customStyle="1" w:styleId="F9CB8B6A5E14414885CCC1CD369C93D43">
    <w:name w:val="F9CB8B6A5E14414885CCC1CD369C93D43"/>
    <w:rsid w:val="00B115DF"/>
    <w:pPr>
      <w:spacing w:after="120" w:line="240" w:lineRule="auto"/>
      <w:ind w:left="432"/>
    </w:pPr>
    <w:rPr>
      <w:rFonts w:ascii="Verdana" w:eastAsia="Times New Roman" w:hAnsi="Verdana" w:cs="Times New Roman"/>
      <w:sz w:val="16"/>
      <w:szCs w:val="24"/>
    </w:rPr>
  </w:style>
  <w:style w:type="paragraph" w:customStyle="1" w:styleId="D0A61CE30E504350A20FF6A5B7C42E943">
    <w:name w:val="D0A61CE30E504350A20FF6A5B7C42E943"/>
    <w:rsid w:val="00B115DF"/>
    <w:pPr>
      <w:spacing w:after="120" w:line="240" w:lineRule="auto"/>
      <w:ind w:left="432"/>
    </w:pPr>
    <w:rPr>
      <w:rFonts w:ascii="Verdana" w:eastAsia="Times New Roman" w:hAnsi="Verdana" w:cs="Times New Roman"/>
      <w:sz w:val="16"/>
      <w:szCs w:val="24"/>
    </w:rPr>
  </w:style>
  <w:style w:type="paragraph" w:customStyle="1" w:styleId="DC1068B4306144EF904B7CF75E7EF6293">
    <w:name w:val="DC1068B4306144EF904B7CF75E7EF6293"/>
    <w:rsid w:val="00B115DF"/>
    <w:pPr>
      <w:spacing w:after="120" w:line="240" w:lineRule="auto"/>
      <w:ind w:left="432"/>
    </w:pPr>
    <w:rPr>
      <w:rFonts w:ascii="Verdana" w:eastAsia="Times New Roman" w:hAnsi="Verdana" w:cs="Times New Roman"/>
      <w:sz w:val="16"/>
      <w:szCs w:val="24"/>
    </w:rPr>
  </w:style>
  <w:style w:type="paragraph" w:customStyle="1" w:styleId="E2E5391DB5B14ACE8AB11688478293123">
    <w:name w:val="E2E5391DB5B14ACE8AB11688478293123"/>
    <w:rsid w:val="00B115DF"/>
    <w:pPr>
      <w:spacing w:after="120" w:line="240" w:lineRule="auto"/>
      <w:ind w:left="432"/>
    </w:pPr>
    <w:rPr>
      <w:rFonts w:ascii="Verdana" w:eastAsia="Times New Roman" w:hAnsi="Verdana" w:cs="Times New Roman"/>
      <w:sz w:val="16"/>
      <w:szCs w:val="24"/>
    </w:rPr>
  </w:style>
  <w:style w:type="paragraph" w:customStyle="1" w:styleId="F4FCF11A15C64D2F82316B765059C7632">
    <w:name w:val="F4FCF11A15C64D2F82316B765059C7632"/>
    <w:rsid w:val="00B115DF"/>
    <w:pPr>
      <w:spacing w:after="120" w:line="240" w:lineRule="auto"/>
      <w:ind w:left="432"/>
    </w:pPr>
    <w:rPr>
      <w:rFonts w:ascii="Verdana" w:eastAsia="Times New Roman" w:hAnsi="Verdana" w:cs="Times New Roman"/>
      <w:sz w:val="16"/>
      <w:szCs w:val="24"/>
    </w:rPr>
  </w:style>
  <w:style w:type="paragraph" w:customStyle="1" w:styleId="27BC90D2CA8E431BA9CE0500CA858D433">
    <w:name w:val="27BC90D2CA8E431BA9CE0500CA858D433"/>
    <w:rsid w:val="00B115DF"/>
    <w:pPr>
      <w:spacing w:after="120" w:line="240" w:lineRule="auto"/>
      <w:ind w:left="432"/>
    </w:pPr>
    <w:rPr>
      <w:rFonts w:ascii="Verdana" w:eastAsia="Times New Roman" w:hAnsi="Verdana" w:cs="Times New Roman"/>
      <w:sz w:val="16"/>
      <w:szCs w:val="24"/>
    </w:rPr>
  </w:style>
  <w:style w:type="paragraph" w:customStyle="1" w:styleId="6484F79BC5B1431C9AA68FF1176352EA3">
    <w:name w:val="6484F79BC5B1431C9AA68FF1176352EA3"/>
    <w:rsid w:val="00B115DF"/>
    <w:pPr>
      <w:spacing w:after="120" w:line="240" w:lineRule="auto"/>
      <w:ind w:left="432"/>
    </w:pPr>
    <w:rPr>
      <w:rFonts w:ascii="Verdana" w:eastAsia="Times New Roman" w:hAnsi="Verdana" w:cs="Times New Roman"/>
      <w:sz w:val="16"/>
      <w:szCs w:val="24"/>
    </w:rPr>
  </w:style>
  <w:style w:type="paragraph" w:customStyle="1" w:styleId="43800B3707104B38A572A104C97F04803">
    <w:name w:val="43800B3707104B38A572A104C97F04803"/>
    <w:rsid w:val="00B115DF"/>
    <w:pPr>
      <w:spacing w:after="120" w:line="240" w:lineRule="auto"/>
      <w:ind w:left="432"/>
    </w:pPr>
    <w:rPr>
      <w:rFonts w:ascii="Verdana" w:eastAsia="Times New Roman" w:hAnsi="Verdana" w:cs="Times New Roman"/>
      <w:sz w:val="16"/>
      <w:szCs w:val="24"/>
    </w:rPr>
  </w:style>
  <w:style w:type="paragraph" w:customStyle="1" w:styleId="38FB7BB2C86C47CFB60F2AAF74847F584">
    <w:name w:val="38FB7BB2C86C47CFB60F2AAF74847F584"/>
    <w:rsid w:val="00B115DF"/>
    <w:pPr>
      <w:spacing w:after="120" w:line="240" w:lineRule="auto"/>
      <w:ind w:left="432"/>
    </w:pPr>
    <w:rPr>
      <w:rFonts w:ascii="Verdana" w:eastAsia="Times New Roman" w:hAnsi="Verdana" w:cs="Times New Roman"/>
      <w:sz w:val="16"/>
      <w:szCs w:val="24"/>
    </w:rPr>
  </w:style>
  <w:style w:type="paragraph" w:customStyle="1" w:styleId="6AA268D59EB84EBF81FC841262F8EA1B4">
    <w:name w:val="6AA268D59EB84EBF81FC841262F8EA1B4"/>
    <w:rsid w:val="00B115DF"/>
    <w:pPr>
      <w:spacing w:after="120" w:line="240" w:lineRule="auto"/>
      <w:ind w:left="432"/>
    </w:pPr>
    <w:rPr>
      <w:rFonts w:ascii="Verdana" w:eastAsia="Times New Roman" w:hAnsi="Verdana" w:cs="Times New Roman"/>
      <w:sz w:val="16"/>
      <w:szCs w:val="24"/>
    </w:rPr>
  </w:style>
  <w:style w:type="paragraph" w:customStyle="1" w:styleId="FC6A4AC7B8094DF7858E85CB1D4175C04">
    <w:name w:val="FC6A4AC7B8094DF7858E85CB1D4175C04"/>
    <w:rsid w:val="00B115DF"/>
    <w:pPr>
      <w:spacing w:after="120" w:line="240" w:lineRule="auto"/>
      <w:ind w:left="432"/>
    </w:pPr>
    <w:rPr>
      <w:rFonts w:ascii="Verdana" w:eastAsia="Times New Roman" w:hAnsi="Verdana" w:cs="Times New Roman"/>
      <w:sz w:val="16"/>
      <w:szCs w:val="24"/>
    </w:rPr>
  </w:style>
  <w:style w:type="paragraph" w:customStyle="1" w:styleId="F9CB8B6A5E14414885CCC1CD369C93D44">
    <w:name w:val="F9CB8B6A5E14414885CCC1CD369C93D44"/>
    <w:rsid w:val="00B115DF"/>
    <w:pPr>
      <w:spacing w:after="120" w:line="240" w:lineRule="auto"/>
      <w:ind w:left="432"/>
    </w:pPr>
    <w:rPr>
      <w:rFonts w:ascii="Verdana" w:eastAsia="Times New Roman" w:hAnsi="Verdana" w:cs="Times New Roman"/>
      <w:sz w:val="16"/>
      <w:szCs w:val="24"/>
    </w:rPr>
  </w:style>
  <w:style w:type="paragraph" w:customStyle="1" w:styleId="D0A61CE30E504350A20FF6A5B7C42E944">
    <w:name w:val="D0A61CE30E504350A20FF6A5B7C42E944"/>
    <w:rsid w:val="00B115DF"/>
    <w:pPr>
      <w:spacing w:after="120" w:line="240" w:lineRule="auto"/>
      <w:ind w:left="432"/>
    </w:pPr>
    <w:rPr>
      <w:rFonts w:ascii="Verdana" w:eastAsia="Times New Roman" w:hAnsi="Verdana" w:cs="Times New Roman"/>
      <w:sz w:val="16"/>
      <w:szCs w:val="24"/>
    </w:rPr>
  </w:style>
  <w:style w:type="paragraph" w:customStyle="1" w:styleId="DC1068B4306144EF904B7CF75E7EF6294">
    <w:name w:val="DC1068B4306144EF904B7CF75E7EF6294"/>
    <w:rsid w:val="00B115DF"/>
    <w:pPr>
      <w:spacing w:after="120" w:line="240" w:lineRule="auto"/>
      <w:ind w:left="432"/>
    </w:pPr>
    <w:rPr>
      <w:rFonts w:ascii="Verdana" w:eastAsia="Times New Roman" w:hAnsi="Verdana" w:cs="Times New Roman"/>
      <w:sz w:val="16"/>
      <w:szCs w:val="24"/>
    </w:rPr>
  </w:style>
  <w:style w:type="paragraph" w:customStyle="1" w:styleId="E2E5391DB5B14ACE8AB11688478293124">
    <w:name w:val="E2E5391DB5B14ACE8AB11688478293124"/>
    <w:rsid w:val="00B115DF"/>
    <w:pPr>
      <w:spacing w:after="120" w:line="240" w:lineRule="auto"/>
      <w:ind w:left="432"/>
    </w:pPr>
    <w:rPr>
      <w:rFonts w:ascii="Verdana" w:eastAsia="Times New Roman" w:hAnsi="Verdana" w:cs="Times New Roman"/>
      <w:sz w:val="16"/>
      <w:szCs w:val="24"/>
    </w:rPr>
  </w:style>
  <w:style w:type="paragraph" w:customStyle="1" w:styleId="F4FCF11A15C64D2F82316B765059C7633">
    <w:name w:val="F4FCF11A15C64D2F82316B765059C7633"/>
    <w:rsid w:val="00B115DF"/>
    <w:pPr>
      <w:spacing w:after="120" w:line="240" w:lineRule="auto"/>
      <w:ind w:left="432"/>
    </w:pPr>
    <w:rPr>
      <w:rFonts w:ascii="Verdana" w:eastAsia="Times New Roman" w:hAnsi="Verdana" w:cs="Times New Roman"/>
      <w:sz w:val="16"/>
      <w:szCs w:val="24"/>
    </w:rPr>
  </w:style>
  <w:style w:type="paragraph" w:customStyle="1" w:styleId="27BC90D2CA8E431BA9CE0500CA858D434">
    <w:name w:val="27BC90D2CA8E431BA9CE0500CA858D434"/>
    <w:rsid w:val="00B115DF"/>
    <w:pPr>
      <w:spacing w:after="120" w:line="240" w:lineRule="auto"/>
      <w:ind w:left="432"/>
    </w:pPr>
    <w:rPr>
      <w:rFonts w:ascii="Verdana" w:eastAsia="Times New Roman" w:hAnsi="Verdana" w:cs="Times New Roman"/>
      <w:sz w:val="16"/>
      <w:szCs w:val="24"/>
    </w:rPr>
  </w:style>
  <w:style w:type="paragraph" w:customStyle="1" w:styleId="6484F79BC5B1431C9AA68FF1176352EA4">
    <w:name w:val="6484F79BC5B1431C9AA68FF1176352EA4"/>
    <w:rsid w:val="00B115DF"/>
    <w:pPr>
      <w:spacing w:after="120" w:line="240" w:lineRule="auto"/>
      <w:ind w:left="432"/>
    </w:pPr>
    <w:rPr>
      <w:rFonts w:ascii="Verdana" w:eastAsia="Times New Roman" w:hAnsi="Verdana" w:cs="Times New Roman"/>
      <w:sz w:val="16"/>
      <w:szCs w:val="24"/>
    </w:rPr>
  </w:style>
  <w:style w:type="paragraph" w:customStyle="1" w:styleId="43800B3707104B38A572A104C97F04804">
    <w:name w:val="43800B3707104B38A572A104C97F04804"/>
    <w:rsid w:val="00B115DF"/>
    <w:pPr>
      <w:spacing w:after="120" w:line="240" w:lineRule="auto"/>
      <w:ind w:left="432"/>
    </w:pPr>
    <w:rPr>
      <w:rFonts w:ascii="Verdana" w:eastAsia="Times New Roman" w:hAnsi="Verdana" w:cs="Times New Roman"/>
      <w:sz w:val="16"/>
      <w:szCs w:val="24"/>
    </w:rPr>
  </w:style>
  <w:style w:type="paragraph" w:customStyle="1" w:styleId="38FB7BB2C86C47CFB60F2AAF74847F585">
    <w:name w:val="38FB7BB2C86C47CFB60F2AAF74847F585"/>
    <w:rsid w:val="00B115DF"/>
    <w:pPr>
      <w:spacing w:after="120" w:line="240" w:lineRule="auto"/>
      <w:ind w:left="432"/>
    </w:pPr>
    <w:rPr>
      <w:rFonts w:ascii="Verdana" w:eastAsia="Times New Roman" w:hAnsi="Verdana" w:cs="Times New Roman"/>
      <w:sz w:val="16"/>
      <w:szCs w:val="24"/>
    </w:rPr>
  </w:style>
  <w:style w:type="paragraph" w:customStyle="1" w:styleId="6AA268D59EB84EBF81FC841262F8EA1B5">
    <w:name w:val="6AA268D59EB84EBF81FC841262F8EA1B5"/>
    <w:rsid w:val="00B115DF"/>
    <w:pPr>
      <w:spacing w:after="120" w:line="240" w:lineRule="auto"/>
      <w:ind w:left="432"/>
    </w:pPr>
    <w:rPr>
      <w:rFonts w:ascii="Verdana" w:eastAsia="Times New Roman" w:hAnsi="Verdana" w:cs="Times New Roman"/>
      <w:sz w:val="16"/>
      <w:szCs w:val="24"/>
    </w:rPr>
  </w:style>
  <w:style w:type="paragraph" w:customStyle="1" w:styleId="FC6A4AC7B8094DF7858E85CB1D4175C05">
    <w:name w:val="FC6A4AC7B8094DF7858E85CB1D4175C05"/>
    <w:rsid w:val="00B115DF"/>
    <w:pPr>
      <w:spacing w:after="120" w:line="240" w:lineRule="auto"/>
      <w:ind w:left="432"/>
    </w:pPr>
    <w:rPr>
      <w:rFonts w:ascii="Verdana" w:eastAsia="Times New Roman" w:hAnsi="Verdana" w:cs="Times New Roman"/>
      <w:sz w:val="16"/>
      <w:szCs w:val="24"/>
    </w:rPr>
  </w:style>
  <w:style w:type="paragraph" w:customStyle="1" w:styleId="F9CB8B6A5E14414885CCC1CD369C93D45">
    <w:name w:val="F9CB8B6A5E14414885CCC1CD369C93D45"/>
    <w:rsid w:val="00B115DF"/>
    <w:pPr>
      <w:spacing w:after="120" w:line="240" w:lineRule="auto"/>
      <w:ind w:left="432"/>
    </w:pPr>
    <w:rPr>
      <w:rFonts w:ascii="Verdana" w:eastAsia="Times New Roman" w:hAnsi="Verdana" w:cs="Times New Roman"/>
      <w:sz w:val="16"/>
      <w:szCs w:val="24"/>
    </w:rPr>
  </w:style>
  <w:style w:type="paragraph" w:customStyle="1" w:styleId="D0A61CE30E504350A20FF6A5B7C42E945">
    <w:name w:val="D0A61CE30E504350A20FF6A5B7C42E945"/>
    <w:rsid w:val="00B115DF"/>
    <w:pPr>
      <w:spacing w:after="120" w:line="240" w:lineRule="auto"/>
      <w:ind w:left="432"/>
    </w:pPr>
    <w:rPr>
      <w:rFonts w:ascii="Verdana" w:eastAsia="Times New Roman" w:hAnsi="Verdana" w:cs="Times New Roman"/>
      <w:sz w:val="16"/>
      <w:szCs w:val="24"/>
    </w:rPr>
  </w:style>
  <w:style w:type="paragraph" w:customStyle="1" w:styleId="DC1068B4306144EF904B7CF75E7EF6295">
    <w:name w:val="DC1068B4306144EF904B7CF75E7EF6295"/>
    <w:rsid w:val="00B115DF"/>
    <w:pPr>
      <w:spacing w:after="120" w:line="240" w:lineRule="auto"/>
      <w:ind w:left="432"/>
    </w:pPr>
    <w:rPr>
      <w:rFonts w:ascii="Verdana" w:eastAsia="Times New Roman" w:hAnsi="Verdana" w:cs="Times New Roman"/>
      <w:sz w:val="16"/>
      <w:szCs w:val="24"/>
    </w:rPr>
  </w:style>
  <w:style w:type="paragraph" w:customStyle="1" w:styleId="E2E5391DB5B14ACE8AB11688478293125">
    <w:name w:val="E2E5391DB5B14ACE8AB11688478293125"/>
    <w:rsid w:val="00B115DF"/>
    <w:pPr>
      <w:spacing w:after="120" w:line="240" w:lineRule="auto"/>
      <w:ind w:left="432"/>
    </w:pPr>
    <w:rPr>
      <w:rFonts w:ascii="Verdana" w:eastAsia="Times New Roman" w:hAnsi="Verdana" w:cs="Times New Roman"/>
      <w:sz w:val="16"/>
      <w:szCs w:val="24"/>
    </w:rPr>
  </w:style>
  <w:style w:type="paragraph" w:customStyle="1" w:styleId="F4FCF11A15C64D2F82316B765059C7634">
    <w:name w:val="F4FCF11A15C64D2F82316B765059C7634"/>
    <w:rsid w:val="00B115DF"/>
    <w:pPr>
      <w:spacing w:after="120" w:line="240" w:lineRule="auto"/>
      <w:ind w:left="432"/>
    </w:pPr>
    <w:rPr>
      <w:rFonts w:ascii="Verdana" w:eastAsia="Times New Roman" w:hAnsi="Verdana" w:cs="Times New Roman"/>
      <w:sz w:val="16"/>
      <w:szCs w:val="24"/>
    </w:rPr>
  </w:style>
  <w:style w:type="paragraph" w:customStyle="1" w:styleId="27BC90D2CA8E431BA9CE0500CA858D435">
    <w:name w:val="27BC90D2CA8E431BA9CE0500CA858D435"/>
    <w:rsid w:val="00B115DF"/>
    <w:pPr>
      <w:spacing w:after="120" w:line="240" w:lineRule="auto"/>
      <w:ind w:left="432"/>
    </w:pPr>
    <w:rPr>
      <w:rFonts w:ascii="Verdana" w:eastAsia="Times New Roman" w:hAnsi="Verdana" w:cs="Times New Roman"/>
      <w:sz w:val="16"/>
      <w:szCs w:val="24"/>
    </w:rPr>
  </w:style>
  <w:style w:type="paragraph" w:customStyle="1" w:styleId="6484F79BC5B1431C9AA68FF1176352EA5">
    <w:name w:val="6484F79BC5B1431C9AA68FF1176352EA5"/>
    <w:rsid w:val="00B115DF"/>
    <w:pPr>
      <w:spacing w:after="120" w:line="240" w:lineRule="auto"/>
      <w:ind w:left="432"/>
    </w:pPr>
    <w:rPr>
      <w:rFonts w:ascii="Verdana" w:eastAsia="Times New Roman" w:hAnsi="Verdana" w:cs="Times New Roman"/>
      <w:sz w:val="16"/>
      <w:szCs w:val="24"/>
    </w:rPr>
  </w:style>
  <w:style w:type="paragraph" w:customStyle="1" w:styleId="43800B3707104B38A572A104C97F04805">
    <w:name w:val="43800B3707104B38A572A104C97F04805"/>
    <w:rsid w:val="00B115DF"/>
    <w:pPr>
      <w:spacing w:after="120" w:line="240" w:lineRule="auto"/>
      <w:ind w:left="432"/>
    </w:pPr>
    <w:rPr>
      <w:rFonts w:ascii="Verdana" w:eastAsia="Times New Roman" w:hAnsi="Verdana" w:cs="Times New Roman"/>
      <w:sz w:val="16"/>
      <w:szCs w:val="24"/>
    </w:rPr>
  </w:style>
  <w:style w:type="paragraph" w:customStyle="1" w:styleId="38FB7BB2C86C47CFB60F2AAF74847F586">
    <w:name w:val="38FB7BB2C86C47CFB60F2AAF74847F586"/>
    <w:rsid w:val="00B115DF"/>
    <w:pPr>
      <w:spacing w:after="120" w:line="240" w:lineRule="auto"/>
      <w:ind w:left="432"/>
    </w:pPr>
    <w:rPr>
      <w:rFonts w:ascii="Verdana" w:eastAsia="Times New Roman" w:hAnsi="Verdana" w:cs="Times New Roman"/>
      <w:sz w:val="16"/>
      <w:szCs w:val="24"/>
    </w:rPr>
  </w:style>
  <w:style w:type="paragraph" w:customStyle="1" w:styleId="6AA268D59EB84EBF81FC841262F8EA1B6">
    <w:name w:val="6AA268D59EB84EBF81FC841262F8EA1B6"/>
    <w:rsid w:val="00B115DF"/>
    <w:pPr>
      <w:spacing w:after="120" w:line="240" w:lineRule="auto"/>
      <w:ind w:left="432"/>
    </w:pPr>
    <w:rPr>
      <w:rFonts w:ascii="Verdana" w:eastAsia="Times New Roman" w:hAnsi="Verdana" w:cs="Times New Roman"/>
      <w:sz w:val="16"/>
      <w:szCs w:val="24"/>
    </w:rPr>
  </w:style>
  <w:style w:type="paragraph" w:customStyle="1" w:styleId="FC6A4AC7B8094DF7858E85CB1D4175C06">
    <w:name w:val="FC6A4AC7B8094DF7858E85CB1D4175C06"/>
    <w:rsid w:val="00B115DF"/>
    <w:pPr>
      <w:spacing w:after="120" w:line="240" w:lineRule="auto"/>
      <w:ind w:left="432"/>
    </w:pPr>
    <w:rPr>
      <w:rFonts w:ascii="Verdana" w:eastAsia="Times New Roman" w:hAnsi="Verdana" w:cs="Times New Roman"/>
      <w:sz w:val="16"/>
      <w:szCs w:val="24"/>
    </w:rPr>
  </w:style>
  <w:style w:type="paragraph" w:customStyle="1" w:styleId="F9CB8B6A5E14414885CCC1CD369C93D46">
    <w:name w:val="F9CB8B6A5E14414885CCC1CD369C93D46"/>
    <w:rsid w:val="00B115DF"/>
    <w:pPr>
      <w:spacing w:after="120" w:line="240" w:lineRule="auto"/>
      <w:ind w:left="432"/>
    </w:pPr>
    <w:rPr>
      <w:rFonts w:ascii="Verdana" w:eastAsia="Times New Roman" w:hAnsi="Verdana" w:cs="Times New Roman"/>
      <w:sz w:val="16"/>
      <w:szCs w:val="24"/>
    </w:rPr>
  </w:style>
  <w:style w:type="paragraph" w:customStyle="1" w:styleId="D0A61CE30E504350A20FF6A5B7C42E946">
    <w:name w:val="D0A61CE30E504350A20FF6A5B7C42E946"/>
    <w:rsid w:val="00B115DF"/>
    <w:pPr>
      <w:spacing w:after="120" w:line="240" w:lineRule="auto"/>
      <w:ind w:left="432"/>
    </w:pPr>
    <w:rPr>
      <w:rFonts w:ascii="Verdana" w:eastAsia="Times New Roman" w:hAnsi="Verdana" w:cs="Times New Roman"/>
      <w:sz w:val="16"/>
      <w:szCs w:val="24"/>
    </w:rPr>
  </w:style>
  <w:style w:type="paragraph" w:customStyle="1" w:styleId="DC1068B4306144EF904B7CF75E7EF6296">
    <w:name w:val="DC1068B4306144EF904B7CF75E7EF6296"/>
    <w:rsid w:val="00B115DF"/>
    <w:pPr>
      <w:spacing w:after="120" w:line="240" w:lineRule="auto"/>
      <w:ind w:left="432"/>
    </w:pPr>
    <w:rPr>
      <w:rFonts w:ascii="Verdana" w:eastAsia="Times New Roman" w:hAnsi="Verdana" w:cs="Times New Roman"/>
      <w:sz w:val="16"/>
      <w:szCs w:val="24"/>
    </w:rPr>
  </w:style>
  <w:style w:type="paragraph" w:customStyle="1" w:styleId="E2E5391DB5B14ACE8AB11688478293126">
    <w:name w:val="E2E5391DB5B14ACE8AB11688478293126"/>
    <w:rsid w:val="00B115DF"/>
    <w:pPr>
      <w:spacing w:after="120" w:line="240" w:lineRule="auto"/>
      <w:ind w:left="432"/>
    </w:pPr>
    <w:rPr>
      <w:rFonts w:ascii="Verdana" w:eastAsia="Times New Roman" w:hAnsi="Verdana" w:cs="Times New Roman"/>
      <w:sz w:val="16"/>
      <w:szCs w:val="24"/>
    </w:rPr>
  </w:style>
  <w:style w:type="paragraph" w:customStyle="1" w:styleId="F4FCF11A15C64D2F82316B765059C7635">
    <w:name w:val="F4FCF11A15C64D2F82316B765059C7635"/>
    <w:rsid w:val="00B115DF"/>
    <w:pPr>
      <w:spacing w:after="120" w:line="240" w:lineRule="auto"/>
      <w:ind w:left="432"/>
    </w:pPr>
    <w:rPr>
      <w:rFonts w:ascii="Verdana" w:eastAsia="Times New Roman" w:hAnsi="Verdana" w:cs="Times New Roman"/>
      <w:sz w:val="16"/>
      <w:szCs w:val="24"/>
    </w:rPr>
  </w:style>
  <w:style w:type="paragraph" w:customStyle="1" w:styleId="4DF9C537AA8D45598FBECFEE99451DF1">
    <w:name w:val="4DF9C537AA8D45598FBECFEE99451DF1"/>
    <w:rsid w:val="00F669AF"/>
  </w:style>
  <w:style w:type="paragraph" w:customStyle="1" w:styleId="3A1717AA97EB423DA04703EAC380D4F0">
    <w:name w:val="3A1717AA97EB423DA04703EAC380D4F0"/>
    <w:rsid w:val="00F669AF"/>
  </w:style>
  <w:style w:type="paragraph" w:customStyle="1" w:styleId="ECF19BAEC8CE4F6F8CE2FE6A3A3FA914">
    <w:name w:val="ECF19BAEC8CE4F6F8CE2FE6A3A3FA914"/>
    <w:rsid w:val="00F669AF"/>
  </w:style>
  <w:style w:type="paragraph" w:customStyle="1" w:styleId="8C37F744891F43C1B6E60209450BFADE">
    <w:name w:val="8C37F744891F43C1B6E60209450BFADE"/>
    <w:rsid w:val="005E2C24"/>
  </w:style>
  <w:style w:type="paragraph" w:customStyle="1" w:styleId="0CC595A431D14E7CA25749685DF6205F">
    <w:name w:val="0CC595A431D14E7CA25749685DF6205F"/>
    <w:rsid w:val="005E2C24"/>
  </w:style>
  <w:style w:type="paragraph" w:customStyle="1" w:styleId="52E8DEE400594917A1B691C26E1ABCE3">
    <w:name w:val="52E8DEE400594917A1B691C26E1ABCE3"/>
    <w:rsid w:val="005E2C24"/>
  </w:style>
  <w:style w:type="paragraph" w:customStyle="1" w:styleId="4E18412E9F894187B398A4D4D7280452">
    <w:name w:val="4E18412E9F894187B398A4D4D7280452"/>
    <w:rsid w:val="005E2C24"/>
  </w:style>
  <w:style w:type="paragraph" w:customStyle="1" w:styleId="25A0238B402142599055B6576C4A32C8">
    <w:name w:val="25A0238B402142599055B6576C4A32C8"/>
    <w:rsid w:val="005E2C24"/>
  </w:style>
  <w:style w:type="paragraph" w:customStyle="1" w:styleId="415FF90E738548CC8ADE39F25AEEB88B">
    <w:name w:val="415FF90E738548CC8ADE39F25AEEB88B"/>
    <w:rsid w:val="005E2C24"/>
  </w:style>
  <w:style w:type="paragraph" w:customStyle="1" w:styleId="D60D31DB2249461BA901DA4DD88A3C2F">
    <w:name w:val="D60D31DB2249461BA901DA4DD88A3C2F"/>
    <w:rsid w:val="005E2C24"/>
  </w:style>
  <w:style w:type="paragraph" w:customStyle="1" w:styleId="ADCD46F09AD74AAEB5CCBE0FF5B2C422">
    <w:name w:val="ADCD46F09AD74AAEB5CCBE0FF5B2C422"/>
    <w:rsid w:val="005E2C24"/>
  </w:style>
  <w:style w:type="paragraph" w:customStyle="1" w:styleId="9C098B4925504E7AA7AF2C9E9B5FF61A">
    <w:name w:val="9C098B4925504E7AA7AF2C9E9B5FF61A"/>
    <w:rsid w:val="005E2C24"/>
  </w:style>
  <w:style w:type="paragraph" w:customStyle="1" w:styleId="1516E2DA872C41AE9076579DAC460E25">
    <w:name w:val="1516E2DA872C41AE9076579DAC460E25"/>
    <w:rsid w:val="005E2C24"/>
  </w:style>
  <w:style w:type="paragraph" w:customStyle="1" w:styleId="A7008368576D478E8976B095DEFC8DD1">
    <w:name w:val="A7008368576D478E8976B095DEFC8DD1"/>
    <w:rsid w:val="005E2C24"/>
  </w:style>
  <w:style w:type="paragraph" w:customStyle="1" w:styleId="1321C87AE3F04FBF92257A214692A13F">
    <w:name w:val="1321C87AE3F04FBF92257A214692A13F"/>
    <w:rsid w:val="005E2C24"/>
  </w:style>
  <w:style w:type="paragraph" w:customStyle="1" w:styleId="5ACFB6FAE4014FC094892F087B6F035C">
    <w:name w:val="5ACFB6FAE4014FC094892F087B6F035C"/>
    <w:rsid w:val="005E2C24"/>
  </w:style>
  <w:style w:type="paragraph" w:customStyle="1" w:styleId="6062BED613BF41E8827170313A73E817">
    <w:name w:val="6062BED613BF41E8827170313A73E817"/>
    <w:rsid w:val="005E2C24"/>
  </w:style>
  <w:style w:type="paragraph" w:customStyle="1" w:styleId="DED2C5AF27F84A97838F2A260187567C">
    <w:name w:val="DED2C5AF27F84A97838F2A260187567C"/>
    <w:rsid w:val="005E2C24"/>
  </w:style>
  <w:style w:type="paragraph" w:customStyle="1" w:styleId="0577EC6AC57442FCBF9EF4E73AA9A606">
    <w:name w:val="0577EC6AC57442FCBF9EF4E73AA9A606"/>
    <w:rsid w:val="005E2C24"/>
  </w:style>
  <w:style w:type="paragraph" w:customStyle="1" w:styleId="90D28F44F2594C748518C10A5D23A6CF">
    <w:name w:val="90D28F44F2594C748518C10A5D23A6CF"/>
    <w:rsid w:val="005E2C24"/>
  </w:style>
  <w:style w:type="paragraph" w:customStyle="1" w:styleId="48E812826B554BED9D77B18C94736D45">
    <w:name w:val="48E812826B554BED9D77B18C94736D45"/>
    <w:rsid w:val="005E2C24"/>
  </w:style>
  <w:style w:type="paragraph" w:customStyle="1" w:styleId="620106A4FB15480DB408CCA034A0D8EB">
    <w:name w:val="620106A4FB15480DB408CCA034A0D8EB"/>
    <w:rsid w:val="005E2C24"/>
  </w:style>
  <w:style w:type="paragraph" w:customStyle="1" w:styleId="4BFF94CC31B14E428471B56B0EEE8366">
    <w:name w:val="4BFF94CC31B14E428471B56B0EEE8366"/>
    <w:rsid w:val="005E2C24"/>
  </w:style>
  <w:style w:type="paragraph" w:customStyle="1" w:styleId="D7A1D388CB2948A98C72EDBA02588332">
    <w:name w:val="D7A1D388CB2948A98C72EDBA02588332"/>
    <w:rsid w:val="005E2C24"/>
  </w:style>
  <w:style w:type="paragraph" w:customStyle="1" w:styleId="24128469C2FD421BA7802AE4E5C97983">
    <w:name w:val="24128469C2FD421BA7802AE4E5C97983"/>
    <w:rsid w:val="005E2C24"/>
  </w:style>
  <w:style w:type="paragraph" w:customStyle="1" w:styleId="B1E51A0B8F1C4A828AC0C21FAAA59A26">
    <w:name w:val="B1E51A0B8F1C4A828AC0C21FAAA59A26"/>
    <w:rsid w:val="005E2C24"/>
  </w:style>
  <w:style w:type="paragraph" w:customStyle="1" w:styleId="DB4297AF60C149B1BE43D9F6A19A290D">
    <w:name w:val="DB4297AF60C149B1BE43D9F6A19A290D"/>
    <w:rsid w:val="005E2C24"/>
  </w:style>
  <w:style w:type="paragraph" w:customStyle="1" w:styleId="22667553527841DC84CD02E53E516C4D">
    <w:name w:val="22667553527841DC84CD02E53E516C4D"/>
    <w:rsid w:val="005E2C24"/>
  </w:style>
  <w:style w:type="paragraph" w:customStyle="1" w:styleId="201A78DAB1534E4593FCEA0CBBF9CAFC">
    <w:name w:val="201A78DAB1534E4593FCEA0CBBF9CAFC"/>
    <w:rsid w:val="005E2C24"/>
  </w:style>
  <w:style w:type="paragraph" w:customStyle="1" w:styleId="3A2018B93AC14823B51CF533AECCA985">
    <w:name w:val="3A2018B93AC14823B51CF533AECCA985"/>
    <w:rsid w:val="005E2C24"/>
  </w:style>
  <w:style w:type="paragraph" w:customStyle="1" w:styleId="62C714609C72477B8B433D7495B4B8A2">
    <w:name w:val="62C714609C72477B8B433D7495B4B8A2"/>
    <w:rsid w:val="005E2C24"/>
  </w:style>
  <w:style w:type="paragraph" w:customStyle="1" w:styleId="0CC33240FB34415B9AA00DC82084F43F">
    <w:name w:val="0CC33240FB34415B9AA00DC82084F43F"/>
    <w:rsid w:val="005E2C24"/>
  </w:style>
  <w:style w:type="paragraph" w:customStyle="1" w:styleId="954D80FF69884202A42AA887D40C36F6">
    <w:name w:val="954D80FF69884202A42AA887D40C36F6"/>
    <w:rsid w:val="005E2C24"/>
  </w:style>
  <w:style w:type="paragraph" w:customStyle="1" w:styleId="F46475D750E849F7BAF3F9843655D30E">
    <w:name w:val="F46475D750E849F7BAF3F9843655D30E"/>
    <w:rsid w:val="005E2C24"/>
  </w:style>
  <w:style w:type="paragraph" w:customStyle="1" w:styleId="6DE720BAE1C64892974EE09280CB7AEB">
    <w:name w:val="6DE720BAE1C64892974EE09280CB7AEB"/>
    <w:rsid w:val="005E2C24"/>
  </w:style>
  <w:style w:type="paragraph" w:customStyle="1" w:styleId="C3717CD5BB7047F1B219EA65AE82A069">
    <w:name w:val="C3717CD5BB7047F1B219EA65AE82A069"/>
    <w:rsid w:val="005E2C24"/>
  </w:style>
  <w:style w:type="paragraph" w:customStyle="1" w:styleId="A96CE0E29D164B2D96495E53923B723A">
    <w:name w:val="A96CE0E29D164B2D96495E53923B723A"/>
    <w:rsid w:val="005E2C24"/>
  </w:style>
  <w:style w:type="paragraph" w:customStyle="1" w:styleId="36EC2938A5644E39A3FF2ED86A10CE3F">
    <w:name w:val="36EC2938A5644E39A3FF2ED86A10CE3F"/>
    <w:rsid w:val="005E2C24"/>
  </w:style>
  <w:style w:type="paragraph" w:customStyle="1" w:styleId="0F295CD072724589B223110A187A7FDE">
    <w:name w:val="0F295CD072724589B223110A187A7FDE"/>
    <w:rsid w:val="005E2C24"/>
  </w:style>
  <w:style w:type="paragraph" w:customStyle="1" w:styleId="3EC995B444E14140A25D4594CC540FCD">
    <w:name w:val="3EC995B444E14140A25D4594CC540FCD"/>
    <w:rsid w:val="005E2C24"/>
  </w:style>
  <w:style w:type="paragraph" w:customStyle="1" w:styleId="0603854722B04656AEFA379FBC73C450">
    <w:name w:val="0603854722B04656AEFA379FBC73C450"/>
    <w:rsid w:val="005E2C24"/>
  </w:style>
  <w:style w:type="paragraph" w:customStyle="1" w:styleId="39734A3F1D2341DBAA06EDE3D2BF43E6">
    <w:name w:val="39734A3F1D2341DBAA06EDE3D2BF43E6"/>
    <w:rsid w:val="005E2C24"/>
  </w:style>
  <w:style w:type="paragraph" w:customStyle="1" w:styleId="E68346D00CD849A1BCF18B2A560B1BF9">
    <w:name w:val="E68346D00CD849A1BCF18B2A560B1BF9"/>
    <w:rsid w:val="005E2C24"/>
  </w:style>
  <w:style w:type="paragraph" w:customStyle="1" w:styleId="5DC677ACF3D243EBA8DE6B6D8DBB1E61">
    <w:name w:val="5DC677ACF3D243EBA8DE6B6D8DBB1E61"/>
    <w:rsid w:val="005E2C24"/>
  </w:style>
  <w:style w:type="paragraph" w:customStyle="1" w:styleId="9804BF0E05364560A481AFFA13106E5B">
    <w:name w:val="9804BF0E05364560A481AFFA13106E5B"/>
    <w:rsid w:val="005E2C24"/>
  </w:style>
  <w:style w:type="paragraph" w:customStyle="1" w:styleId="C33097863903445CA30F729CE30D35B7">
    <w:name w:val="C33097863903445CA30F729CE30D35B7"/>
    <w:rsid w:val="005E2C24"/>
  </w:style>
  <w:style w:type="paragraph" w:customStyle="1" w:styleId="27BC90D2CA8E431BA9CE0500CA858D436">
    <w:name w:val="27BC90D2CA8E431BA9CE0500CA858D436"/>
    <w:rsid w:val="009F7A61"/>
    <w:pPr>
      <w:spacing w:after="120" w:line="240" w:lineRule="auto"/>
      <w:ind w:left="432"/>
    </w:pPr>
    <w:rPr>
      <w:rFonts w:ascii="Verdana" w:eastAsia="Times New Roman" w:hAnsi="Verdana" w:cs="Times New Roman"/>
      <w:sz w:val="16"/>
      <w:szCs w:val="24"/>
    </w:rPr>
  </w:style>
  <w:style w:type="paragraph" w:customStyle="1" w:styleId="6484F79BC5B1431C9AA68FF1176352EA6">
    <w:name w:val="6484F79BC5B1431C9AA68FF1176352EA6"/>
    <w:rsid w:val="009F7A61"/>
    <w:pPr>
      <w:spacing w:after="120" w:line="240" w:lineRule="auto"/>
      <w:ind w:left="432"/>
    </w:pPr>
    <w:rPr>
      <w:rFonts w:ascii="Verdana" w:eastAsia="Times New Roman" w:hAnsi="Verdana" w:cs="Times New Roman"/>
      <w:sz w:val="16"/>
      <w:szCs w:val="24"/>
    </w:rPr>
  </w:style>
  <w:style w:type="paragraph" w:customStyle="1" w:styleId="43800B3707104B38A572A104C97F04806">
    <w:name w:val="43800B3707104B38A572A104C97F04806"/>
    <w:rsid w:val="009F7A61"/>
    <w:pPr>
      <w:spacing w:after="120" w:line="240" w:lineRule="auto"/>
      <w:ind w:left="432"/>
    </w:pPr>
    <w:rPr>
      <w:rFonts w:ascii="Verdana" w:eastAsia="Times New Roman" w:hAnsi="Verdana" w:cs="Times New Roman"/>
      <w:sz w:val="16"/>
      <w:szCs w:val="24"/>
    </w:rPr>
  </w:style>
  <w:style w:type="paragraph" w:customStyle="1" w:styleId="38FB7BB2C86C47CFB60F2AAF74847F587">
    <w:name w:val="38FB7BB2C86C47CFB60F2AAF74847F587"/>
    <w:rsid w:val="009F7A61"/>
    <w:pPr>
      <w:spacing w:after="120" w:line="240" w:lineRule="auto"/>
      <w:ind w:left="432"/>
    </w:pPr>
    <w:rPr>
      <w:rFonts w:ascii="Verdana" w:eastAsia="Times New Roman" w:hAnsi="Verdana" w:cs="Times New Roman"/>
      <w:sz w:val="16"/>
      <w:szCs w:val="24"/>
    </w:rPr>
  </w:style>
  <w:style w:type="paragraph" w:customStyle="1" w:styleId="6AA268D59EB84EBF81FC841262F8EA1B7">
    <w:name w:val="6AA268D59EB84EBF81FC841262F8EA1B7"/>
    <w:rsid w:val="009F7A61"/>
    <w:pPr>
      <w:spacing w:after="120" w:line="240" w:lineRule="auto"/>
      <w:ind w:left="432"/>
    </w:pPr>
    <w:rPr>
      <w:rFonts w:ascii="Verdana" w:eastAsia="Times New Roman" w:hAnsi="Verdana" w:cs="Times New Roman"/>
      <w:sz w:val="16"/>
      <w:szCs w:val="24"/>
    </w:rPr>
  </w:style>
  <w:style w:type="paragraph" w:customStyle="1" w:styleId="FC6A4AC7B8094DF7858E85CB1D4175C07">
    <w:name w:val="FC6A4AC7B8094DF7858E85CB1D4175C07"/>
    <w:rsid w:val="009F7A61"/>
    <w:pPr>
      <w:spacing w:after="120" w:line="240" w:lineRule="auto"/>
      <w:ind w:left="432"/>
    </w:pPr>
    <w:rPr>
      <w:rFonts w:ascii="Verdana" w:eastAsia="Times New Roman" w:hAnsi="Verdana" w:cs="Times New Roman"/>
      <w:sz w:val="16"/>
      <w:szCs w:val="24"/>
    </w:rPr>
  </w:style>
  <w:style w:type="paragraph" w:customStyle="1" w:styleId="F9CB8B6A5E14414885CCC1CD369C93D47">
    <w:name w:val="F9CB8B6A5E14414885CCC1CD369C93D47"/>
    <w:rsid w:val="009F7A61"/>
    <w:pPr>
      <w:spacing w:after="120" w:line="240" w:lineRule="auto"/>
      <w:ind w:left="432"/>
    </w:pPr>
    <w:rPr>
      <w:rFonts w:ascii="Verdana" w:eastAsia="Times New Roman" w:hAnsi="Verdana" w:cs="Times New Roman"/>
      <w:sz w:val="16"/>
      <w:szCs w:val="24"/>
    </w:rPr>
  </w:style>
  <w:style w:type="paragraph" w:customStyle="1" w:styleId="D0A61CE30E504350A20FF6A5B7C42E947">
    <w:name w:val="D0A61CE30E504350A20FF6A5B7C42E947"/>
    <w:rsid w:val="009F7A61"/>
    <w:pPr>
      <w:spacing w:after="120" w:line="240" w:lineRule="auto"/>
      <w:ind w:left="432"/>
    </w:pPr>
    <w:rPr>
      <w:rFonts w:ascii="Verdana" w:eastAsia="Times New Roman" w:hAnsi="Verdana" w:cs="Times New Roman"/>
      <w:sz w:val="16"/>
      <w:szCs w:val="24"/>
    </w:rPr>
  </w:style>
  <w:style w:type="paragraph" w:customStyle="1" w:styleId="DC1068B4306144EF904B7CF75E7EF6297">
    <w:name w:val="DC1068B4306144EF904B7CF75E7EF6297"/>
    <w:rsid w:val="009F7A61"/>
    <w:pPr>
      <w:spacing w:after="120" w:line="240" w:lineRule="auto"/>
      <w:ind w:left="432"/>
    </w:pPr>
    <w:rPr>
      <w:rFonts w:ascii="Verdana" w:eastAsia="Times New Roman" w:hAnsi="Verdana" w:cs="Times New Roman"/>
      <w:sz w:val="16"/>
      <w:szCs w:val="24"/>
    </w:rPr>
  </w:style>
  <w:style w:type="paragraph" w:customStyle="1" w:styleId="E2E5391DB5B14ACE8AB11688478293127">
    <w:name w:val="E2E5391DB5B14ACE8AB11688478293127"/>
    <w:rsid w:val="009F7A61"/>
    <w:pPr>
      <w:spacing w:after="120" w:line="240" w:lineRule="auto"/>
      <w:ind w:left="432"/>
    </w:pPr>
    <w:rPr>
      <w:rFonts w:ascii="Verdana" w:eastAsia="Times New Roman" w:hAnsi="Verdana" w:cs="Times New Roman"/>
      <w:sz w:val="16"/>
      <w:szCs w:val="24"/>
    </w:rPr>
  </w:style>
  <w:style w:type="paragraph" w:customStyle="1" w:styleId="227D5788433B4597A7CB6A1A9F157AF5">
    <w:name w:val="227D5788433B4597A7CB6A1A9F157AF5"/>
    <w:rsid w:val="009F7A61"/>
    <w:pPr>
      <w:spacing w:after="120" w:line="240" w:lineRule="auto"/>
      <w:ind w:left="432"/>
    </w:pPr>
    <w:rPr>
      <w:rFonts w:ascii="Verdana" w:eastAsia="Times New Roman" w:hAnsi="Verdana" w:cs="Times New Roman"/>
      <w:sz w:val="16"/>
      <w:szCs w:val="24"/>
    </w:rPr>
  </w:style>
  <w:style w:type="paragraph" w:customStyle="1" w:styleId="A0F36425C4084384A3635A7255AA3054">
    <w:name w:val="A0F36425C4084384A3635A7255AA3054"/>
    <w:rsid w:val="009F7A61"/>
    <w:pPr>
      <w:spacing w:after="120" w:line="240" w:lineRule="auto"/>
      <w:ind w:left="432"/>
    </w:pPr>
    <w:rPr>
      <w:rFonts w:ascii="Verdana" w:eastAsia="Times New Roman" w:hAnsi="Verdana" w:cs="Times New Roman"/>
      <w:sz w:val="16"/>
      <w:szCs w:val="24"/>
    </w:rPr>
  </w:style>
  <w:style w:type="paragraph" w:customStyle="1" w:styleId="1DF15D4035B84E6C8F0386CC5448E8DF">
    <w:name w:val="1DF15D4035B84E6C8F0386CC5448E8DF"/>
    <w:rsid w:val="009F7A61"/>
    <w:pPr>
      <w:spacing w:after="120" w:line="240" w:lineRule="auto"/>
      <w:ind w:left="432"/>
    </w:pPr>
    <w:rPr>
      <w:rFonts w:ascii="Verdana" w:eastAsia="Times New Roman" w:hAnsi="Verdana" w:cs="Times New Roman"/>
      <w:sz w:val="16"/>
      <w:szCs w:val="24"/>
    </w:rPr>
  </w:style>
  <w:style w:type="paragraph" w:customStyle="1" w:styleId="73C0BD5376344ACB89586A93E9AB439A">
    <w:name w:val="73C0BD5376344ACB89586A93E9AB439A"/>
    <w:rsid w:val="009F7A61"/>
    <w:pPr>
      <w:spacing w:after="120" w:line="240" w:lineRule="auto"/>
      <w:ind w:left="432"/>
    </w:pPr>
    <w:rPr>
      <w:rFonts w:ascii="Verdana" w:eastAsia="Times New Roman" w:hAnsi="Verdana" w:cs="Times New Roman"/>
      <w:sz w:val="16"/>
      <w:szCs w:val="24"/>
    </w:rPr>
  </w:style>
  <w:style w:type="paragraph" w:customStyle="1" w:styleId="885604E1BCCE4D9BBB142B7C12F7EECF">
    <w:name w:val="885604E1BCCE4D9BBB142B7C12F7EECF"/>
    <w:rsid w:val="009F7A61"/>
    <w:pPr>
      <w:spacing w:after="120" w:line="240" w:lineRule="auto"/>
      <w:ind w:left="432"/>
    </w:pPr>
    <w:rPr>
      <w:rFonts w:ascii="Verdana" w:eastAsia="Times New Roman" w:hAnsi="Verdana" w:cs="Times New Roman"/>
      <w:sz w:val="16"/>
      <w:szCs w:val="24"/>
    </w:rPr>
  </w:style>
  <w:style w:type="paragraph" w:customStyle="1" w:styleId="E20582E15EC640079AF3DA19F0234521">
    <w:name w:val="E20582E15EC640079AF3DA19F0234521"/>
    <w:rsid w:val="009F7A61"/>
    <w:pPr>
      <w:spacing w:after="120" w:line="240" w:lineRule="auto"/>
      <w:ind w:left="432"/>
    </w:pPr>
    <w:rPr>
      <w:rFonts w:ascii="Verdana" w:eastAsia="Times New Roman" w:hAnsi="Verdana" w:cs="Times New Roman"/>
      <w:sz w:val="16"/>
      <w:szCs w:val="24"/>
    </w:rPr>
  </w:style>
  <w:style w:type="paragraph" w:customStyle="1" w:styleId="AFCA9A2935FF4886B2669054F1303511">
    <w:name w:val="AFCA9A2935FF4886B2669054F1303511"/>
    <w:rsid w:val="009F7A61"/>
    <w:pPr>
      <w:spacing w:after="120" w:line="240" w:lineRule="auto"/>
      <w:ind w:left="432"/>
    </w:pPr>
    <w:rPr>
      <w:rFonts w:ascii="Verdana" w:eastAsia="Times New Roman" w:hAnsi="Verdana" w:cs="Times New Roman"/>
      <w:sz w:val="16"/>
      <w:szCs w:val="24"/>
    </w:rPr>
  </w:style>
  <w:style w:type="paragraph" w:customStyle="1" w:styleId="0CC595A431D14E7CA25749685DF6205F1">
    <w:name w:val="0CC595A431D14E7CA25749685DF6205F1"/>
    <w:rsid w:val="009F7A61"/>
    <w:pPr>
      <w:spacing w:after="120" w:line="240" w:lineRule="auto"/>
      <w:ind w:left="432"/>
    </w:pPr>
    <w:rPr>
      <w:rFonts w:ascii="Verdana" w:eastAsia="Times New Roman" w:hAnsi="Verdana" w:cs="Times New Roman"/>
      <w:sz w:val="16"/>
      <w:szCs w:val="24"/>
    </w:rPr>
  </w:style>
  <w:style w:type="paragraph" w:customStyle="1" w:styleId="25A0238B402142599055B6576C4A32C81">
    <w:name w:val="25A0238B402142599055B6576C4A32C81"/>
    <w:rsid w:val="009F7A61"/>
    <w:pPr>
      <w:spacing w:after="120" w:line="240" w:lineRule="auto"/>
      <w:ind w:left="432"/>
    </w:pPr>
    <w:rPr>
      <w:rFonts w:ascii="Verdana" w:eastAsia="Times New Roman" w:hAnsi="Verdana" w:cs="Times New Roman"/>
      <w:sz w:val="16"/>
      <w:szCs w:val="24"/>
    </w:rPr>
  </w:style>
  <w:style w:type="paragraph" w:customStyle="1" w:styleId="4E18412E9F894187B398A4D4D72804521">
    <w:name w:val="4E18412E9F894187B398A4D4D72804521"/>
    <w:rsid w:val="009F7A61"/>
    <w:pPr>
      <w:spacing w:after="120" w:line="240" w:lineRule="auto"/>
      <w:ind w:left="432"/>
    </w:pPr>
    <w:rPr>
      <w:rFonts w:ascii="Verdana" w:eastAsia="Times New Roman" w:hAnsi="Verdana" w:cs="Times New Roman"/>
      <w:sz w:val="16"/>
      <w:szCs w:val="24"/>
    </w:rPr>
  </w:style>
  <w:style w:type="paragraph" w:customStyle="1" w:styleId="415FF90E738548CC8ADE39F25AEEB88B1">
    <w:name w:val="415FF90E738548CC8ADE39F25AEEB88B1"/>
    <w:rsid w:val="009F7A61"/>
    <w:pPr>
      <w:spacing w:after="120" w:line="240" w:lineRule="auto"/>
      <w:ind w:left="432"/>
    </w:pPr>
    <w:rPr>
      <w:rFonts w:ascii="Verdana" w:eastAsia="Times New Roman" w:hAnsi="Verdana" w:cs="Times New Roman"/>
      <w:sz w:val="16"/>
      <w:szCs w:val="24"/>
    </w:rPr>
  </w:style>
  <w:style w:type="paragraph" w:customStyle="1" w:styleId="ADCD46F09AD74AAEB5CCBE0FF5B2C4221">
    <w:name w:val="ADCD46F09AD74AAEB5CCBE0FF5B2C4221"/>
    <w:rsid w:val="009F7A61"/>
    <w:pPr>
      <w:spacing w:after="120" w:line="240" w:lineRule="auto"/>
      <w:ind w:left="432"/>
    </w:pPr>
    <w:rPr>
      <w:rFonts w:ascii="Verdana" w:eastAsia="Times New Roman" w:hAnsi="Verdana" w:cs="Times New Roman"/>
      <w:sz w:val="16"/>
      <w:szCs w:val="24"/>
    </w:rPr>
  </w:style>
  <w:style w:type="paragraph" w:customStyle="1" w:styleId="9C098B4925504E7AA7AF2C9E9B5FF61A1">
    <w:name w:val="9C098B4925504E7AA7AF2C9E9B5FF61A1"/>
    <w:rsid w:val="009F7A61"/>
    <w:pPr>
      <w:spacing w:after="120" w:line="240" w:lineRule="auto"/>
      <w:ind w:left="432"/>
    </w:pPr>
    <w:rPr>
      <w:rFonts w:ascii="Verdana" w:eastAsia="Times New Roman" w:hAnsi="Verdana" w:cs="Times New Roman"/>
      <w:sz w:val="16"/>
      <w:szCs w:val="24"/>
    </w:rPr>
  </w:style>
  <w:style w:type="paragraph" w:customStyle="1" w:styleId="1516E2DA872C41AE9076579DAC460E251">
    <w:name w:val="1516E2DA872C41AE9076579DAC460E251"/>
    <w:rsid w:val="009F7A61"/>
    <w:pPr>
      <w:spacing w:after="120" w:line="240" w:lineRule="auto"/>
      <w:ind w:left="432"/>
    </w:pPr>
    <w:rPr>
      <w:rFonts w:ascii="Verdana" w:eastAsia="Times New Roman" w:hAnsi="Verdana" w:cs="Times New Roman"/>
      <w:sz w:val="16"/>
      <w:szCs w:val="24"/>
    </w:rPr>
  </w:style>
  <w:style w:type="paragraph" w:customStyle="1" w:styleId="0577EC6AC57442FCBF9EF4E73AA9A6061">
    <w:name w:val="0577EC6AC57442FCBF9EF4E73AA9A6061"/>
    <w:rsid w:val="009F7A61"/>
    <w:pPr>
      <w:spacing w:after="120" w:line="240" w:lineRule="auto"/>
      <w:ind w:left="432"/>
    </w:pPr>
    <w:rPr>
      <w:rFonts w:ascii="Verdana" w:eastAsia="Times New Roman" w:hAnsi="Verdana" w:cs="Times New Roman"/>
      <w:sz w:val="16"/>
      <w:szCs w:val="24"/>
    </w:rPr>
  </w:style>
  <w:style w:type="paragraph" w:customStyle="1" w:styleId="1321C87AE3F04FBF92257A214692A13F1">
    <w:name w:val="1321C87AE3F04FBF92257A214692A13F1"/>
    <w:rsid w:val="009F7A61"/>
    <w:pPr>
      <w:spacing w:after="120" w:line="240" w:lineRule="auto"/>
      <w:ind w:left="432"/>
    </w:pPr>
    <w:rPr>
      <w:rFonts w:ascii="Verdana" w:eastAsia="Times New Roman" w:hAnsi="Verdana" w:cs="Times New Roman"/>
      <w:sz w:val="16"/>
      <w:szCs w:val="24"/>
    </w:rPr>
  </w:style>
  <w:style w:type="paragraph" w:customStyle="1" w:styleId="5ACFB6FAE4014FC094892F087B6F035C1">
    <w:name w:val="5ACFB6FAE4014FC094892F087B6F035C1"/>
    <w:rsid w:val="009F7A61"/>
    <w:pPr>
      <w:spacing w:after="120" w:line="240" w:lineRule="auto"/>
      <w:ind w:left="432"/>
    </w:pPr>
    <w:rPr>
      <w:rFonts w:ascii="Verdana" w:eastAsia="Times New Roman" w:hAnsi="Verdana" w:cs="Times New Roman"/>
      <w:sz w:val="16"/>
      <w:szCs w:val="24"/>
    </w:rPr>
  </w:style>
  <w:style w:type="paragraph" w:customStyle="1" w:styleId="6062BED613BF41E8827170313A73E8171">
    <w:name w:val="6062BED613BF41E8827170313A73E8171"/>
    <w:rsid w:val="009F7A61"/>
    <w:pPr>
      <w:spacing w:after="120" w:line="240" w:lineRule="auto"/>
      <w:ind w:left="432"/>
    </w:pPr>
    <w:rPr>
      <w:rFonts w:ascii="Verdana" w:eastAsia="Times New Roman" w:hAnsi="Verdana" w:cs="Times New Roman"/>
      <w:sz w:val="16"/>
      <w:szCs w:val="24"/>
    </w:rPr>
  </w:style>
  <w:style w:type="paragraph" w:customStyle="1" w:styleId="DED2C5AF27F84A97838F2A260187567C1">
    <w:name w:val="DED2C5AF27F84A97838F2A260187567C1"/>
    <w:rsid w:val="009F7A61"/>
    <w:pPr>
      <w:spacing w:after="120" w:line="240" w:lineRule="auto"/>
      <w:ind w:left="432"/>
    </w:pPr>
    <w:rPr>
      <w:rFonts w:ascii="Verdana" w:eastAsia="Times New Roman" w:hAnsi="Verdana" w:cs="Times New Roman"/>
      <w:sz w:val="16"/>
      <w:szCs w:val="24"/>
    </w:rPr>
  </w:style>
  <w:style w:type="paragraph" w:customStyle="1" w:styleId="90D28F44F2594C748518C10A5D23A6CF1">
    <w:name w:val="90D28F44F2594C748518C10A5D23A6CF1"/>
    <w:rsid w:val="009F7A61"/>
    <w:pPr>
      <w:spacing w:after="120" w:line="240" w:lineRule="auto"/>
      <w:ind w:left="432"/>
    </w:pPr>
    <w:rPr>
      <w:rFonts w:ascii="Verdana" w:eastAsia="Times New Roman" w:hAnsi="Verdana" w:cs="Times New Roman"/>
      <w:sz w:val="16"/>
      <w:szCs w:val="24"/>
    </w:rPr>
  </w:style>
  <w:style w:type="paragraph" w:customStyle="1" w:styleId="48E812826B554BED9D77B18C94736D451">
    <w:name w:val="48E812826B554BED9D77B18C94736D451"/>
    <w:rsid w:val="009F7A61"/>
    <w:pPr>
      <w:spacing w:after="120" w:line="240" w:lineRule="auto"/>
      <w:ind w:left="432"/>
    </w:pPr>
    <w:rPr>
      <w:rFonts w:ascii="Verdana" w:eastAsia="Times New Roman" w:hAnsi="Verdana" w:cs="Times New Roman"/>
      <w:sz w:val="16"/>
      <w:szCs w:val="24"/>
    </w:rPr>
  </w:style>
  <w:style w:type="paragraph" w:customStyle="1" w:styleId="620106A4FB15480DB408CCA034A0D8EB1">
    <w:name w:val="620106A4FB15480DB408CCA034A0D8EB1"/>
    <w:rsid w:val="009F7A61"/>
    <w:pPr>
      <w:spacing w:after="120" w:line="240" w:lineRule="auto"/>
      <w:ind w:left="432"/>
    </w:pPr>
    <w:rPr>
      <w:rFonts w:ascii="Verdana" w:eastAsia="Times New Roman" w:hAnsi="Verdana" w:cs="Times New Roman"/>
      <w:sz w:val="16"/>
      <w:szCs w:val="24"/>
    </w:rPr>
  </w:style>
  <w:style w:type="paragraph" w:customStyle="1" w:styleId="D7A1D388CB2948A98C72EDBA025883321">
    <w:name w:val="D7A1D388CB2948A98C72EDBA025883321"/>
    <w:rsid w:val="009F7A61"/>
    <w:pPr>
      <w:spacing w:after="120" w:line="240" w:lineRule="auto"/>
      <w:ind w:left="432"/>
    </w:pPr>
    <w:rPr>
      <w:rFonts w:ascii="Verdana" w:eastAsia="Times New Roman" w:hAnsi="Verdana" w:cs="Times New Roman"/>
      <w:sz w:val="16"/>
      <w:szCs w:val="24"/>
    </w:rPr>
  </w:style>
  <w:style w:type="paragraph" w:customStyle="1" w:styleId="B1E51A0B8F1C4A828AC0C21FAAA59A261">
    <w:name w:val="B1E51A0B8F1C4A828AC0C21FAAA59A261"/>
    <w:rsid w:val="009F7A61"/>
    <w:pPr>
      <w:spacing w:after="120" w:line="240" w:lineRule="auto"/>
      <w:ind w:left="432"/>
    </w:pPr>
    <w:rPr>
      <w:rFonts w:ascii="Verdana" w:eastAsia="Times New Roman" w:hAnsi="Verdana" w:cs="Times New Roman"/>
      <w:sz w:val="16"/>
      <w:szCs w:val="24"/>
    </w:rPr>
  </w:style>
  <w:style w:type="paragraph" w:customStyle="1" w:styleId="201A78DAB1534E4593FCEA0CBBF9CAFC1">
    <w:name w:val="201A78DAB1534E4593FCEA0CBBF9CAFC1"/>
    <w:rsid w:val="009F7A61"/>
    <w:pPr>
      <w:spacing w:after="120" w:line="240" w:lineRule="auto"/>
      <w:ind w:left="432"/>
    </w:pPr>
    <w:rPr>
      <w:rFonts w:ascii="Verdana" w:eastAsia="Times New Roman" w:hAnsi="Verdana" w:cs="Times New Roman"/>
      <w:sz w:val="16"/>
      <w:szCs w:val="24"/>
    </w:rPr>
  </w:style>
  <w:style w:type="paragraph" w:customStyle="1" w:styleId="22667553527841DC84CD02E53E516C4D1">
    <w:name w:val="22667553527841DC84CD02E53E516C4D1"/>
    <w:rsid w:val="009F7A61"/>
    <w:pPr>
      <w:spacing w:after="120" w:line="240" w:lineRule="auto"/>
      <w:ind w:left="432"/>
    </w:pPr>
    <w:rPr>
      <w:rFonts w:ascii="Verdana" w:eastAsia="Times New Roman" w:hAnsi="Verdana" w:cs="Times New Roman"/>
      <w:sz w:val="16"/>
      <w:szCs w:val="24"/>
    </w:rPr>
  </w:style>
  <w:style w:type="paragraph" w:customStyle="1" w:styleId="3A2018B93AC14823B51CF533AECCA9851">
    <w:name w:val="3A2018B93AC14823B51CF533AECCA9851"/>
    <w:rsid w:val="009F7A61"/>
    <w:pPr>
      <w:spacing w:after="120" w:line="240" w:lineRule="auto"/>
      <w:ind w:left="432"/>
    </w:pPr>
    <w:rPr>
      <w:rFonts w:ascii="Verdana" w:eastAsia="Times New Roman" w:hAnsi="Verdana" w:cs="Times New Roman"/>
      <w:sz w:val="16"/>
      <w:szCs w:val="24"/>
    </w:rPr>
  </w:style>
  <w:style w:type="paragraph" w:customStyle="1" w:styleId="954D80FF69884202A42AA887D40C36F61">
    <w:name w:val="954D80FF69884202A42AA887D40C36F61"/>
    <w:rsid w:val="009F7A61"/>
    <w:pPr>
      <w:spacing w:after="120" w:line="240" w:lineRule="auto"/>
      <w:ind w:left="432"/>
    </w:pPr>
    <w:rPr>
      <w:rFonts w:ascii="Verdana" w:eastAsia="Times New Roman" w:hAnsi="Verdana" w:cs="Times New Roman"/>
      <w:sz w:val="16"/>
      <w:szCs w:val="24"/>
    </w:rPr>
  </w:style>
  <w:style w:type="paragraph" w:customStyle="1" w:styleId="6DE720BAE1C64892974EE09280CB7AEB1">
    <w:name w:val="6DE720BAE1C64892974EE09280CB7AEB1"/>
    <w:rsid w:val="009F7A61"/>
    <w:pPr>
      <w:spacing w:after="120" w:line="240" w:lineRule="auto"/>
      <w:ind w:left="432"/>
    </w:pPr>
    <w:rPr>
      <w:rFonts w:ascii="Verdana" w:eastAsia="Times New Roman" w:hAnsi="Verdana" w:cs="Times New Roman"/>
      <w:sz w:val="16"/>
      <w:szCs w:val="24"/>
    </w:rPr>
  </w:style>
  <w:style w:type="paragraph" w:customStyle="1" w:styleId="C3717CD5BB7047F1B219EA65AE82A0691">
    <w:name w:val="C3717CD5BB7047F1B219EA65AE82A0691"/>
    <w:rsid w:val="009F7A61"/>
    <w:pPr>
      <w:spacing w:after="120" w:line="240" w:lineRule="auto"/>
      <w:ind w:left="432"/>
    </w:pPr>
    <w:rPr>
      <w:rFonts w:ascii="Verdana" w:eastAsia="Times New Roman" w:hAnsi="Verdana" w:cs="Times New Roman"/>
      <w:sz w:val="16"/>
      <w:szCs w:val="24"/>
    </w:rPr>
  </w:style>
  <w:style w:type="paragraph" w:customStyle="1" w:styleId="0603854722B04656AEFA379FBC73C4501">
    <w:name w:val="0603854722B04656AEFA379FBC73C4501"/>
    <w:rsid w:val="009F7A61"/>
    <w:pPr>
      <w:spacing w:after="120" w:line="240" w:lineRule="auto"/>
      <w:ind w:left="432"/>
    </w:pPr>
    <w:rPr>
      <w:rFonts w:ascii="Verdana" w:eastAsia="Times New Roman" w:hAnsi="Verdana" w:cs="Times New Roman"/>
      <w:sz w:val="16"/>
      <w:szCs w:val="24"/>
    </w:rPr>
  </w:style>
  <w:style w:type="paragraph" w:customStyle="1" w:styleId="5DC677ACF3D243EBA8DE6B6D8DBB1E611">
    <w:name w:val="5DC677ACF3D243EBA8DE6B6D8DBB1E611"/>
    <w:rsid w:val="009F7A61"/>
    <w:pPr>
      <w:spacing w:after="120" w:line="240" w:lineRule="auto"/>
      <w:ind w:left="432"/>
    </w:pPr>
    <w:rPr>
      <w:rFonts w:ascii="Verdana" w:eastAsia="Times New Roman" w:hAnsi="Verdana" w:cs="Times New Roman"/>
      <w:sz w:val="16"/>
      <w:szCs w:val="24"/>
    </w:rPr>
  </w:style>
  <w:style w:type="paragraph" w:customStyle="1" w:styleId="39734A3F1D2341DBAA06EDE3D2BF43E61">
    <w:name w:val="39734A3F1D2341DBAA06EDE3D2BF43E61"/>
    <w:rsid w:val="009F7A61"/>
    <w:pPr>
      <w:spacing w:after="120" w:line="240" w:lineRule="auto"/>
      <w:ind w:left="432"/>
    </w:pPr>
    <w:rPr>
      <w:rFonts w:ascii="Verdana" w:eastAsia="Times New Roman" w:hAnsi="Verdana" w:cs="Times New Roman"/>
      <w:sz w:val="16"/>
      <w:szCs w:val="24"/>
    </w:rPr>
  </w:style>
  <w:style w:type="paragraph" w:customStyle="1" w:styleId="E68346D00CD849A1BCF18B2A560B1BF91">
    <w:name w:val="E68346D00CD849A1BCF18B2A560B1BF91"/>
    <w:rsid w:val="009F7A61"/>
    <w:pPr>
      <w:spacing w:after="120" w:line="240" w:lineRule="auto"/>
      <w:ind w:left="432"/>
    </w:pPr>
    <w:rPr>
      <w:rFonts w:ascii="Verdana" w:eastAsia="Times New Roman" w:hAnsi="Verdana" w:cs="Times New Roman"/>
      <w:sz w:val="16"/>
      <w:szCs w:val="24"/>
    </w:rPr>
  </w:style>
  <w:style w:type="paragraph" w:customStyle="1" w:styleId="CE3A7E98C6694AD591E2BBC24B31D246">
    <w:name w:val="CE3A7E98C6694AD591E2BBC24B31D246"/>
    <w:rsid w:val="009F7A61"/>
  </w:style>
  <w:style w:type="paragraph" w:customStyle="1" w:styleId="D871C0B2EE47421799B85EA77C85BA4A">
    <w:name w:val="D871C0B2EE47421799B85EA77C85BA4A"/>
    <w:rsid w:val="009F7A61"/>
  </w:style>
  <w:style w:type="paragraph" w:customStyle="1" w:styleId="27BC90D2CA8E431BA9CE0500CA858D437">
    <w:name w:val="27BC90D2CA8E431BA9CE0500CA858D437"/>
    <w:rsid w:val="009F7A61"/>
    <w:pPr>
      <w:spacing w:after="120" w:line="240" w:lineRule="auto"/>
      <w:ind w:left="432"/>
    </w:pPr>
    <w:rPr>
      <w:rFonts w:ascii="Verdana" w:eastAsia="Times New Roman" w:hAnsi="Verdana" w:cs="Times New Roman"/>
      <w:sz w:val="16"/>
      <w:szCs w:val="24"/>
    </w:rPr>
  </w:style>
  <w:style w:type="paragraph" w:customStyle="1" w:styleId="6484F79BC5B1431C9AA68FF1176352EA7">
    <w:name w:val="6484F79BC5B1431C9AA68FF1176352EA7"/>
    <w:rsid w:val="009F7A61"/>
    <w:pPr>
      <w:spacing w:after="120" w:line="240" w:lineRule="auto"/>
      <w:ind w:left="432"/>
    </w:pPr>
    <w:rPr>
      <w:rFonts w:ascii="Verdana" w:eastAsia="Times New Roman" w:hAnsi="Verdana" w:cs="Times New Roman"/>
      <w:sz w:val="16"/>
      <w:szCs w:val="24"/>
    </w:rPr>
  </w:style>
  <w:style w:type="paragraph" w:customStyle="1" w:styleId="43800B3707104B38A572A104C97F04807">
    <w:name w:val="43800B3707104B38A572A104C97F04807"/>
    <w:rsid w:val="009F7A61"/>
    <w:pPr>
      <w:spacing w:after="120" w:line="240" w:lineRule="auto"/>
      <w:ind w:left="432"/>
    </w:pPr>
    <w:rPr>
      <w:rFonts w:ascii="Verdana" w:eastAsia="Times New Roman" w:hAnsi="Verdana" w:cs="Times New Roman"/>
      <w:sz w:val="16"/>
      <w:szCs w:val="24"/>
    </w:rPr>
  </w:style>
  <w:style w:type="paragraph" w:customStyle="1" w:styleId="38FB7BB2C86C47CFB60F2AAF74847F588">
    <w:name w:val="38FB7BB2C86C47CFB60F2AAF74847F588"/>
    <w:rsid w:val="009F7A61"/>
    <w:pPr>
      <w:spacing w:after="120" w:line="240" w:lineRule="auto"/>
      <w:ind w:left="432"/>
    </w:pPr>
    <w:rPr>
      <w:rFonts w:ascii="Verdana" w:eastAsia="Times New Roman" w:hAnsi="Verdana" w:cs="Times New Roman"/>
      <w:sz w:val="16"/>
      <w:szCs w:val="24"/>
    </w:rPr>
  </w:style>
  <w:style w:type="paragraph" w:customStyle="1" w:styleId="6AA268D59EB84EBF81FC841262F8EA1B8">
    <w:name w:val="6AA268D59EB84EBF81FC841262F8EA1B8"/>
    <w:rsid w:val="009F7A61"/>
    <w:pPr>
      <w:spacing w:after="120" w:line="240" w:lineRule="auto"/>
      <w:ind w:left="432"/>
    </w:pPr>
    <w:rPr>
      <w:rFonts w:ascii="Verdana" w:eastAsia="Times New Roman" w:hAnsi="Verdana" w:cs="Times New Roman"/>
      <w:sz w:val="16"/>
      <w:szCs w:val="24"/>
    </w:rPr>
  </w:style>
  <w:style w:type="paragraph" w:customStyle="1" w:styleId="D0A61CE30E504350A20FF6A5B7C42E948">
    <w:name w:val="D0A61CE30E504350A20FF6A5B7C42E948"/>
    <w:rsid w:val="009F7A61"/>
    <w:pPr>
      <w:spacing w:after="120" w:line="240" w:lineRule="auto"/>
      <w:ind w:left="432"/>
    </w:pPr>
    <w:rPr>
      <w:rFonts w:ascii="Verdana" w:eastAsia="Times New Roman" w:hAnsi="Verdana" w:cs="Times New Roman"/>
      <w:sz w:val="16"/>
      <w:szCs w:val="24"/>
    </w:rPr>
  </w:style>
  <w:style w:type="paragraph" w:customStyle="1" w:styleId="227D5788433B4597A7CB6A1A9F157AF51">
    <w:name w:val="227D5788433B4597A7CB6A1A9F157AF51"/>
    <w:rsid w:val="009F7A61"/>
    <w:pPr>
      <w:spacing w:after="120" w:line="240" w:lineRule="auto"/>
      <w:ind w:left="432"/>
    </w:pPr>
    <w:rPr>
      <w:rFonts w:ascii="Verdana" w:eastAsia="Times New Roman" w:hAnsi="Verdana" w:cs="Times New Roman"/>
      <w:sz w:val="16"/>
      <w:szCs w:val="24"/>
    </w:rPr>
  </w:style>
  <w:style w:type="paragraph" w:customStyle="1" w:styleId="A0F36425C4084384A3635A7255AA30541">
    <w:name w:val="A0F36425C4084384A3635A7255AA30541"/>
    <w:rsid w:val="009F7A61"/>
    <w:pPr>
      <w:spacing w:after="120" w:line="240" w:lineRule="auto"/>
      <w:ind w:left="432"/>
    </w:pPr>
    <w:rPr>
      <w:rFonts w:ascii="Verdana" w:eastAsia="Times New Roman" w:hAnsi="Verdana" w:cs="Times New Roman"/>
      <w:sz w:val="16"/>
      <w:szCs w:val="24"/>
    </w:rPr>
  </w:style>
  <w:style w:type="paragraph" w:customStyle="1" w:styleId="1DF15D4035B84E6C8F0386CC5448E8DF1">
    <w:name w:val="1DF15D4035B84E6C8F0386CC5448E8DF1"/>
    <w:rsid w:val="009F7A61"/>
    <w:pPr>
      <w:spacing w:after="120" w:line="240" w:lineRule="auto"/>
      <w:ind w:left="432"/>
    </w:pPr>
    <w:rPr>
      <w:rFonts w:ascii="Verdana" w:eastAsia="Times New Roman" w:hAnsi="Verdana" w:cs="Times New Roman"/>
      <w:sz w:val="16"/>
      <w:szCs w:val="24"/>
    </w:rPr>
  </w:style>
  <w:style w:type="paragraph" w:customStyle="1" w:styleId="73C0BD5376344ACB89586A93E9AB439A1">
    <w:name w:val="73C0BD5376344ACB89586A93E9AB439A1"/>
    <w:rsid w:val="009F7A61"/>
    <w:pPr>
      <w:spacing w:after="120" w:line="240" w:lineRule="auto"/>
      <w:ind w:left="432"/>
    </w:pPr>
    <w:rPr>
      <w:rFonts w:ascii="Verdana" w:eastAsia="Times New Roman" w:hAnsi="Verdana" w:cs="Times New Roman"/>
      <w:sz w:val="16"/>
      <w:szCs w:val="24"/>
    </w:rPr>
  </w:style>
  <w:style w:type="paragraph" w:customStyle="1" w:styleId="885604E1BCCE4D9BBB142B7C12F7EECF1">
    <w:name w:val="885604E1BCCE4D9BBB142B7C12F7EECF1"/>
    <w:rsid w:val="009F7A61"/>
    <w:pPr>
      <w:spacing w:after="120" w:line="240" w:lineRule="auto"/>
      <w:ind w:left="432"/>
    </w:pPr>
    <w:rPr>
      <w:rFonts w:ascii="Verdana" w:eastAsia="Times New Roman" w:hAnsi="Verdana" w:cs="Times New Roman"/>
      <w:sz w:val="16"/>
      <w:szCs w:val="24"/>
    </w:rPr>
  </w:style>
  <w:style w:type="paragraph" w:customStyle="1" w:styleId="E20582E15EC640079AF3DA19F02345211">
    <w:name w:val="E20582E15EC640079AF3DA19F02345211"/>
    <w:rsid w:val="009F7A61"/>
    <w:pPr>
      <w:spacing w:after="120" w:line="240" w:lineRule="auto"/>
      <w:ind w:left="432"/>
    </w:pPr>
    <w:rPr>
      <w:rFonts w:ascii="Verdana" w:eastAsia="Times New Roman" w:hAnsi="Verdana" w:cs="Times New Roman"/>
      <w:sz w:val="16"/>
      <w:szCs w:val="24"/>
    </w:rPr>
  </w:style>
  <w:style w:type="paragraph" w:customStyle="1" w:styleId="41F28EDC2A174030A2E7DEDAD64F079B">
    <w:name w:val="41F28EDC2A174030A2E7DEDAD64F079B"/>
    <w:rsid w:val="009F7A61"/>
    <w:pPr>
      <w:spacing w:after="120" w:line="240" w:lineRule="auto"/>
      <w:ind w:left="432"/>
    </w:pPr>
    <w:rPr>
      <w:rFonts w:ascii="Verdana" w:eastAsia="Times New Roman" w:hAnsi="Verdana" w:cs="Times New Roman"/>
      <w:sz w:val="16"/>
      <w:szCs w:val="24"/>
    </w:rPr>
  </w:style>
  <w:style w:type="paragraph" w:customStyle="1" w:styleId="D871C0B2EE47421799B85EA77C85BA4A1">
    <w:name w:val="D871C0B2EE47421799B85EA77C85BA4A1"/>
    <w:rsid w:val="009F7A61"/>
    <w:pPr>
      <w:spacing w:after="120" w:line="240" w:lineRule="auto"/>
      <w:ind w:left="432"/>
    </w:pPr>
    <w:rPr>
      <w:rFonts w:ascii="Verdana" w:eastAsia="Times New Roman" w:hAnsi="Verdana" w:cs="Times New Roman"/>
      <w:sz w:val="16"/>
      <w:szCs w:val="24"/>
    </w:rPr>
  </w:style>
  <w:style w:type="paragraph" w:customStyle="1" w:styleId="AFCA9A2935FF4886B2669054F13035111">
    <w:name w:val="AFCA9A2935FF4886B2669054F13035111"/>
    <w:rsid w:val="009F7A61"/>
    <w:pPr>
      <w:spacing w:after="120" w:line="240" w:lineRule="auto"/>
      <w:ind w:left="432"/>
    </w:pPr>
    <w:rPr>
      <w:rFonts w:ascii="Verdana" w:eastAsia="Times New Roman" w:hAnsi="Verdana" w:cs="Times New Roman"/>
      <w:sz w:val="16"/>
      <w:szCs w:val="24"/>
    </w:rPr>
  </w:style>
  <w:style w:type="paragraph" w:customStyle="1" w:styleId="0CC595A431D14E7CA25749685DF6205F2">
    <w:name w:val="0CC595A431D14E7CA25749685DF6205F2"/>
    <w:rsid w:val="009F7A61"/>
    <w:pPr>
      <w:spacing w:after="120" w:line="240" w:lineRule="auto"/>
      <w:ind w:left="432"/>
    </w:pPr>
    <w:rPr>
      <w:rFonts w:ascii="Verdana" w:eastAsia="Times New Roman" w:hAnsi="Verdana" w:cs="Times New Roman"/>
      <w:sz w:val="16"/>
      <w:szCs w:val="24"/>
    </w:rPr>
  </w:style>
  <w:style w:type="paragraph" w:customStyle="1" w:styleId="25A0238B402142599055B6576C4A32C82">
    <w:name w:val="25A0238B402142599055B6576C4A32C82"/>
    <w:rsid w:val="009F7A61"/>
    <w:pPr>
      <w:spacing w:after="120" w:line="240" w:lineRule="auto"/>
      <w:ind w:left="432"/>
    </w:pPr>
    <w:rPr>
      <w:rFonts w:ascii="Verdana" w:eastAsia="Times New Roman" w:hAnsi="Verdana" w:cs="Times New Roman"/>
      <w:sz w:val="16"/>
      <w:szCs w:val="24"/>
    </w:rPr>
  </w:style>
  <w:style w:type="paragraph" w:customStyle="1" w:styleId="4E18412E9F894187B398A4D4D72804522">
    <w:name w:val="4E18412E9F894187B398A4D4D72804522"/>
    <w:rsid w:val="009F7A61"/>
    <w:pPr>
      <w:spacing w:after="120" w:line="240" w:lineRule="auto"/>
      <w:ind w:left="432"/>
    </w:pPr>
    <w:rPr>
      <w:rFonts w:ascii="Verdana" w:eastAsia="Times New Roman" w:hAnsi="Verdana" w:cs="Times New Roman"/>
      <w:sz w:val="16"/>
      <w:szCs w:val="24"/>
    </w:rPr>
  </w:style>
  <w:style w:type="paragraph" w:customStyle="1" w:styleId="415FF90E738548CC8ADE39F25AEEB88B2">
    <w:name w:val="415FF90E738548CC8ADE39F25AEEB88B2"/>
    <w:rsid w:val="009F7A61"/>
    <w:pPr>
      <w:spacing w:after="120" w:line="240" w:lineRule="auto"/>
      <w:ind w:left="432"/>
    </w:pPr>
    <w:rPr>
      <w:rFonts w:ascii="Verdana" w:eastAsia="Times New Roman" w:hAnsi="Verdana" w:cs="Times New Roman"/>
      <w:sz w:val="16"/>
      <w:szCs w:val="24"/>
    </w:rPr>
  </w:style>
  <w:style w:type="paragraph" w:customStyle="1" w:styleId="ADCD46F09AD74AAEB5CCBE0FF5B2C4222">
    <w:name w:val="ADCD46F09AD74AAEB5CCBE0FF5B2C4222"/>
    <w:rsid w:val="009F7A61"/>
    <w:pPr>
      <w:spacing w:after="120" w:line="240" w:lineRule="auto"/>
      <w:ind w:left="432"/>
    </w:pPr>
    <w:rPr>
      <w:rFonts w:ascii="Verdana" w:eastAsia="Times New Roman" w:hAnsi="Verdana" w:cs="Times New Roman"/>
      <w:sz w:val="16"/>
      <w:szCs w:val="24"/>
    </w:rPr>
  </w:style>
  <w:style w:type="paragraph" w:customStyle="1" w:styleId="9C098B4925504E7AA7AF2C9E9B5FF61A2">
    <w:name w:val="9C098B4925504E7AA7AF2C9E9B5FF61A2"/>
    <w:rsid w:val="009F7A61"/>
    <w:pPr>
      <w:spacing w:after="120" w:line="240" w:lineRule="auto"/>
      <w:ind w:left="432"/>
    </w:pPr>
    <w:rPr>
      <w:rFonts w:ascii="Verdana" w:eastAsia="Times New Roman" w:hAnsi="Verdana" w:cs="Times New Roman"/>
      <w:sz w:val="16"/>
      <w:szCs w:val="24"/>
    </w:rPr>
  </w:style>
  <w:style w:type="paragraph" w:customStyle="1" w:styleId="1516E2DA872C41AE9076579DAC460E252">
    <w:name w:val="1516E2DA872C41AE9076579DAC460E252"/>
    <w:rsid w:val="009F7A61"/>
    <w:pPr>
      <w:spacing w:after="120" w:line="240" w:lineRule="auto"/>
      <w:ind w:left="432"/>
    </w:pPr>
    <w:rPr>
      <w:rFonts w:ascii="Verdana" w:eastAsia="Times New Roman" w:hAnsi="Verdana" w:cs="Times New Roman"/>
      <w:sz w:val="16"/>
      <w:szCs w:val="24"/>
    </w:rPr>
  </w:style>
  <w:style w:type="paragraph" w:customStyle="1" w:styleId="0577EC6AC57442FCBF9EF4E73AA9A6062">
    <w:name w:val="0577EC6AC57442FCBF9EF4E73AA9A6062"/>
    <w:rsid w:val="009F7A61"/>
    <w:pPr>
      <w:spacing w:after="120" w:line="240" w:lineRule="auto"/>
      <w:ind w:left="432"/>
    </w:pPr>
    <w:rPr>
      <w:rFonts w:ascii="Verdana" w:eastAsia="Times New Roman" w:hAnsi="Verdana" w:cs="Times New Roman"/>
      <w:sz w:val="16"/>
      <w:szCs w:val="24"/>
    </w:rPr>
  </w:style>
  <w:style w:type="paragraph" w:customStyle="1" w:styleId="1321C87AE3F04FBF92257A214692A13F2">
    <w:name w:val="1321C87AE3F04FBF92257A214692A13F2"/>
    <w:rsid w:val="009F7A61"/>
    <w:pPr>
      <w:spacing w:after="120" w:line="240" w:lineRule="auto"/>
      <w:ind w:left="432"/>
    </w:pPr>
    <w:rPr>
      <w:rFonts w:ascii="Verdana" w:eastAsia="Times New Roman" w:hAnsi="Verdana" w:cs="Times New Roman"/>
      <w:sz w:val="16"/>
      <w:szCs w:val="24"/>
    </w:rPr>
  </w:style>
  <w:style w:type="paragraph" w:customStyle="1" w:styleId="5ACFB6FAE4014FC094892F087B6F035C2">
    <w:name w:val="5ACFB6FAE4014FC094892F087B6F035C2"/>
    <w:rsid w:val="009F7A61"/>
    <w:pPr>
      <w:spacing w:after="120" w:line="240" w:lineRule="auto"/>
      <w:ind w:left="432"/>
    </w:pPr>
    <w:rPr>
      <w:rFonts w:ascii="Verdana" w:eastAsia="Times New Roman" w:hAnsi="Verdana" w:cs="Times New Roman"/>
      <w:sz w:val="16"/>
      <w:szCs w:val="24"/>
    </w:rPr>
  </w:style>
  <w:style w:type="paragraph" w:customStyle="1" w:styleId="6062BED613BF41E8827170313A73E8172">
    <w:name w:val="6062BED613BF41E8827170313A73E8172"/>
    <w:rsid w:val="009F7A61"/>
    <w:pPr>
      <w:spacing w:after="120" w:line="240" w:lineRule="auto"/>
      <w:ind w:left="432"/>
    </w:pPr>
    <w:rPr>
      <w:rFonts w:ascii="Verdana" w:eastAsia="Times New Roman" w:hAnsi="Verdana" w:cs="Times New Roman"/>
      <w:sz w:val="16"/>
      <w:szCs w:val="24"/>
    </w:rPr>
  </w:style>
  <w:style w:type="paragraph" w:customStyle="1" w:styleId="DED2C5AF27F84A97838F2A260187567C2">
    <w:name w:val="DED2C5AF27F84A97838F2A260187567C2"/>
    <w:rsid w:val="009F7A61"/>
    <w:pPr>
      <w:spacing w:after="120" w:line="240" w:lineRule="auto"/>
      <w:ind w:left="432"/>
    </w:pPr>
    <w:rPr>
      <w:rFonts w:ascii="Verdana" w:eastAsia="Times New Roman" w:hAnsi="Verdana" w:cs="Times New Roman"/>
      <w:sz w:val="16"/>
      <w:szCs w:val="24"/>
    </w:rPr>
  </w:style>
  <w:style w:type="paragraph" w:customStyle="1" w:styleId="90D28F44F2594C748518C10A5D23A6CF2">
    <w:name w:val="90D28F44F2594C748518C10A5D23A6CF2"/>
    <w:rsid w:val="009F7A61"/>
    <w:pPr>
      <w:spacing w:after="120" w:line="240" w:lineRule="auto"/>
      <w:ind w:left="432"/>
    </w:pPr>
    <w:rPr>
      <w:rFonts w:ascii="Verdana" w:eastAsia="Times New Roman" w:hAnsi="Verdana" w:cs="Times New Roman"/>
      <w:sz w:val="16"/>
      <w:szCs w:val="24"/>
    </w:rPr>
  </w:style>
  <w:style w:type="paragraph" w:customStyle="1" w:styleId="48E812826B554BED9D77B18C94736D452">
    <w:name w:val="48E812826B554BED9D77B18C94736D452"/>
    <w:rsid w:val="009F7A61"/>
    <w:pPr>
      <w:spacing w:after="120" w:line="240" w:lineRule="auto"/>
      <w:ind w:left="432"/>
    </w:pPr>
    <w:rPr>
      <w:rFonts w:ascii="Verdana" w:eastAsia="Times New Roman" w:hAnsi="Verdana" w:cs="Times New Roman"/>
      <w:sz w:val="16"/>
      <w:szCs w:val="24"/>
    </w:rPr>
  </w:style>
  <w:style w:type="paragraph" w:customStyle="1" w:styleId="620106A4FB15480DB408CCA034A0D8EB2">
    <w:name w:val="620106A4FB15480DB408CCA034A0D8EB2"/>
    <w:rsid w:val="009F7A61"/>
    <w:pPr>
      <w:spacing w:after="120" w:line="240" w:lineRule="auto"/>
      <w:ind w:left="432"/>
    </w:pPr>
    <w:rPr>
      <w:rFonts w:ascii="Verdana" w:eastAsia="Times New Roman" w:hAnsi="Verdana" w:cs="Times New Roman"/>
      <w:sz w:val="16"/>
      <w:szCs w:val="24"/>
    </w:rPr>
  </w:style>
  <w:style w:type="paragraph" w:customStyle="1" w:styleId="D7A1D388CB2948A98C72EDBA025883322">
    <w:name w:val="D7A1D388CB2948A98C72EDBA025883322"/>
    <w:rsid w:val="009F7A61"/>
    <w:pPr>
      <w:spacing w:after="120" w:line="240" w:lineRule="auto"/>
      <w:ind w:left="432"/>
    </w:pPr>
    <w:rPr>
      <w:rFonts w:ascii="Verdana" w:eastAsia="Times New Roman" w:hAnsi="Verdana" w:cs="Times New Roman"/>
      <w:sz w:val="16"/>
      <w:szCs w:val="24"/>
    </w:rPr>
  </w:style>
  <w:style w:type="paragraph" w:customStyle="1" w:styleId="B1E51A0B8F1C4A828AC0C21FAAA59A262">
    <w:name w:val="B1E51A0B8F1C4A828AC0C21FAAA59A262"/>
    <w:rsid w:val="009F7A61"/>
    <w:pPr>
      <w:spacing w:after="120" w:line="240" w:lineRule="auto"/>
      <w:ind w:left="432"/>
    </w:pPr>
    <w:rPr>
      <w:rFonts w:ascii="Verdana" w:eastAsia="Times New Roman" w:hAnsi="Verdana" w:cs="Times New Roman"/>
      <w:sz w:val="16"/>
      <w:szCs w:val="24"/>
    </w:rPr>
  </w:style>
  <w:style w:type="paragraph" w:customStyle="1" w:styleId="201A78DAB1534E4593FCEA0CBBF9CAFC2">
    <w:name w:val="201A78DAB1534E4593FCEA0CBBF9CAFC2"/>
    <w:rsid w:val="009F7A61"/>
    <w:pPr>
      <w:spacing w:after="120" w:line="240" w:lineRule="auto"/>
      <w:ind w:left="432"/>
    </w:pPr>
    <w:rPr>
      <w:rFonts w:ascii="Verdana" w:eastAsia="Times New Roman" w:hAnsi="Verdana" w:cs="Times New Roman"/>
      <w:sz w:val="16"/>
      <w:szCs w:val="24"/>
    </w:rPr>
  </w:style>
  <w:style w:type="paragraph" w:customStyle="1" w:styleId="22667553527841DC84CD02E53E516C4D2">
    <w:name w:val="22667553527841DC84CD02E53E516C4D2"/>
    <w:rsid w:val="009F7A61"/>
    <w:pPr>
      <w:spacing w:after="120" w:line="240" w:lineRule="auto"/>
      <w:ind w:left="432"/>
    </w:pPr>
    <w:rPr>
      <w:rFonts w:ascii="Verdana" w:eastAsia="Times New Roman" w:hAnsi="Verdana" w:cs="Times New Roman"/>
      <w:sz w:val="16"/>
      <w:szCs w:val="24"/>
    </w:rPr>
  </w:style>
  <w:style w:type="paragraph" w:customStyle="1" w:styleId="3A2018B93AC14823B51CF533AECCA9852">
    <w:name w:val="3A2018B93AC14823B51CF533AECCA9852"/>
    <w:rsid w:val="009F7A61"/>
    <w:pPr>
      <w:spacing w:after="120" w:line="240" w:lineRule="auto"/>
      <w:ind w:left="432"/>
    </w:pPr>
    <w:rPr>
      <w:rFonts w:ascii="Verdana" w:eastAsia="Times New Roman" w:hAnsi="Verdana" w:cs="Times New Roman"/>
      <w:sz w:val="16"/>
      <w:szCs w:val="24"/>
    </w:rPr>
  </w:style>
  <w:style w:type="paragraph" w:customStyle="1" w:styleId="954D80FF69884202A42AA887D40C36F62">
    <w:name w:val="954D80FF69884202A42AA887D40C36F62"/>
    <w:rsid w:val="009F7A61"/>
    <w:pPr>
      <w:spacing w:after="120" w:line="240" w:lineRule="auto"/>
      <w:ind w:left="432"/>
    </w:pPr>
    <w:rPr>
      <w:rFonts w:ascii="Verdana" w:eastAsia="Times New Roman" w:hAnsi="Verdana" w:cs="Times New Roman"/>
      <w:sz w:val="16"/>
      <w:szCs w:val="24"/>
    </w:rPr>
  </w:style>
  <w:style w:type="paragraph" w:customStyle="1" w:styleId="6DE720BAE1C64892974EE09280CB7AEB2">
    <w:name w:val="6DE720BAE1C64892974EE09280CB7AEB2"/>
    <w:rsid w:val="009F7A61"/>
    <w:pPr>
      <w:spacing w:after="120" w:line="240" w:lineRule="auto"/>
      <w:ind w:left="432"/>
    </w:pPr>
    <w:rPr>
      <w:rFonts w:ascii="Verdana" w:eastAsia="Times New Roman" w:hAnsi="Verdana" w:cs="Times New Roman"/>
      <w:sz w:val="16"/>
      <w:szCs w:val="24"/>
    </w:rPr>
  </w:style>
  <w:style w:type="paragraph" w:customStyle="1" w:styleId="C3717CD5BB7047F1B219EA65AE82A0692">
    <w:name w:val="C3717CD5BB7047F1B219EA65AE82A0692"/>
    <w:rsid w:val="009F7A61"/>
    <w:pPr>
      <w:spacing w:after="120" w:line="240" w:lineRule="auto"/>
      <w:ind w:left="432"/>
    </w:pPr>
    <w:rPr>
      <w:rFonts w:ascii="Verdana" w:eastAsia="Times New Roman" w:hAnsi="Verdana" w:cs="Times New Roman"/>
      <w:sz w:val="16"/>
      <w:szCs w:val="24"/>
    </w:rPr>
  </w:style>
  <w:style w:type="paragraph" w:customStyle="1" w:styleId="0603854722B04656AEFA379FBC73C4502">
    <w:name w:val="0603854722B04656AEFA379FBC73C4502"/>
    <w:rsid w:val="009F7A61"/>
    <w:pPr>
      <w:spacing w:after="120" w:line="240" w:lineRule="auto"/>
      <w:ind w:left="432"/>
    </w:pPr>
    <w:rPr>
      <w:rFonts w:ascii="Verdana" w:eastAsia="Times New Roman" w:hAnsi="Verdana" w:cs="Times New Roman"/>
      <w:sz w:val="16"/>
      <w:szCs w:val="24"/>
    </w:rPr>
  </w:style>
  <w:style w:type="paragraph" w:customStyle="1" w:styleId="5DC677ACF3D243EBA8DE6B6D8DBB1E612">
    <w:name w:val="5DC677ACF3D243EBA8DE6B6D8DBB1E612"/>
    <w:rsid w:val="009F7A61"/>
    <w:pPr>
      <w:spacing w:after="120" w:line="240" w:lineRule="auto"/>
      <w:ind w:left="432"/>
    </w:pPr>
    <w:rPr>
      <w:rFonts w:ascii="Verdana" w:eastAsia="Times New Roman" w:hAnsi="Verdana" w:cs="Times New Roman"/>
      <w:sz w:val="16"/>
      <w:szCs w:val="24"/>
    </w:rPr>
  </w:style>
  <w:style w:type="paragraph" w:customStyle="1" w:styleId="39734A3F1D2341DBAA06EDE3D2BF43E62">
    <w:name w:val="39734A3F1D2341DBAA06EDE3D2BF43E62"/>
    <w:rsid w:val="009F7A61"/>
    <w:pPr>
      <w:spacing w:after="120" w:line="240" w:lineRule="auto"/>
      <w:ind w:left="432"/>
    </w:pPr>
    <w:rPr>
      <w:rFonts w:ascii="Verdana" w:eastAsia="Times New Roman" w:hAnsi="Verdana" w:cs="Times New Roman"/>
      <w:sz w:val="16"/>
      <w:szCs w:val="24"/>
    </w:rPr>
  </w:style>
  <w:style w:type="paragraph" w:customStyle="1" w:styleId="E68346D00CD849A1BCF18B2A560B1BF92">
    <w:name w:val="E68346D00CD849A1BCF18B2A560B1BF92"/>
    <w:rsid w:val="009F7A61"/>
    <w:pPr>
      <w:spacing w:after="120" w:line="240" w:lineRule="auto"/>
      <w:ind w:left="432"/>
    </w:pPr>
    <w:rPr>
      <w:rFonts w:ascii="Verdana" w:eastAsia="Times New Roman" w:hAnsi="Verdana" w:cs="Times New Roman"/>
      <w:sz w:val="16"/>
      <w:szCs w:val="24"/>
    </w:rPr>
  </w:style>
  <w:style w:type="paragraph" w:customStyle="1" w:styleId="27BC90D2CA8E431BA9CE0500CA858D438">
    <w:name w:val="27BC90D2CA8E431BA9CE0500CA858D438"/>
    <w:rsid w:val="009F7A61"/>
    <w:pPr>
      <w:spacing w:after="120" w:line="240" w:lineRule="auto"/>
      <w:ind w:left="432"/>
    </w:pPr>
    <w:rPr>
      <w:rFonts w:ascii="Verdana" w:eastAsia="Times New Roman" w:hAnsi="Verdana" w:cs="Times New Roman"/>
      <w:sz w:val="16"/>
      <w:szCs w:val="24"/>
    </w:rPr>
  </w:style>
  <w:style w:type="paragraph" w:customStyle="1" w:styleId="6484F79BC5B1431C9AA68FF1176352EA8">
    <w:name w:val="6484F79BC5B1431C9AA68FF1176352EA8"/>
    <w:rsid w:val="009F7A61"/>
    <w:pPr>
      <w:spacing w:after="120" w:line="240" w:lineRule="auto"/>
      <w:ind w:left="432"/>
    </w:pPr>
    <w:rPr>
      <w:rFonts w:ascii="Verdana" w:eastAsia="Times New Roman" w:hAnsi="Verdana" w:cs="Times New Roman"/>
      <w:sz w:val="16"/>
      <w:szCs w:val="24"/>
    </w:rPr>
  </w:style>
  <w:style w:type="paragraph" w:customStyle="1" w:styleId="43800B3707104B38A572A104C97F04808">
    <w:name w:val="43800B3707104B38A572A104C97F04808"/>
    <w:rsid w:val="009F7A61"/>
    <w:pPr>
      <w:spacing w:after="120" w:line="240" w:lineRule="auto"/>
      <w:ind w:left="432"/>
    </w:pPr>
    <w:rPr>
      <w:rFonts w:ascii="Verdana" w:eastAsia="Times New Roman" w:hAnsi="Verdana" w:cs="Times New Roman"/>
      <w:sz w:val="16"/>
      <w:szCs w:val="24"/>
    </w:rPr>
  </w:style>
  <w:style w:type="paragraph" w:customStyle="1" w:styleId="38FB7BB2C86C47CFB60F2AAF74847F589">
    <w:name w:val="38FB7BB2C86C47CFB60F2AAF74847F589"/>
    <w:rsid w:val="009F7A61"/>
    <w:pPr>
      <w:spacing w:after="120" w:line="240" w:lineRule="auto"/>
      <w:ind w:left="432"/>
    </w:pPr>
    <w:rPr>
      <w:rFonts w:ascii="Verdana" w:eastAsia="Times New Roman" w:hAnsi="Verdana" w:cs="Times New Roman"/>
      <w:sz w:val="16"/>
      <w:szCs w:val="24"/>
    </w:rPr>
  </w:style>
  <w:style w:type="paragraph" w:customStyle="1" w:styleId="6AA268D59EB84EBF81FC841262F8EA1B9">
    <w:name w:val="6AA268D59EB84EBF81FC841262F8EA1B9"/>
    <w:rsid w:val="009F7A61"/>
    <w:pPr>
      <w:spacing w:after="120" w:line="240" w:lineRule="auto"/>
      <w:ind w:left="432"/>
    </w:pPr>
    <w:rPr>
      <w:rFonts w:ascii="Verdana" w:eastAsia="Times New Roman" w:hAnsi="Verdana" w:cs="Times New Roman"/>
      <w:sz w:val="16"/>
      <w:szCs w:val="24"/>
    </w:rPr>
  </w:style>
  <w:style w:type="paragraph" w:customStyle="1" w:styleId="D0A61CE30E504350A20FF6A5B7C42E949">
    <w:name w:val="D0A61CE30E504350A20FF6A5B7C42E949"/>
    <w:rsid w:val="009F7A61"/>
    <w:pPr>
      <w:spacing w:after="120" w:line="240" w:lineRule="auto"/>
      <w:ind w:left="432"/>
    </w:pPr>
    <w:rPr>
      <w:rFonts w:ascii="Verdana" w:eastAsia="Times New Roman" w:hAnsi="Verdana" w:cs="Times New Roman"/>
      <w:sz w:val="16"/>
      <w:szCs w:val="24"/>
    </w:rPr>
  </w:style>
  <w:style w:type="paragraph" w:customStyle="1" w:styleId="227D5788433B4597A7CB6A1A9F157AF52">
    <w:name w:val="227D5788433B4597A7CB6A1A9F157AF52"/>
    <w:rsid w:val="009F7A61"/>
    <w:pPr>
      <w:spacing w:after="120" w:line="240" w:lineRule="auto"/>
      <w:ind w:left="432"/>
    </w:pPr>
    <w:rPr>
      <w:rFonts w:ascii="Verdana" w:eastAsia="Times New Roman" w:hAnsi="Verdana" w:cs="Times New Roman"/>
      <w:sz w:val="16"/>
      <w:szCs w:val="24"/>
    </w:rPr>
  </w:style>
  <w:style w:type="paragraph" w:customStyle="1" w:styleId="A0F36425C4084384A3635A7255AA30542">
    <w:name w:val="A0F36425C4084384A3635A7255AA30542"/>
    <w:rsid w:val="009F7A61"/>
    <w:pPr>
      <w:spacing w:after="120" w:line="240" w:lineRule="auto"/>
      <w:ind w:left="432"/>
    </w:pPr>
    <w:rPr>
      <w:rFonts w:ascii="Verdana" w:eastAsia="Times New Roman" w:hAnsi="Verdana" w:cs="Times New Roman"/>
      <w:sz w:val="16"/>
      <w:szCs w:val="24"/>
    </w:rPr>
  </w:style>
  <w:style w:type="paragraph" w:customStyle="1" w:styleId="1DF15D4035B84E6C8F0386CC5448E8DF2">
    <w:name w:val="1DF15D4035B84E6C8F0386CC5448E8DF2"/>
    <w:rsid w:val="009F7A61"/>
    <w:pPr>
      <w:spacing w:after="120" w:line="240" w:lineRule="auto"/>
      <w:ind w:left="432"/>
    </w:pPr>
    <w:rPr>
      <w:rFonts w:ascii="Verdana" w:eastAsia="Times New Roman" w:hAnsi="Verdana" w:cs="Times New Roman"/>
      <w:sz w:val="16"/>
      <w:szCs w:val="24"/>
    </w:rPr>
  </w:style>
  <w:style w:type="paragraph" w:customStyle="1" w:styleId="73C0BD5376344ACB89586A93E9AB439A2">
    <w:name w:val="73C0BD5376344ACB89586A93E9AB439A2"/>
    <w:rsid w:val="009F7A61"/>
    <w:pPr>
      <w:spacing w:after="120" w:line="240" w:lineRule="auto"/>
      <w:ind w:left="432"/>
    </w:pPr>
    <w:rPr>
      <w:rFonts w:ascii="Verdana" w:eastAsia="Times New Roman" w:hAnsi="Verdana" w:cs="Times New Roman"/>
      <w:sz w:val="16"/>
      <w:szCs w:val="24"/>
    </w:rPr>
  </w:style>
  <w:style w:type="paragraph" w:customStyle="1" w:styleId="885604E1BCCE4D9BBB142B7C12F7EECF2">
    <w:name w:val="885604E1BCCE4D9BBB142B7C12F7EECF2"/>
    <w:rsid w:val="009F7A61"/>
    <w:pPr>
      <w:spacing w:after="120" w:line="240" w:lineRule="auto"/>
      <w:ind w:left="432"/>
    </w:pPr>
    <w:rPr>
      <w:rFonts w:ascii="Verdana" w:eastAsia="Times New Roman" w:hAnsi="Verdana" w:cs="Times New Roman"/>
      <w:sz w:val="16"/>
      <w:szCs w:val="24"/>
    </w:rPr>
  </w:style>
  <w:style w:type="paragraph" w:customStyle="1" w:styleId="E20582E15EC640079AF3DA19F02345212">
    <w:name w:val="E20582E15EC640079AF3DA19F02345212"/>
    <w:rsid w:val="009F7A61"/>
    <w:pPr>
      <w:spacing w:after="120" w:line="240" w:lineRule="auto"/>
      <w:ind w:left="432"/>
    </w:pPr>
    <w:rPr>
      <w:rFonts w:ascii="Verdana" w:eastAsia="Times New Roman" w:hAnsi="Verdana" w:cs="Times New Roman"/>
      <w:sz w:val="16"/>
      <w:szCs w:val="24"/>
    </w:rPr>
  </w:style>
  <w:style w:type="paragraph" w:customStyle="1" w:styleId="41F28EDC2A174030A2E7DEDAD64F079B1">
    <w:name w:val="41F28EDC2A174030A2E7DEDAD64F079B1"/>
    <w:rsid w:val="009F7A61"/>
    <w:pPr>
      <w:spacing w:after="120" w:line="240" w:lineRule="auto"/>
      <w:ind w:left="432"/>
    </w:pPr>
    <w:rPr>
      <w:rFonts w:ascii="Verdana" w:eastAsia="Times New Roman" w:hAnsi="Verdana" w:cs="Times New Roman"/>
      <w:sz w:val="16"/>
      <w:szCs w:val="24"/>
    </w:rPr>
  </w:style>
  <w:style w:type="paragraph" w:customStyle="1" w:styleId="D871C0B2EE47421799B85EA77C85BA4A2">
    <w:name w:val="D871C0B2EE47421799B85EA77C85BA4A2"/>
    <w:rsid w:val="009F7A61"/>
    <w:pPr>
      <w:spacing w:after="120" w:line="240" w:lineRule="auto"/>
      <w:ind w:left="432"/>
    </w:pPr>
    <w:rPr>
      <w:rFonts w:ascii="Verdana" w:eastAsia="Times New Roman" w:hAnsi="Verdana" w:cs="Times New Roman"/>
      <w:sz w:val="16"/>
      <w:szCs w:val="24"/>
    </w:rPr>
  </w:style>
  <w:style w:type="paragraph" w:customStyle="1" w:styleId="AFCA9A2935FF4886B2669054F13035112">
    <w:name w:val="AFCA9A2935FF4886B2669054F13035112"/>
    <w:rsid w:val="009F7A61"/>
    <w:pPr>
      <w:spacing w:after="120" w:line="240" w:lineRule="auto"/>
      <w:ind w:left="432"/>
    </w:pPr>
    <w:rPr>
      <w:rFonts w:ascii="Verdana" w:eastAsia="Times New Roman" w:hAnsi="Verdana" w:cs="Times New Roman"/>
      <w:sz w:val="16"/>
      <w:szCs w:val="24"/>
    </w:rPr>
  </w:style>
  <w:style w:type="paragraph" w:customStyle="1" w:styleId="0CC595A431D14E7CA25749685DF6205F3">
    <w:name w:val="0CC595A431D14E7CA25749685DF6205F3"/>
    <w:rsid w:val="009F7A61"/>
    <w:pPr>
      <w:spacing w:after="120" w:line="240" w:lineRule="auto"/>
      <w:ind w:left="432"/>
    </w:pPr>
    <w:rPr>
      <w:rFonts w:ascii="Verdana" w:eastAsia="Times New Roman" w:hAnsi="Verdana" w:cs="Times New Roman"/>
      <w:sz w:val="16"/>
      <w:szCs w:val="24"/>
    </w:rPr>
  </w:style>
  <w:style w:type="paragraph" w:customStyle="1" w:styleId="25A0238B402142599055B6576C4A32C83">
    <w:name w:val="25A0238B402142599055B6576C4A32C83"/>
    <w:rsid w:val="009F7A61"/>
    <w:pPr>
      <w:spacing w:after="120" w:line="240" w:lineRule="auto"/>
      <w:ind w:left="432"/>
    </w:pPr>
    <w:rPr>
      <w:rFonts w:ascii="Verdana" w:eastAsia="Times New Roman" w:hAnsi="Verdana" w:cs="Times New Roman"/>
      <w:sz w:val="16"/>
      <w:szCs w:val="24"/>
    </w:rPr>
  </w:style>
  <w:style w:type="paragraph" w:customStyle="1" w:styleId="4E18412E9F894187B398A4D4D72804523">
    <w:name w:val="4E18412E9F894187B398A4D4D72804523"/>
    <w:rsid w:val="009F7A61"/>
    <w:pPr>
      <w:spacing w:after="120" w:line="240" w:lineRule="auto"/>
      <w:ind w:left="432"/>
    </w:pPr>
    <w:rPr>
      <w:rFonts w:ascii="Verdana" w:eastAsia="Times New Roman" w:hAnsi="Verdana" w:cs="Times New Roman"/>
      <w:sz w:val="16"/>
      <w:szCs w:val="24"/>
    </w:rPr>
  </w:style>
  <w:style w:type="paragraph" w:customStyle="1" w:styleId="415FF90E738548CC8ADE39F25AEEB88B3">
    <w:name w:val="415FF90E738548CC8ADE39F25AEEB88B3"/>
    <w:rsid w:val="009F7A61"/>
    <w:pPr>
      <w:spacing w:after="120" w:line="240" w:lineRule="auto"/>
      <w:ind w:left="432"/>
    </w:pPr>
    <w:rPr>
      <w:rFonts w:ascii="Verdana" w:eastAsia="Times New Roman" w:hAnsi="Verdana" w:cs="Times New Roman"/>
      <w:sz w:val="16"/>
      <w:szCs w:val="24"/>
    </w:rPr>
  </w:style>
  <w:style w:type="paragraph" w:customStyle="1" w:styleId="ADCD46F09AD74AAEB5CCBE0FF5B2C4223">
    <w:name w:val="ADCD46F09AD74AAEB5CCBE0FF5B2C4223"/>
    <w:rsid w:val="009F7A61"/>
    <w:pPr>
      <w:spacing w:after="120" w:line="240" w:lineRule="auto"/>
      <w:ind w:left="432"/>
    </w:pPr>
    <w:rPr>
      <w:rFonts w:ascii="Verdana" w:eastAsia="Times New Roman" w:hAnsi="Verdana" w:cs="Times New Roman"/>
      <w:sz w:val="16"/>
      <w:szCs w:val="24"/>
    </w:rPr>
  </w:style>
  <w:style w:type="paragraph" w:customStyle="1" w:styleId="9C098B4925504E7AA7AF2C9E9B5FF61A3">
    <w:name w:val="9C098B4925504E7AA7AF2C9E9B5FF61A3"/>
    <w:rsid w:val="009F7A61"/>
    <w:pPr>
      <w:spacing w:after="120" w:line="240" w:lineRule="auto"/>
      <w:ind w:left="432"/>
    </w:pPr>
    <w:rPr>
      <w:rFonts w:ascii="Verdana" w:eastAsia="Times New Roman" w:hAnsi="Verdana" w:cs="Times New Roman"/>
      <w:sz w:val="16"/>
      <w:szCs w:val="24"/>
    </w:rPr>
  </w:style>
  <w:style w:type="paragraph" w:customStyle="1" w:styleId="1516E2DA872C41AE9076579DAC460E253">
    <w:name w:val="1516E2DA872C41AE9076579DAC460E253"/>
    <w:rsid w:val="009F7A61"/>
    <w:pPr>
      <w:spacing w:after="120" w:line="240" w:lineRule="auto"/>
      <w:ind w:left="432"/>
    </w:pPr>
    <w:rPr>
      <w:rFonts w:ascii="Verdana" w:eastAsia="Times New Roman" w:hAnsi="Verdana" w:cs="Times New Roman"/>
      <w:sz w:val="16"/>
      <w:szCs w:val="24"/>
    </w:rPr>
  </w:style>
  <w:style w:type="paragraph" w:customStyle="1" w:styleId="0577EC6AC57442FCBF9EF4E73AA9A6063">
    <w:name w:val="0577EC6AC57442FCBF9EF4E73AA9A6063"/>
    <w:rsid w:val="009F7A61"/>
    <w:pPr>
      <w:spacing w:after="120" w:line="240" w:lineRule="auto"/>
      <w:ind w:left="432"/>
    </w:pPr>
    <w:rPr>
      <w:rFonts w:ascii="Verdana" w:eastAsia="Times New Roman" w:hAnsi="Verdana" w:cs="Times New Roman"/>
      <w:sz w:val="16"/>
      <w:szCs w:val="24"/>
    </w:rPr>
  </w:style>
  <w:style w:type="paragraph" w:customStyle="1" w:styleId="1321C87AE3F04FBF92257A214692A13F3">
    <w:name w:val="1321C87AE3F04FBF92257A214692A13F3"/>
    <w:rsid w:val="009F7A61"/>
    <w:pPr>
      <w:spacing w:after="120" w:line="240" w:lineRule="auto"/>
      <w:ind w:left="432"/>
    </w:pPr>
    <w:rPr>
      <w:rFonts w:ascii="Verdana" w:eastAsia="Times New Roman" w:hAnsi="Verdana" w:cs="Times New Roman"/>
      <w:sz w:val="16"/>
      <w:szCs w:val="24"/>
    </w:rPr>
  </w:style>
  <w:style w:type="paragraph" w:customStyle="1" w:styleId="5ACFB6FAE4014FC094892F087B6F035C3">
    <w:name w:val="5ACFB6FAE4014FC094892F087B6F035C3"/>
    <w:rsid w:val="009F7A61"/>
    <w:pPr>
      <w:spacing w:after="120" w:line="240" w:lineRule="auto"/>
      <w:ind w:left="432"/>
    </w:pPr>
    <w:rPr>
      <w:rFonts w:ascii="Verdana" w:eastAsia="Times New Roman" w:hAnsi="Verdana" w:cs="Times New Roman"/>
      <w:sz w:val="16"/>
      <w:szCs w:val="24"/>
    </w:rPr>
  </w:style>
  <w:style w:type="paragraph" w:customStyle="1" w:styleId="6062BED613BF41E8827170313A73E8173">
    <w:name w:val="6062BED613BF41E8827170313A73E8173"/>
    <w:rsid w:val="009F7A61"/>
    <w:pPr>
      <w:spacing w:after="120" w:line="240" w:lineRule="auto"/>
      <w:ind w:left="432"/>
    </w:pPr>
    <w:rPr>
      <w:rFonts w:ascii="Verdana" w:eastAsia="Times New Roman" w:hAnsi="Verdana" w:cs="Times New Roman"/>
      <w:sz w:val="16"/>
      <w:szCs w:val="24"/>
    </w:rPr>
  </w:style>
  <w:style w:type="paragraph" w:customStyle="1" w:styleId="DED2C5AF27F84A97838F2A260187567C3">
    <w:name w:val="DED2C5AF27F84A97838F2A260187567C3"/>
    <w:rsid w:val="009F7A61"/>
    <w:pPr>
      <w:spacing w:after="120" w:line="240" w:lineRule="auto"/>
      <w:ind w:left="432"/>
    </w:pPr>
    <w:rPr>
      <w:rFonts w:ascii="Verdana" w:eastAsia="Times New Roman" w:hAnsi="Verdana" w:cs="Times New Roman"/>
      <w:sz w:val="16"/>
      <w:szCs w:val="24"/>
    </w:rPr>
  </w:style>
  <w:style w:type="paragraph" w:customStyle="1" w:styleId="90D28F44F2594C748518C10A5D23A6CF3">
    <w:name w:val="90D28F44F2594C748518C10A5D23A6CF3"/>
    <w:rsid w:val="009F7A61"/>
    <w:pPr>
      <w:spacing w:after="120" w:line="240" w:lineRule="auto"/>
      <w:ind w:left="432"/>
    </w:pPr>
    <w:rPr>
      <w:rFonts w:ascii="Verdana" w:eastAsia="Times New Roman" w:hAnsi="Verdana" w:cs="Times New Roman"/>
      <w:sz w:val="16"/>
      <w:szCs w:val="24"/>
    </w:rPr>
  </w:style>
  <w:style w:type="paragraph" w:customStyle="1" w:styleId="48E812826B554BED9D77B18C94736D453">
    <w:name w:val="48E812826B554BED9D77B18C94736D453"/>
    <w:rsid w:val="009F7A61"/>
    <w:pPr>
      <w:spacing w:after="120" w:line="240" w:lineRule="auto"/>
      <w:ind w:left="432"/>
    </w:pPr>
    <w:rPr>
      <w:rFonts w:ascii="Verdana" w:eastAsia="Times New Roman" w:hAnsi="Verdana" w:cs="Times New Roman"/>
      <w:sz w:val="16"/>
      <w:szCs w:val="24"/>
    </w:rPr>
  </w:style>
  <w:style w:type="paragraph" w:customStyle="1" w:styleId="620106A4FB15480DB408CCA034A0D8EB3">
    <w:name w:val="620106A4FB15480DB408CCA034A0D8EB3"/>
    <w:rsid w:val="009F7A61"/>
    <w:pPr>
      <w:spacing w:after="120" w:line="240" w:lineRule="auto"/>
      <w:ind w:left="432"/>
    </w:pPr>
    <w:rPr>
      <w:rFonts w:ascii="Verdana" w:eastAsia="Times New Roman" w:hAnsi="Verdana" w:cs="Times New Roman"/>
      <w:sz w:val="16"/>
      <w:szCs w:val="24"/>
    </w:rPr>
  </w:style>
  <w:style w:type="paragraph" w:customStyle="1" w:styleId="D7A1D388CB2948A98C72EDBA025883323">
    <w:name w:val="D7A1D388CB2948A98C72EDBA025883323"/>
    <w:rsid w:val="009F7A61"/>
    <w:pPr>
      <w:spacing w:after="120" w:line="240" w:lineRule="auto"/>
      <w:ind w:left="432"/>
    </w:pPr>
    <w:rPr>
      <w:rFonts w:ascii="Verdana" w:eastAsia="Times New Roman" w:hAnsi="Verdana" w:cs="Times New Roman"/>
      <w:sz w:val="16"/>
      <w:szCs w:val="24"/>
    </w:rPr>
  </w:style>
  <w:style w:type="paragraph" w:customStyle="1" w:styleId="B1E51A0B8F1C4A828AC0C21FAAA59A263">
    <w:name w:val="B1E51A0B8F1C4A828AC0C21FAAA59A263"/>
    <w:rsid w:val="009F7A61"/>
    <w:pPr>
      <w:spacing w:after="120" w:line="240" w:lineRule="auto"/>
      <w:ind w:left="432"/>
    </w:pPr>
    <w:rPr>
      <w:rFonts w:ascii="Verdana" w:eastAsia="Times New Roman" w:hAnsi="Verdana" w:cs="Times New Roman"/>
      <w:sz w:val="16"/>
      <w:szCs w:val="24"/>
    </w:rPr>
  </w:style>
  <w:style w:type="paragraph" w:customStyle="1" w:styleId="201A78DAB1534E4593FCEA0CBBF9CAFC3">
    <w:name w:val="201A78DAB1534E4593FCEA0CBBF9CAFC3"/>
    <w:rsid w:val="009F7A61"/>
    <w:pPr>
      <w:spacing w:after="120" w:line="240" w:lineRule="auto"/>
      <w:ind w:left="432"/>
    </w:pPr>
    <w:rPr>
      <w:rFonts w:ascii="Verdana" w:eastAsia="Times New Roman" w:hAnsi="Verdana" w:cs="Times New Roman"/>
      <w:sz w:val="16"/>
      <w:szCs w:val="24"/>
    </w:rPr>
  </w:style>
  <w:style w:type="paragraph" w:customStyle="1" w:styleId="22667553527841DC84CD02E53E516C4D3">
    <w:name w:val="22667553527841DC84CD02E53E516C4D3"/>
    <w:rsid w:val="009F7A61"/>
    <w:pPr>
      <w:spacing w:after="120" w:line="240" w:lineRule="auto"/>
      <w:ind w:left="432"/>
    </w:pPr>
    <w:rPr>
      <w:rFonts w:ascii="Verdana" w:eastAsia="Times New Roman" w:hAnsi="Verdana" w:cs="Times New Roman"/>
      <w:sz w:val="16"/>
      <w:szCs w:val="24"/>
    </w:rPr>
  </w:style>
  <w:style w:type="paragraph" w:customStyle="1" w:styleId="3A2018B93AC14823B51CF533AECCA9853">
    <w:name w:val="3A2018B93AC14823B51CF533AECCA9853"/>
    <w:rsid w:val="009F7A61"/>
    <w:pPr>
      <w:spacing w:after="120" w:line="240" w:lineRule="auto"/>
      <w:ind w:left="432"/>
    </w:pPr>
    <w:rPr>
      <w:rFonts w:ascii="Verdana" w:eastAsia="Times New Roman" w:hAnsi="Verdana" w:cs="Times New Roman"/>
      <w:sz w:val="16"/>
      <w:szCs w:val="24"/>
    </w:rPr>
  </w:style>
  <w:style w:type="paragraph" w:customStyle="1" w:styleId="954D80FF69884202A42AA887D40C36F63">
    <w:name w:val="954D80FF69884202A42AA887D40C36F63"/>
    <w:rsid w:val="009F7A61"/>
    <w:pPr>
      <w:spacing w:after="120" w:line="240" w:lineRule="auto"/>
      <w:ind w:left="432"/>
    </w:pPr>
    <w:rPr>
      <w:rFonts w:ascii="Verdana" w:eastAsia="Times New Roman" w:hAnsi="Verdana" w:cs="Times New Roman"/>
      <w:sz w:val="16"/>
      <w:szCs w:val="24"/>
    </w:rPr>
  </w:style>
  <w:style w:type="paragraph" w:customStyle="1" w:styleId="6DE720BAE1C64892974EE09280CB7AEB3">
    <w:name w:val="6DE720BAE1C64892974EE09280CB7AEB3"/>
    <w:rsid w:val="009F7A61"/>
    <w:pPr>
      <w:spacing w:after="120" w:line="240" w:lineRule="auto"/>
      <w:ind w:left="432"/>
    </w:pPr>
    <w:rPr>
      <w:rFonts w:ascii="Verdana" w:eastAsia="Times New Roman" w:hAnsi="Verdana" w:cs="Times New Roman"/>
      <w:sz w:val="16"/>
      <w:szCs w:val="24"/>
    </w:rPr>
  </w:style>
  <w:style w:type="paragraph" w:customStyle="1" w:styleId="C3717CD5BB7047F1B219EA65AE82A0693">
    <w:name w:val="C3717CD5BB7047F1B219EA65AE82A0693"/>
    <w:rsid w:val="009F7A61"/>
    <w:pPr>
      <w:spacing w:after="120" w:line="240" w:lineRule="auto"/>
      <w:ind w:left="432"/>
    </w:pPr>
    <w:rPr>
      <w:rFonts w:ascii="Verdana" w:eastAsia="Times New Roman" w:hAnsi="Verdana" w:cs="Times New Roman"/>
      <w:sz w:val="16"/>
      <w:szCs w:val="24"/>
    </w:rPr>
  </w:style>
  <w:style w:type="paragraph" w:customStyle="1" w:styleId="0603854722B04656AEFA379FBC73C4503">
    <w:name w:val="0603854722B04656AEFA379FBC73C4503"/>
    <w:rsid w:val="009F7A61"/>
    <w:pPr>
      <w:spacing w:after="120" w:line="240" w:lineRule="auto"/>
      <w:ind w:left="432"/>
    </w:pPr>
    <w:rPr>
      <w:rFonts w:ascii="Verdana" w:eastAsia="Times New Roman" w:hAnsi="Verdana" w:cs="Times New Roman"/>
      <w:sz w:val="16"/>
      <w:szCs w:val="24"/>
    </w:rPr>
  </w:style>
  <w:style w:type="paragraph" w:customStyle="1" w:styleId="5DC677ACF3D243EBA8DE6B6D8DBB1E613">
    <w:name w:val="5DC677ACF3D243EBA8DE6B6D8DBB1E613"/>
    <w:rsid w:val="009F7A61"/>
    <w:pPr>
      <w:spacing w:after="120" w:line="240" w:lineRule="auto"/>
      <w:ind w:left="432"/>
    </w:pPr>
    <w:rPr>
      <w:rFonts w:ascii="Verdana" w:eastAsia="Times New Roman" w:hAnsi="Verdana" w:cs="Times New Roman"/>
      <w:sz w:val="16"/>
      <w:szCs w:val="24"/>
    </w:rPr>
  </w:style>
  <w:style w:type="paragraph" w:customStyle="1" w:styleId="39734A3F1D2341DBAA06EDE3D2BF43E63">
    <w:name w:val="39734A3F1D2341DBAA06EDE3D2BF43E63"/>
    <w:rsid w:val="009F7A61"/>
    <w:pPr>
      <w:spacing w:after="120" w:line="240" w:lineRule="auto"/>
      <w:ind w:left="432"/>
    </w:pPr>
    <w:rPr>
      <w:rFonts w:ascii="Verdana" w:eastAsia="Times New Roman" w:hAnsi="Verdana" w:cs="Times New Roman"/>
      <w:sz w:val="16"/>
      <w:szCs w:val="24"/>
    </w:rPr>
  </w:style>
  <w:style w:type="paragraph" w:customStyle="1" w:styleId="E68346D00CD849A1BCF18B2A560B1BF93">
    <w:name w:val="E68346D00CD849A1BCF18B2A560B1BF93"/>
    <w:rsid w:val="009F7A61"/>
    <w:pPr>
      <w:spacing w:after="120" w:line="240" w:lineRule="auto"/>
      <w:ind w:left="432"/>
    </w:pPr>
    <w:rPr>
      <w:rFonts w:ascii="Verdana" w:eastAsia="Times New Roman" w:hAnsi="Verdana" w:cs="Times New Roman"/>
      <w:sz w:val="16"/>
      <w:szCs w:val="24"/>
    </w:rPr>
  </w:style>
  <w:style w:type="paragraph" w:customStyle="1" w:styleId="679E4B5CAB234D50A36B8CA41663B656">
    <w:name w:val="679E4B5CAB234D50A36B8CA41663B656"/>
    <w:rsid w:val="009F7A61"/>
  </w:style>
  <w:style w:type="paragraph" w:customStyle="1" w:styleId="27F5A3A8A5074DB8B9F511D4853F55FB">
    <w:name w:val="27F5A3A8A5074DB8B9F511D4853F55FB"/>
    <w:rsid w:val="009F7A61"/>
  </w:style>
  <w:style w:type="paragraph" w:customStyle="1" w:styleId="3FC57A1BB29F44DBBA949B9FB1CD66CA">
    <w:name w:val="3FC57A1BB29F44DBBA949B9FB1CD66CA"/>
    <w:rsid w:val="009F7A61"/>
  </w:style>
  <w:style w:type="paragraph" w:customStyle="1" w:styleId="62B5B7ED04D84F2094328C6D8AED3C1B">
    <w:name w:val="62B5B7ED04D84F2094328C6D8AED3C1B"/>
    <w:rsid w:val="009F7A61"/>
  </w:style>
  <w:style w:type="paragraph" w:customStyle="1" w:styleId="258C143E4916451A80C83554C5941732">
    <w:name w:val="258C143E4916451A80C83554C5941732"/>
    <w:rsid w:val="009F7A61"/>
  </w:style>
  <w:style w:type="paragraph" w:customStyle="1" w:styleId="8419CF7D87E04B499651A0BA1BA64ABD">
    <w:name w:val="8419CF7D87E04B499651A0BA1BA64ABD"/>
    <w:rsid w:val="009F7A61"/>
  </w:style>
  <w:style w:type="paragraph" w:customStyle="1" w:styleId="F21FCA826E4849FDA78118BB2376CBCC">
    <w:name w:val="F21FCA826E4849FDA78118BB2376CBCC"/>
    <w:rsid w:val="009F7A61"/>
  </w:style>
  <w:style w:type="paragraph" w:customStyle="1" w:styleId="27F5A3A8A5074DB8B9F511D4853F55FB1">
    <w:name w:val="27F5A3A8A5074DB8B9F511D4853F55FB1"/>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9">
    <w:name w:val="27BC90D2CA8E431BA9CE0500CA858D439"/>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9">
    <w:name w:val="6484F79BC5B1431C9AA68FF1176352EA9"/>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9">
    <w:name w:val="43800B3707104B38A572A104C97F04809"/>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10">
    <w:name w:val="38FB7BB2C86C47CFB60F2AAF74847F5810"/>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10">
    <w:name w:val="6AA268D59EB84EBF81FC841262F8EA1B10"/>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10">
    <w:name w:val="D0A61CE30E504350A20FF6A5B7C42E9410"/>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3">
    <w:name w:val="227D5788433B4597A7CB6A1A9F157AF53"/>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3">
    <w:name w:val="A0F36425C4084384A3635A7255AA30543"/>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3">
    <w:name w:val="1DF15D4035B84E6C8F0386CC5448E8DF3"/>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3">
    <w:name w:val="73C0BD5376344ACB89586A93E9AB439A3"/>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3">
    <w:name w:val="885604E1BCCE4D9BBB142B7C12F7EECF3"/>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3">
    <w:name w:val="E20582E15EC640079AF3DA19F02345213"/>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2">
    <w:name w:val="41F28EDC2A174030A2E7DEDAD64F079B2"/>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3">
    <w:name w:val="D871C0B2EE47421799B85EA77C85BA4A3"/>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3">
    <w:name w:val="AFCA9A2935FF4886B2669054F13035113"/>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4">
    <w:name w:val="0CC595A431D14E7CA25749685DF6205F4"/>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4">
    <w:name w:val="25A0238B402142599055B6576C4A32C84"/>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4">
    <w:name w:val="4E18412E9F894187B398A4D4D72804524"/>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4">
    <w:name w:val="415FF90E738548CC8ADE39F25AEEB88B4"/>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4">
    <w:name w:val="ADCD46F09AD74AAEB5CCBE0FF5B2C4224"/>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4">
    <w:name w:val="9C098B4925504E7AA7AF2C9E9B5FF61A4"/>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4">
    <w:name w:val="1516E2DA872C41AE9076579DAC460E254"/>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1">
    <w:name w:val="3FC57A1BB29F44DBBA949B9FB1CD66CA1"/>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1">
    <w:name w:val="62B5B7ED04D84F2094328C6D8AED3C1B1"/>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1">
    <w:name w:val="258C143E4916451A80C83554C59417321"/>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1">
    <w:name w:val="8419CF7D87E04B499651A0BA1BA64ABD1"/>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1">
    <w:name w:val="F21FCA826E4849FDA78118BB2376CBCC1"/>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4">
    <w:name w:val="90D28F44F2594C748518C10A5D23A6CF4"/>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4">
    <w:name w:val="48E812826B554BED9D77B18C94736D454"/>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4">
    <w:name w:val="620106A4FB15480DB408CCA034A0D8EB4"/>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4">
    <w:name w:val="D7A1D388CB2948A98C72EDBA025883324"/>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
    <w:name w:val="850A49080B1F4DCE9D624ED040ABE4FD"/>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
    <w:name w:val="89BFB023F99B4971B1BB246284E162D7"/>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
    <w:name w:val="98ABFB6D9F184D8C84DF2E2C6A68E0CE"/>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
    <w:name w:val="7EB6DED9328C44DE83E0650A75EFEE43"/>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
    <w:name w:val="9E7F1D0A8DC24A708E59F946D252010A"/>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
    <w:name w:val="95E43A6A40C34D38B01B62AB199E9886"/>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
    <w:name w:val="F17DA06FDB0D4DF28612798C7B7D8A22"/>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
    <w:name w:val="16576A34990B4DB3BE0D9A18EADE5F19"/>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
    <w:name w:val="FCB3E0AB9972406F8CFCE8AF1B56C68D"/>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
    <w:name w:val="460E11F935CB4A9D9D7D2F7291E24B82"/>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
    <w:name w:val="30C7A0D35694466EA7CAEA806D261342"/>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
    <w:name w:val="534D7D2C9772446E9DFE01D885E5C3A6"/>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
    <w:name w:val="6C36927614D6400AAEC7C12E1095C3C8"/>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
    <w:name w:val="FDDC138DD17E4B0A98ABAA321808185C"/>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
    <w:name w:val="0E77E4922F11458BBD4367C540EBFC33"/>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
    <w:name w:val="0DB9DC6EDA0642749A8C39FA265882EC"/>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
    <w:name w:val="BDF64BA7BFEA4CF7A2A2B798B5D7C76E"/>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
    <w:name w:val="92E1EC851F3841A197A0F6870EC4E0C1"/>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
    <w:name w:val="D49FC69877A442F5B24FE45871EE32DB"/>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
    <w:name w:val="21196CAA5E154C408B271E27412B6288"/>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2">
    <w:name w:val="27F5A3A8A5074DB8B9F511D4853F55FB2"/>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10">
    <w:name w:val="27BC90D2CA8E431BA9CE0500CA858D4310"/>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10">
    <w:name w:val="6484F79BC5B1431C9AA68FF1176352EA10"/>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10">
    <w:name w:val="43800B3707104B38A572A104C97F048010"/>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11">
    <w:name w:val="38FB7BB2C86C47CFB60F2AAF74847F5811"/>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11">
    <w:name w:val="6AA268D59EB84EBF81FC841262F8EA1B11"/>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11">
    <w:name w:val="D0A61CE30E504350A20FF6A5B7C42E9411"/>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4">
    <w:name w:val="227D5788433B4597A7CB6A1A9F157AF54"/>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4">
    <w:name w:val="A0F36425C4084384A3635A7255AA30544"/>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4">
    <w:name w:val="1DF15D4035B84E6C8F0386CC5448E8DF4"/>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4">
    <w:name w:val="73C0BD5376344ACB89586A93E9AB439A4"/>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4">
    <w:name w:val="885604E1BCCE4D9BBB142B7C12F7EECF4"/>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4">
    <w:name w:val="E20582E15EC640079AF3DA19F02345214"/>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3">
    <w:name w:val="41F28EDC2A174030A2E7DEDAD64F079B3"/>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4">
    <w:name w:val="D871C0B2EE47421799B85EA77C85BA4A4"/>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4">
    <w:name w:val="AFCA9A2935FF4886B2669054F13035114"/>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5">
    <w:name w:val="0CC595A431D14E7CA25749685DF6205F5"/>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5">
    <w:name w:val="25A0238B402142599055B6576C4A32C85"/>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5">
    <w:name w:val="4E18412E9F894187B398A4D4D72804525"/>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5">
    <w:name w:val="415FF90E738548CC8ADE39F25AEEB88B5"/>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5">
    <w:name w:val="ADCD46F09AD74AAEB5CCBE0FF5B2C4225"/>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5">
    <w:name w:val="9C098B4925504E7AA7AF2C9E9B5FF61A5"/>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5">
    <w:name w:val="1516E2DA872C41AE9076579DAC460E255"/>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2">
    <w:name w:val="3FC57A1BB29F44DBBA949B9FB1CD66CA2"/>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2">
    <w:name w:val="62B5B7ED04D84F2094328C6D8AED3C1B2"/>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2">
    <w:name w:val="258C143E4916451A80C83554C59417322"/>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2">
    <w:name w:val="8419CF7D87E04B499651A0BA1BA64ABD2"/>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2">
    <w:name w:val="F21FCA826E4849FDA78118BB2376CBCC2"/>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5">
    <w:name w:val="90D28F44F2594C748518C10A5D23A6CF5"/>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5">
    <w:name w:val="48E812826B554BED9D77B18C94736D455"/>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5">
    <w:name w:val="620106A4FB15480DB408CCA034A0D8EB5"/>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5">
    <w:name w:val="D7A1D388CB2948A98C72EDBA025883325"/>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1">
    <w:name w:val="850A49080B1F4DCE9D624ED040ABE4FD1"/>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1">
    <w:name w:val="89BFB023F99B4971B1BB246284E162D71"/>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1">
    <w:name w:val="98ABFB6D9F184D8C84DF2E2C6A68E0CE1"/>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1">
    <w:name w:val="7EB6DED9328C44DE83E0650A75EFEE431"/>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1">
    <w:name w:val="9E7F1D0A8DC24A708E59F946D252010A1"/>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1">
    <w:name w:val="95E43A6A40C34D38B01B62AB199E98861"/>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1">
    <w:name w:val="F17DA06FDB0D4DF28612798C7B7D8A221"/>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1">
    <w:name w:val="16576A34990B4DB3BE0D9A18EADE5F191"/>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1">
    <w:name w:val="FCB3E0AB9972406F8CFCE8AF1B56C68D1"/>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1">
    <w:name w:val="460E11F935CB4A9D9D7D2F7291E24B821"/>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1">
    <w:name w:val="30C7A0D35694466EA7CAEA806D2613421"/>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1">
    <w:name w:val="534D7D2C9772446E9DFE01D885E5C3A61"/>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1">
    <w:name w:val="6C36927614D6400AAEC7C12E1095C3C81"/>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1">
    <w:name w:val="FDDC138DD17E4B0A98ABAA321808185C1"/>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1">
    <w:name w:val="0E77E4922F11458BBD4367C540EBFC331"/>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1">
    <w:name w:val="0DB9DC6EDA0642749A8C39FA265882EC1"/>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1">
    <w:name w:val="BDF64BA7BFEA4CF7A2A2B798B5D7C76E1"/>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1">
    <w:name w:val="92E1EC851F3841A197A0F6870EC4E0C11"/>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1">
    <w:name w:val="D49FC69877A442F5B24FE45871EE32DB1"/>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1">
    <w:name w:val="21196CAA5E154C408B271E27412B62881"/>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3">
    <w:name w:val="27F5A3A8A5074DB8B9F511D4853F55FB3"/>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11">
    <w:name w:val="27BC90D2CA8E431BA9CE0500CA858D4311"/>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11">
    <w:name w:val="6484F79BC5B1431C9AA68FF1176352EA11"/>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11">
    <w:name w:val="43800B3707104B38A572A104C97F048011"/>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12">
    <w:name w:val="38FB7BB2C86C47CFB60F2AAF74847F5812"/>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12">
    <w:name w:val="6AA268D59EB84EBF81FC841262F8EA1B12"/>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12">
    <w:name w:val="D0A61CE30E504350A20FF6A5B7C42E9412"/>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5">
    <w:name w:val="227D5788433B4597A7CB6A1A9F157AF55"/>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5">
    <w:name w:val="A0F36425C4084384A3635A7255AA30545"/>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5">
    <w:name w:val="1DF15D4035B84E6C8F0386CC5448E8DF5"/>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5">
    <w:name w:val="73C0BD5376344ACB89586A93E9AB439A5"/>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5">
    <w:name w:val="885604E1BCCE4D9BBB142B7C12F7EECF5"/>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5">
    <w:name w:val="E20582E15EC640079AF3DA19F02345215"/>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4">
    <w:name w:val="41F28EDC2A174030A2E7DEDAD64F079B4"/>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5">
    <w:name w:val="D871C0B2EE47421799B85EA77C85BA4A5"/>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5">
    <w:name w:val="AFCA9A2935FF4886B2669054F13035115"/>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6">
    <w:name w:val="0CC595A431D14E7CA25749685DF6205F6"/>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6">
    <w:name w:val="25A0238B402142599055B6576C4A32C86"/>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6">
    <w:name w:val="4E18412E9F894187B398A4D4D72804526"/>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6">
    <w:name w:val="415FF90E738548CC8ADE39F25AEEB88B6"/>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6">
    <w:name w:val="ADCD46F09AD74AAEB5CCBE0FF5B2C4226"/>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6">
    <w:name w:val="9C098B4925504E7AA7AF2C9E9B5FF61A6"/>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6">
    <w:name w:val="1516E2DA872C41AE9076579DAC460E256"/>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3">
    <w:name w:val="3FC57A1BB29F44DBBA949B9FB1CD66CA3"/>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3">
    <w:name w:val="62B5B7ED04D84F2094328C6D8AED3C1B3"/>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3">
    <w:name w:val="258C143E4916451A80C83554C59417323"/>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3">
    <w:name w:val="8419CF7D87E04B499651A0BA1BA64ABD3"/>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3">
    <w:name w:val="F21FCA826E4849FDA78118BB2376CBCC3"/>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6">
    <w:name w:val="90D28F44F2594C748518C10A5D23A6CF6"/>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6">
    <w:name w:val="48E812826B554BED9D77B18C94736D456"/>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6">
    <w:name w:val="620106A4FB15480DB408CCA034A0D8EB6"/>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6">
    <w:name w:val="D7A1D388CB2948A98C72EDBA025883326"/>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2">
    <w:name w:val="850A49080B1F4DCE9D624ED040ABE4FD2"/>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2">
    <w:name w:val="89BFB023F99B4971B1BB246284E162D72"/>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2">
    <w:name w:val="98ABFB6D9F184D8C84DF2E2C6A68E0CE2"/>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2">
    <w:name w:val="7EB6DED9328C44DE83E0650A75EFEE432"/>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2">
    <w:name w:val="9E7F1D0A8DC24A708E59F946D252010A2"/>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2">
    <w:name w:val="95E43A6A40C34D38B01B62AB199E98862"/>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2">
    <w:name w:val="F17DA06FDB0D4DF28612798C7B7D8A222"/>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2">
    <w:name w:val="16576A34990B4DB3BE0D9A18EADE5F192"/>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2">
    <w:name w:val="FCB3E0AB9972406F8CFCE8AF1B56C68D2"/>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2">
    <w:name w:val="460E11F935CB4A9D9D7D2F7291E24B822"/>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2">
    <w:name w:val="30C7A0D35694466EA7CAEA806D2613422"/>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2">
    <w:name w:val="534D7D2C9772446E9DFE01D885E5C3A62"/>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2">
    <w:name w:val="6C36927614D6400AAEC7C12E1095C3C82"/>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2">
    <w:name w:val="FDDC138DD17E4B0A98ABAA321808185C2"/>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2">
    <w:name w:val="0E77E4922F11458BBD4367C540EBFC332"/>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2">
    <w:name w:val="0DB9DC6EDA0642749A8C39FA265882EC2"/>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2">
    <w:name w:val="BDF64BA7BFEA4CF7A2A2B798B5D7C76E2"/>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2">
    <w:name w:val="92E1EC851F3841A197A0F6870EC4E0C12"/>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2">
    <w:name w:val="D49FC69877A442F5B24FE45871EE32DB2"/>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2">
    <w:name w:val="21196CAA5E154C408B271E27412B62882"/>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4">
    <w:name w:val="27F5A3A8A5074DB8B9F511D4853F55FB4"/>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12">
    <w:name w:val="27BC90D2CA8E431BA9CE0500CA858D4312"/>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12">
    <w:name w:val="6484F79BC5B1431C9AA68FF1176352EA12"/>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12">
    <w:name w:val="43800B3707104B38A572A104C97F048012"/>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13">
    <w:name w:val="38FB7BB2C86C47CFB60F2AAF74847F5813"/>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13">
    <w:name w:val="6AA268D59EB84EBF81FC841262F8EA1B13"/>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13">
    <w:name w:val="D0A61CE30E504350A20FF6A5B7C42E9413"/>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6">
    <w:name w:val="227D5788433B4597A7CB6A1A9F157AF56"/>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6">
    <w:name w:val="A0F36425C4084384A3635A7255AA30546"/>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6">
    <w:name w:val="1DF15D4035B84E6C8F0386CC5448E8DF6"/>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6">
    <w:name w:val="73C0BD5376344ACB89586A93E9AB439A6"/>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6">
    <w:name w:val="885604E1BCCE4D9BBB142B7C12F7EECF6"/>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6">
    <w:name w:val="E20582E15EC640079AF3DA19F02345216"/>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5">
    <w:name w:val="41F28EDC2A174030A2E7DEDAD64F079B5"/>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6">
    <w:name w:val="D871C0B2EE47421799B85EA77C85BA4A6"/>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6">
    <w:name w:val="AFCA9A2935FF4886B2669054F13035116"/>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7">
    <w:name w:val="0CC595A431D14E7CA25749685DF6205F7"/>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7">
    <w:name w:val="25A0238B402142599055B6576C4A32C87"/>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7">
    <w:name w:val="4E18412E9F894187B398A4D4D72804527"/>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7">
    <w:name w:val="415FF90E738548CC8ADE39F25AEEB88B7"/>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7">
    <w:name w:val="ADCD46F09AD74AAEB5CCBE0FF5B2C4227"/>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7">
    <w:name w:val="9C098B4925504E7AA7AF2C9E9B5FF61A7"/>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7">
    <w:name w:val="1516E2DA872C41AE9076579DAC460E257"/>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4">
    <w:name w:val="3FC57A1BB29F44DBBA949B9FB1CD66CA4"/>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4">
    <w:name w:val="62B5B7ED04D84F2094328C6D8AED3C1B4"/>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4">
    <w:name w:val="258C143E4916451A80C83554C59417324"/>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4">
    <w:name w:val="8419CF7D87E04B499651A0BA1BA64ABD4"/>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4">
    <w:name w:val="F21FCA826E4849FDA78118BB2376CBCC4"/>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7">
    <w:name w:val="90D28F44F2594C748518C10A5D23A6CF7"/>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7">
    <w:name w:val="48E812826B554BED9D77B18C94736D457"/>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7">
    <w:name w:val="620106A4FB15480DB408CCA034A0D8EB7"/>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7">
    <w:name w:val="D7A1D388CB2948A98C72EDBA025883327"/>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3">
    <w:name w:val="850A49080B1F4DCE9D624ED040ABE4FD3"/>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3">
    <w:name w:val="89BFB023F99B4971B1BB246284E162D73"/>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3">
    <w:name w:val="98ABFB6D9F184D8C84DF2E2C6A68E0CE3"/>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3">
    <w:name w:val="7EB6DED9328C44DE83E0650A75EFEE433"/>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3">
    <w:name w:val="9E7F1D0A8DC24A708E59F946D252010A3"/>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3">
    <w:name w:val="95E43A6A40C34D38B01B62AB199E98863"/>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3">
    <w:name w:val="F17DA06FDB0D4DF28612798C7B7D8A223"/>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3">
    <w:name w:val="16576A34990B4DB3BE0D9A18EADE5F193"/>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3">
    <w:name w:val="FCB3E0AB9972406F8CFCE8AF1B56C68D3"/>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3">
    <w:name w:val="460E11F935CB4A9D9D7D2F7291E24B823"/>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3">
    <w:name w:val="30C7A0D35694466EA7CAEA806D2613423"/>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3">
    <w:name w:val="534D7D2C9772446E9DFE01D885E5C3A63"/>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3">
    <w:name w:val="6C36927614D6400AAEC7C12E1095C3C83"/>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3">
    <w:name w:val="FDDC138DD17E4B0A98ABAA321808185C3"/>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3">
    <w:name w:val="0E77E4922F11458BBD4367C540EBFC333"/>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3">
    <w:name w:val="0DB9DC6EDA0642749A8C39FA265882EC3"/>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3">
    <w:name w:val="BDF64BA7BFEA4CF7A2A2B798B5D7C76E3"/>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3">
    <w:name w:val="92E1EC851F3841A197A0F6870EC4E0C13"/>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3">
    <w:name w:val="D49FC69877A442F5B24FE45871EE32DB3"/>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3">
    <w:name w:val="21196CAA5E154C408B271E27412B62883"/>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5">
    <w:name w:val="27F5A3A8A5074DB8B9F511D4853F55FB5"/>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13">
    <w:name w:val="27BC90D2CA8E431BA9CE0500CA858D4313"/>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13">
    <w:name w:val="6484F79BC5B1431C9AA68FF1176352EA13"/>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13">
    <w:name w:val="43800B3707104B38A572A104C97F048013"/>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14">
    <w:name w:val="38FB7BB2C86C47CFB60F2AAF74847F5814"/>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14">
    <w:name w:val="6AA268D59EB84EBF81FC841262F8EA1B14"/>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14">
    <w:name w:val="D0A61CE30E504350A20FF6A5B7C42E9414"/>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7">
    <w:name w:val="227D5788433B4597A7CB6A1A9F157AF57"/>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7">
    <w:name w:val="A0F36425C4084384A3635A7255AA30547"/>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7">
    <w:name w:val="1DF15D4035B84E6C8F0386CC5448E8DF7"/>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7">
    <w:name w:val="73C0BD5376344ACB89586A93E9AB439A7"/>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7">
    <w:name w:val="885604E1BCCE4D9BBB142B7C12F7EECF7"/>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7">
    <w:name w:val="E20582E15EC640079AF3DA19F02345217"/>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6">
    <w:name w:val="41F28EDC2A174030A2E7DEDAD64F079B6"/>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7">
    <w:name w:val="D871C0B2EE47421799B85EA77C85BA4A7"/>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7">
    <w:name w:val="AFCA9A2935FF4886B2669054F13035117"/>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8">
    <w:name w:val="0CC595A431D14E7CA25749685DF6205F8"/>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8">
    <w:name w:val="25A0238B402142599055B6576C4A32C88"/>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8">
    <w:name w:val="4E18412E9F894187B398A4D4D72804528"/>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8">
    <w:name w:val="415FF90E738548CC8ADE39F25AEEB88B8"/>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8">
    <w:name w:val="ADCD46F09AD74AAEB5CCBE0FF5B2C4228"/>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8">
    <w:name w:val="9C098B4925504E7AA7AF2C9E9B5FF61A8"/>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8">
    <w:name w:val="1516E2DA872C41AE9076579DAC460E258"/>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5">
    <w:name w:val="3FC57A1BB29F44DBBA949B9FB1CD66CA5"/>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5">
    <w:name w:val="62B5B7ED04D84F2094328C6D8AED3C1B5"/>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5">
    <w:name w:val="258C143E4916451A80C83554C59417325"/>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5">
    <w:name w:val="8419CF7D87E04B499651A0BA1BA64ABD5"/>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5">
    <w:name w:val="F21FCA826E4849FDA78118BB2376CBCC5"/>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8">
    <w:name w:val="90D28F44F2594C748518C10A5D23A6CF8"/>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8">
    <w:name w:val="48E812826B554BED9D77B18C94736D458"/>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8">
    <w:name w:val="620106A4FB15480DB408CCA034A0D8EB8"/>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8">
    <w:name w:val="D7A1D388CB2948A98C72EDBA025883328"/>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4">
    <w:name w:val="850A49080B1F4DCE9D624ED040ABE4FD4"/>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4">
    <w:name w:val="89BFB023F99B4971B1BB246284E162D74"/>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4">
    <w:name w:val="98ABFB6D9F184D8C84DF2E2C6A68E0CE4"/>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4">
    <w:name w:val="7EB6DED9328C44DE83E0650A75EFEE434"/>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4">
    <w:name w:val="9E7F1D0A8DC24A708E59F946D252010A4"/>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4">
    <w:name w:val="95E43A6A40C34D38B01B62AB199E98864"/>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4">
    <w:name w:val="F17DA06FDB0D4DF28612798C7B7D8A224"/>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4">
    <w:name w:val="16576A34990B4DB3BE0D9A18EADE5F194"/>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4">
    <w:name w:val="FCB3E0AB9972406F8CFCE8AF1B56C68D4"/>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4">
    <w:name w:val="460E11F935CB4A9D9D7D2F7291E24B824"/>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4">
    <w:name w:val="30C7A0D35694466EA7CAEA806D2613424"/>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4">
    <w:name w:val="534D7D2C9772446E9DFE01D885E5C3A64"/>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4">
    <w:name w:val="6C36927614D6400AAEC7C12E1095C3C84"/>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4">
    <w:name w:val="FDDC138DD17E4B0A98ABAA321808185C4"/>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4">
    <w:name w:val="0E77E4922F11458BBD4367C540EBFC334"/>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4">
    <w:name w:val="0DB9DC6EDA0642749A8C39FA265882EC4"/>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4">
    <w:name w:val="BDF64BA7BFEA4CF7A2A2B798B5D7C76E4"/>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4">
    <w:name w:val="92E1EC851F3841A197A0F6870EC4E0C14"/>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4">
    <w:name w:val="D49FC69877A442F5B24FE45871EE32DB4"/>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4">
    <w:name w:val="21196CAA5E154C408B271E27412B62884"/>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6">
    <w:name w:val="27F5A3A8A5074DB8B9F511D4853F55FB6"/>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14">
    <w:name w:val="27BC90D2CA8E431BA9CE0500CA858D4314"/>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14">
    <w:name w:val="6484F79BC5B1431C9AA68FF1176352EA14"/>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14">
    <w:name w:val="43800B3707104B38A572A104C97F048014"/>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15">
    <w:name w:val="38FB7BB2C86C47CFB60F2AAF74847F5815"/>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15">
    <w:name w:val="6AA268D59EB84EBF81FC841262F8EA1B15"/>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15">
    <w:name w:val="D0A61CE30E504350A20FF6A5B7C42E9415"/>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8">
    <w:name w:val="227D5788433B4597A7CB6A1A9F157AF58"/>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8">
    <w:name w:val="A0F36425C4084384A3635A7255AA30548"/>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8">
    <w:name w:val="1DF15D4035B84E6C8F0386CC5448E8DF8"/>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8">
    <w:name w:val="73C0BD5376344ACB89586A93E9AB439A8"/>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8">
    <w:name w:val="885604E1BCCE4D9BBB142B7C12F7EECF8"/>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8">
    <w:name w:val="E20582E15EC640079AF3DA19F02345218"/>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7">
    <w:name w:val="41F28EDC2A174030A2E7DEDAD64F079B7"/>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8">
    <w:name w:val="D871C0B2EE47421799B85EA77C85BA4A8"/>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8">
    <w:name w:val="AFCA9A2935FF4886B2669054F13035118"/>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9">
    <w:name w:val="0CC595A431D14E7CA25749685DF6205F9"/>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9">
    <w:name w:val="25A0238B402142599055B6576C4A32C89"/>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9">
    <w:name w:val="4E18412E9F894187B398A4D4D72804529"/>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9">
    <w:name w:val="415FF90E738548CC8ADE39F25AEEB88B9"/>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9">
    <w:name w:val="ADCD46F09AD74AAEB5CCBE0FF5B2C4229"/>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9">
    <w:name w:val="9C098B4925504E7AA7AF2C9E9B5FF61A9"/>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9">
    <w:name w:val="1516E2DA872C41AE9076579DAC460E259"/>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6">
    <w:name w:val="3FC57A1BB29F44DBBA949B9FB1CD66CA6"/>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6">
    <w:name w:val="62B5B7ED04D84F2094328C6D8AED3C1B6"/>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6">
    <w:name w:val="258C143E4916451A80C83554C59417326"/>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6">
    <w:name w:val="8419CF7D87E04B499651A0BA1BA64ABD6"/>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6">
    <w:name w:val="F21FCA826E4849FDA78118BB2376CBCC6"/>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9">
    <w:name w:val="90D28F44F2594C748518C10A5D23A6CF9"/>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9">
    <w:name w:val="48E812826B554BED9D77B18C94736D459"/>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9">
    <w:name w:val="620106A4FB15480DB408CCA034A0D8EB9"/>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9">
    <w:name w:val="D7A1D388CB2948A98C72EDBA025883329"/>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5">
    <w:name w:val="850A49080B1F4DCE9D624ED040ABE4FD5"/>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5">
    <w:name w:val="89BFB023F99B4971B1BB246284E162D75"/>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5">
    <w:name w:val="98ABFB6D9F184D8C84DF2E2C6A68E0CE5"/>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5">
    <w:name w:val="7EB6DED9328C44DE83E0650A75EFEE435"/>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5">
    <w:name w:val="9E7F1D0A8DC24A708E59F946D252010A5"/>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5">
    <w:name w:val="95E43A6A40C34D38B01B62AB199E98865"/>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5">
    <w:name w:val="F17DA06FDB0D4DF28612798C7B7D8A225"/>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5">
    <w:name w:val="16576A34990B4DB3BE0D9A18EADE5F195"/>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5">
    <w:name w:val="FCB3E0AB9972406F8CFCE8AF1B56C68D5"/>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5">
    <w:name w:val="460E11F935CB4A9D9D7D2F7291E24B825"/>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5">
    <w:name w:val="30C7A0D35694466EA7CAEA806D2613425"/>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5">
    <w:name w:val="534D7D2C9772446E9DFE01D885E5C3A65"/>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5">
    <w:name w:val="6C36927614D6400AAEC7C12E1095C3C85"/>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5">
    <w:name w:val="FDDC138DD17E4B0A98ABAA321808185C5"/>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5">
    <w:name w:val="0E77E4922F11458BBD4367C540EBFC335"/>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5">
    <w:name w:val="0DB9DC6EDA0642749A8C39FA265882EC5"/>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5">
    <w:name w:val="BDF64BA7BFEA4CF7A2A2B798B5D7C76E5"/>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5">
    <w:name w:val="92E1EC851F3841A197A0F6870EC4E0C15"/>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5">
    <w:name w:val="D49FC69877A442F5B24FE45871EE32DB5"/>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5">
    <w:name w:val="21196CAA5E154C408B271E27412B62885"/>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7">
    <w:name w:val="27F5A3A8A5074DB8B9F511D4853F55FB7"/>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15">
    <w:name w:val="27BC90D2CA8E431BA9CE0500CA858D4315"/>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15">
    <w:name w:val="6484F79BC5B1431C9AA68FF1176352EA15"/>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15">
    <w:name w:val="43800B3707104B38A572A104C97F048015"/>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16">
    <w:name w:val="38FB7BB2C86C47CFB60F2AAF74847F5816"/>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16">
    <w:name w:val="6AA268D59EB84EBF81FC841262F8EA1B16"/>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16">
    <w:name w:val="D0A61CE30E504350A20FF6A5B7C42E9416"/>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9">
    <w:name w:val="227D5788433B4597A7CB6A1A9F157AF59"/>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9">
    <w:name w:val="A0F36425C4084384A3635A7255AA30549"/>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9">
    <w:name w:val="1DF15D4035B84E6C8F0386CC5448E8DF9"/>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9">
    <w:name w:val="73C0BD5376344ACB89586A93E9AB439A9"/>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9">
    <w:name w:val="885604E1BCCE4D9BBB142B7C12F7EECF9"/>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9">
    <w:name w:val="E20582E15EC640079AF3DA19F02345219"/>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8">
    <w:name w:val="41F28EDC2A174030A2E7DEDAD64F079B8"/>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9">
    <w:name w:val="D871C0B2EE47421799B85EA77C85BA4A9"/>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9">
    <w:name w:val="AFCA9A2935FF4886B2669054F13035119"/>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10">
    <w:name w:val="0CC595A431D14E7CA25749685DF6205F10"/>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10">
    <w:name w:val="25A0238B402142599055B6576C4A32C810"/>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10">
    <w:name w:val="4E18412E9F894187B398A4D4D728045210"/>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10">
    <w:name w:val="415FF90E738548CC8ADE39F25AEEB88B10"/>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10">
    <w:name w:val="ADCD46F09AD74AAEB5CCBE0FF5B2C42210"/>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10">
    <w:name w:val="9C098B4925504E7AA7AF2C9E9B5FF61A10"/>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10">
    <w:name w:val="1516E2DA872C41AE9076579DAC460E2510"/>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7">
    <w:name w:val="3FC57A1BB29F44DBBA949B9FB1CD66CA7"/>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7">
    <w:name w:val="62B5B7ED04D84F2094328C6D8AED3C1B7"/>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7">
    <w:name w:val="258C143E4916451A80C83554C59417327"/>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7">
    <w:name w:val="8419CF7D87E04B499651A0BA1BA64ABD7"/>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7">
    <w:name w:val="F21FCA826E4849FDA78118BB2376CBCC7"/>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10">
    <w:name w:val="90D28F44F2594C748518C10A5D23A6CF10"/>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10">
    <w:name w:val="48E812826B554BED9D77B18C94736D4510"/>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10">
    <w:name w:val="620106A4FB15480DB408CCA034A0D8EB10"/>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10">
    <w:name w:val="D7A1D388CB2948A98C72EDBA0258833210"/>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6">
    <w:name w:val="850A49080B1F4DCE9D624ED040ABE4FD6"/>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6">
    <w:name w:val="89BFB023F99B4971B1BB246284E162D76"/>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6">
    <w:name w:val="98ABFB6D9F184D8C84DF2E2C6A68E0CE6"/>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6">
    <w:name w:val="7EB6DED9328C44DE83E0650A75EFEE436"/>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6">
    <w:name w:val="9E7F1D0A8DC24A708E59F946D252010A6"/>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6">
    <w:name w:val="95E43A6A40C34D38B01B62AB199E98866"/>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6">
    <w:name w:val="F17DA06FDB0D4DF28612798C7B7D8A226"/>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6">
    <w:name w:val="16576A34990B4DB3BE0D9A18EADE5F196"/>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6">
    <w:name w:val="FCB3E0AB9972406F8CFCE8AF1B56C68D6"/>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6">
    <w:name w:val="460E11F935CB4A9D9D7D2F7291E24B826"/>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6">
    <w:name w:val="30C7A0D35694466EA7CAEA806D2613426"/>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6">
    <w:name w:val="534D7D2C9772446E9DFE01D885E5C3A66"/>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6">
    <w:name w:val="6C36927614D6400AAEC7C12E1095C3C86"/>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6">
    <w:name w:val="FDDC138DD17E4B0A98ABAA321808185C6"/>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6">
    <w:name w:val="0E77E4922F11458BBD4367C540EBFC336"/>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6">
    <w:name w:val="0DB9DC6EDA0642749A8C39FA265882EC6"/>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6">
    <w:name w:val="BDF64BA7BFEA4CF7A2A2B798B5D7C76E6"/>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6">
    <w:name w:val="92E1EC851F3841A197A0F6870EC4E0C16"/>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6">
    <w:name w:val="D49FC69877A442F5B24FE45871EE32DB6"/>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6">
    <w:name w:val="21196CAA5E154C408B271E27412B62886"/>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8">
    <w:name w:val="27F5A3A8A5074DB8B9F511D4853F55FB8"/>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16">
    <w:name w:val="27BC90D2CA8E431BA9CE0500CA858D4316"/>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16">
    <w:name w:val="6484F79BC5B1431C9AA68FF1176352EA16"/>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16">
    <w:name w:val="43800B3707104B38A572A104C97F048016"/>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17">
    <w:name w:val="38FB7BB2C86C47CFB60F2AAF74847F5817"/>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17">
    <w:name w:val="6AA268D59EB84EBF81FC841262F8EA1B17"/>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17">
    <w:name w:val="D0A61CE30E504350A20FF6A5B7C42E9417"/>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10">
    <w:name w:val="227D5788433B4597A7CB6A1A9F157AF510"/>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10">
    <w:name w:val="A0F36425C4084384A3635A7255AA305410"/>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10">
    <w:name w:val="1DF15D4035B84E6C8F0386CC5448E8DF10"/>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10">
    <w:name w:val="73C0BD5376344ACB89586A93E9AB439A10"/>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10">
    <w:name w:val="885604E1BCCE4D9BBB142B7C12F7EECF10"/>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10">
    <w:name w:val="E20582E15EC640079AF3DA19F023452110"/>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9">
    <w:name w:val="41F28EDC2A174030A2E7DEDAD64F079B9"/>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10">
    <w:name w:val="D871C0B2EE47421799B85EA77C85BA4A10"/>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10">
    <w:name w:val="AFCA9A2935FF4886B2669054F130351110"/>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11">
    <w:name w:val="0CC595A431D14E7CA25749685DF6205F11"/>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11">
    <w:name w:val="25A0238B402142599055B6576C4A32C811"/>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11">
    <w:name w:val="4E18412E9F894187B398A4D4D728045211"/>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11">
    <w:name w:val="415FF90E738548CC8ADE39F25AEEB88B11"/>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11">
    <w:name w:val="ADCD46F09AD74AAEB5CCBE0FF5B2C42211"/>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11">
    <w:name w:val="9C098B4925504E7AA7AF2C9E9B5FF61A11"/>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11">
    <w:name w:val="1516E2DA872C41AE9076579DAC460E2511"/>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8">
    <w:name w:val="3FC57A1BB29F44DBBA949B9FB1CD66CA8"/>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8">
    <w:name w:val="62B5B7ED04D84F2094328C6D8AED3C1B8"/>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8">
    <w:name w:val="258C143E4916451A80C83554C59417328"/>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8">
    <w:name w:val="8419CF7D87E04B499651A0BA1BA64ABD8"/>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8">
    <w:name w:val="F21FCA826E4849FDA78118BB2376CBCC8"/>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11">
    <w:name w:val="90D28F44F2594C748518C10A5D23A6CF11"/>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11">
    <w:name w:val="48E812826B554BED9D77B18C94736D4511"/>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11">
    <w:name w:val="620106A4FB15480DB408CCA034A0D8EB11"/>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11">
    <w:name w:val="D7A1D388CB2948A98C72EDBA0258833211"/>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7">
    <w:name w:val="850A49080B1F4DCE9D624ED040ABE4FD7"/>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7">
    <w:name w:val="89BFB023F99B4971B1BB246284E162D77"/>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7">
    <w:name w:val="98ABFB6D9F184D8C84DF2E2C6A68E0CE7"/>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7">
    <w:name w:val="7EB6DED9328C44DE83E0650A75EFEE437"/>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7">
    <w:name w:val="9E7F1D0A8DC24A708E59F946D252010A7"/>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7">
    <w:name w:val="95E43A6A40C34D38B01B62AB199E98867"/>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7">
    <w:name w:val="F17DA06FDB0D4DF28612798C7B7D8A227"/>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7">
    <w:name w:val="16576A34990B4DB3BE0D9A18EADE5F197"/>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7">
    <w:name w:val="FCB3E0AB9972406F8CFCE8AF1B56C68D7"/>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7">
    <w:name w:val="460E11F935CB4A9D9D7D2F7291E24B827"/>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7">
    <w:name w:val="30C7A0D35694466EA7CAEA806D2613427"/>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7">
    <w:name w:val="534D7D2C9772446E9DFE01D885E5C3A67"/>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7">
    <w:name w:val="6C36927614D6400AAEC7C12E1095C3C87"/>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7">
    <w:name w:val="FDDC138DD17E4B0A98ABAA321808185C7"/>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7">
    <w:name w:val="0E77E4922F11458BBD4367C540EBFC337"/>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7">
    <w:name w:val="0DB9DC6EDA0642749A8C39FA265882EC7"/>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7">
    <w:name w:val="BDF64BA7BFEA4CF7A2A2B798B5D7C76E7"/>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7">
    <w:name w:val="92E1EC851F3841A197A0F6870EC4E0C17"/>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7">
    <w:name w:val="D49FC69877A442F5B24FE45871EE32DB7"/>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7">
    <w:name w:val="21196CAA5E154C408B271E27412B62887"/>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9">
    <w:name w:val="27F5A3A8A5074DB8B9F511D4853F55FB9"/>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17">
    <w:name w:val="27BC90D2CA8E431BA9CE0500CA858D4317"/>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17">
    <w:name w:val="6484F79BC5B1431C9AA68FF1176352EA17"/>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17">
    <w:name w:val="43800B3707104B38A572A104C97F048017"/>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18">
    <w:name w:val="38FB7BB2C86C47CFB60F2AAF74847F5818"/>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18">
    <w:name w:val="6AA268D59EB84EBF81FC841262F8EA1B18"/>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18">
    <w:name w:val="D0A61CE30E504350A20FF6A5B7C42E9418"/>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11">
    <w:name w:val="227D5788433B4597A7CB6A1A9F157AF511"/>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11">
    <w:name w:val="A0F36425C4084384A3635A7255AA305411"/>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11">
    <w:name w:val="1DF15D4035B84E6C8F0386CC5448E8DF11"/>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11">
    <w:name w:val="73C0BD5376344ACB89586A93E9AB439A11"/>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11">
    <w:name w:val="885604E1BCCE4D9BBB142B7C12F7EECF11"/>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11">
    <w:name w:val="E20582E15EC640079AF3DA19F023452111"/>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10">
    <w:name w:val="41F28EDC2A174030A2E7DEDAD64F079B10"/>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11">
    <w:name w:val="D871C0B2EE47421799B85EA77C85BA4A11"/>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11">
    <w:name w:val="AFCA9A2935FF4886B2669054F130351111"/>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12">
    <w:name w:val="0CC595A431D14E7CA25749685DF6205F12"/>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12">
    <w:name w:val="25A0238B402142599055B6576C4A32C812"/>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12">
    <w:name w:val="4E18412E9F894187B398A4D4D728045212"/>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12">
    <w:name w:val="415FF90E738548CC8ADE39F25AEEB88B12"/>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12">
    <w:name w:val="ADCD46F09AD74AAEB5CCBE0FF5B2C42212"/>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12">
    <w:name w:val="9C098B4925504E7AA7AF2C9E9B5FF61A12"/>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12">
    <w:name w:val="1516E2DA872C41AE9076579DAC460E2512"/>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9">
    <w:name w:val="3FC57A1BB29F44DBBA949B9FB1CD66CA9"/>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9">
    <w:name w:val="62B5B7ED04D84F2094328C6D8AED3C1B9"/>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9">
    <w:name w:val="258C143E4916451A80C83554C59417329"/>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9">
    <w:name w:val="8419CF7D87E04B499651A0BA1BA64ABD9"/>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9">
    <w:name w:val="F21FCA826E4849FDA78118BB2376CBCC9"/>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12">
    <w:name w:val="90D28F44F2594C748518C10A5D23A6CF12"/>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12">
    <w:name w:val="48E812826B554BED9D77B18C94736D4512"/>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12">
    <w:name w:val="620106A4FB15480DB408CCA034A0D8EB12"/>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12">
    <w:name w:val="D7A1D388CB2948A98C72EDBA0258833212"/>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8">
    <w:name w:val="850A49080B1F4DCE9D624ED040ABE4FD8"/>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8">
    <w:name w:val="89BFB023F99B4971B1BB246284E162D78"/>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8">
    <w:name w:val="98ABFB6D9F184D8C84DF2E2C6A68E0CE8"/>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8">
    <w:name w:val="7EB6DED9328C44DE83E0650A75EFEE438"/>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8">
    <w:name w:val="9E7F1D0A8DC24A708E59F946D252010A8"/>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8">
    <w:name w:val="95E43A6A40C34D38B01B62AB199E98868"/>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8">
    <w:name w:val="F17DA06FDB0D4DF28612798C7B7D8A228"/>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8">
    <w:name w:val="16576A34990B4DB3BE0D9A18EADE5F198"/>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8">
    <w:name w:val="FCB3E0AB9972406F8CFCE8AF1B56C68D8"/>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8">
    <w:name w:val="460E11F935CB4A9D9D7D2F7291E24B828"/>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8">
    <w:name w:val="30C7A0D35694466EA7CAEA806D2613428"/>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8">
    <w:name w:val="534D7D2C9772446E9DFE01D885E5C3A68"/>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8">
    <w:name w:val="6C36927614D6400AAEC7C12E1095C3C88"/>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8">
    <w:name w:val="FDDC138DD17E4B0A98ABAA321808185C8"/>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8">
    <w:name w:val="0E77E4922F11458BBD4367C540EBFC338"/>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8">
    <w:name w:val="0DB9DC6EDA0642749A8C39FA265882EC8"/>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8">
    <w:name w:val="BDF64BA7BFEA4CF7A2A2B798B5D7C76E8"/>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8">
    <w:name w:val="92E1EC851F3841A197A0F6870EC4E0C18"/>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8">
    <w:name w:val="D49FC69877A442F5B24FE45871EE32DB8"/>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8">
    <w:name w:val="21196CAA5E154C408B271E27412B62888"/>
    <w:rsid w:val="00E27AD5"/>
    <w:pPr>
      <w:spacing w:after="120" w:line="240" w:lineRule="auto"/>
      <w:ind w:left="432"/>
    </w:pPr>
    <w:rPr>
      <w:rFonts w:ascii="Verdana" w:eastAsia="Times New Roman" w:hAnsi="Verdana" w:cs="Times New Roman"/>
      <w:sz w:val="16"/>
      <w:szCs w:val="24"/>
    </w:rPr>
  </w:style>
  <w:style w:type="paragraph" w:customStyle="1" w:styleId="9E0B051FA967426AA85E9CEA90DFCB0B">
    <w:name w:val="9E0B051FA967426AA85E9CEA90DFCB0B"/>
    <w:rsid w:val="00E27AD5"/>
  </w:style>
  <w:style w:type="paragraph" w:customStyle="1" w:styleId="27F5A3A8A5074DB8B9F511D4853F55FB10">
    <w:name w:val="27F5A3A8A5074DB8B9F511D4853F55FB10"/>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18">
    <w:name w:val="27BC90D2CA8E431BA9CE0500CA858D4318"/>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18">
    <w:name w:val="6484F79BC5B1431C9AA68FF1176352EA18"/>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18">
    <w:name w:val="43800B3707104B38A572A104C97F048018"/>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19">
    <w:name w:val="38FB7BB2C86C47CFB60F2AAF74847F5819"/>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19">
    <w:name w:val="6AA268D59EB84EBF81FC841262F8EA1B19"/>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19">
    <w:name w:val="D0A61CE30E504350A20FF6A5B7C42E9419"/>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12">
    <w:name w:val="227D5788433B4597A7CB6A1A9F157AF512"/>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12">
    <w:name w:val="A0F36425C4084384A3635A7255AA305412"/>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12">
    <w:name w:val="1DF15D4035B84E6C8F0386CC5448E8DF12"/>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12">
    <w:name w:val="73C0BD5376344ACB89586A93E9AB439A12"/>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12">
    <w:name w:val="885604E1BCCE4D9BBB142B7C12F7EECF12"/>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12">
    <w:name w:val="E20582E15EC640079AF3DA19F023452112"/>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11">
    <w:name w:val="41F28EDC2A174030A2E7DEDAD64F079B11"/>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12">
    <w:name w:val="D871C0B2EE47421799B85EA77C85BA4A12"/>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12">
    <w:name w:val="AFCA9A2935FF4886B2669054F130351112"/>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13">
    <w:name w:val="0CC595A431D14E7CA25749685DF6205F13"/>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13">
    <w:name w:val="25A0238B402142599055B6576C4A32C813"/>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13">
    <w:name w:val="4E18412E9F894187B398A4D4D728045213"/>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13">
    <w:name w:val="415FF90E738548CC8ADE39F25AEEB88B13"/>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13">
    <w:name w:val="ADCD46F09AD74AAEB5CCBE0FF5B2C42213"/>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13">
    <w:name w:val="9C098B4925504E7AA7AF2C9E9B5FF61A13"/>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13">
    <w:name w:val="1516E2DA872C41AE9076579DAC460E2513"/>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10">
    <w:name w:val="3FC57A1BB29F44DBBA949B9FB1CD66CA10"/>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10">
    <w:name w:val="62B5B7ED04D84F2094328C6D8AED3C1B10"/>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10">
    <w:name w:val="258C143E4916451A80C83554C594173210"/>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10">
    <w:name w:val="8419CF7D87E04B499651A0BA1BA64ABD10"/>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10">
    <w:name w:val="F21FCA826E4849FDA78118BB2376CBCC10"/>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13">
    <w:name w:val="90D28F44F2594C748518C10A5D23A6CF13"/>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13">
    <w:name w:val="48E812826B554BED9D77B18C94736D4513"/>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13">
    <w:name w:val="620106A4FB15480DB408CCA034A0D8EB13"/>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13">
    <w:name w:val="D7A1D388CB2948A98C72EDBA0258833213"/>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9">
    <w:name w:val="850A49080B1F4DCE9D624ED040ABE4FD9"/>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9">
    <w:name w:val="89BFB023F99B4971B1BB246284E162D79"/>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9">
    <w:name w:val="98ABFB6D9F184D8C84DF2E2C6A68E0CE9"/>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9">
    <w:name w:val="7EB6DED9328C44DE83E0650A75EFEE439"/>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9">
    <w:name w:val="9E7F1D0A8DC24A708E59F946D252010A9"/>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9">
    <w:name w:val="95E43A6A40C34D38B01B62AB199E98869"/>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9">
    <w:name w:val="F17DA06FDB0D4DF28612798C7B7D8A229"/>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9">
    <w:name w:val="16576A34990B4DB3BE0D9A18EADE5F199"/>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9">
    <w:name w:val="FCB3E0AB9972406F8CFCE8AF1B56C68D9"/>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9">
    <w:name w:val="460E11F935CB4A9D9D7D2F7291E24B829"/>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9">
    <w:name w:val="30C7A0D35694466EA7CAEA806D2613429"/>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9">
    <w:name w:val="534D7D2C9772446E9DFE01D885E5C3A69"/>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9">
    <w:name w:val="6C36927614D6400AAEC7C12E1095C3C89"/>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9">
    <w:name w:val="FDDC138DD17E4B0A98ABAA321808185C9"/>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9">
    <w:name w:val="0E77E4922F11458BBD4367C540EBFC339"/>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9">
    <w:name w:val="0DB9DC6EDA0642749A8C39FA265882EC9"/>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9">
    <w:name w:val="BDF64BA7BFEA4CF7A2A2B798B5D7C76E9"/>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9">
    <w:name w:val="92E1EC851F3841A197A0F6870EC4E0C19"/>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9">
    <w:name w:val="D49FC69877A442F5B24FE45871EE32DB9"/>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9">
    <w:name w:val="21196CAA5E154C408B271E27412B62889"/>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11">
    <w:name w:val="27F5A3A8A5074DB8B9F511D4853F55FB11"/>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19">
    <w:name w:val="27BC90D2CA8E431BA9CE0500CA858D4319"/>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19">
    <w:name w:val="6484F79BC5B1431C9AA68FF1176352EA19"/>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19">
    <w:name w:val="43800B3707104B38A572A104C97F048019"/>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20">
    <w:name w:val="38FB7BB2C86C47CFB60F2AAF74847F5820"/>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20">
    <w:name w:val="6AA268D59EB84EBF81FC841262F8EA1B20"/>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20">
    <w:name w:val="D0A61CE30E504350A20FF6A5B7C42E9420"/>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13">
    <w:name w:val="227D5788433B4597A7CB6A1A9F157AF513"/>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13">
    <w:name w:val="A0F36425C4084384A3635A7255AA305413"/>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13">
    <w:name w:val="1DF15D4035B84E6C8F0386CC5448E8DF13"/>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13">
    <w:name w:val="73C0BD5376344ACB89586A93E9AB439A13"/>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13">
    <w:name w:val="885604E1BCCE4D9BBB142B7C12F7EECF13"/>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13">
    <w:name w:val="E20582E15EC640079AF3DA19F023452113"/>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12">
    <w:name w:val="41F28EDC2A174030A2E7DEDAD64F079B12"/>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13">
    <w:name w:val="D871C0B2EE47421799B85EA77C85BA4A13"/>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13">
    <w:name w:val="AFCA9A2935FF4886B2669054F130351113"/>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14">
    <w:name w:val="0CC595A431D14E7CA25749685DF6205F14"/>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14">
    <w:name w:val="25A0238B402142599055B6576C4A32C814"/>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14">
    <w:name w:val="4E18412E9F894187B398A4D4D728045214"/>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14">
    <w:name w:val="415FF90E738548CC8ADE39F25AEEB88B14"/>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14">
    <w:name w:val="ADCD46F09AD74AAEB5CCBE0FF5B2C42214"/>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14">
    <w:name w:val="9C098B4925504E7AA7AF2C9E9B5FF61A14"/>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14">
    <w:name w:val="1516E2DA872C41AE9076579DAC460E2514"/>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11">
    <w:name w:val="3FC57A1BB29F44DBBA949B9FB1CD66CA11"/>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11">
    <w:name w:val="62B5B7ED04D84F2094328C6D8AED3C1B11"/>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11">
    <w:name w:val="258C143E4916451A80C83554C594173211"/>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11">
    <w:name w:val="8419CF7D87E04B499651A0BA1BA64ABD11"/>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11">
    <w:name w:val="F21FCA826E4849FDA78118BB2376CBCC11"/>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14">
    <w:name w:val="90D28F44F2594C748518C10A5D23A6CF14"/>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14">
    <w:name w:val="48E812826B554BED9D77B18C94736D4514"/>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14">
    <w:name w:val="620106A4FB15480DB408CCA034A0D8EB14"/>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14">
    <w:name w:val="D7A1D388CB2948A98C72EDBA0258833214"/>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10">
    <w:name w:val="850A49080B1F4DCE9D624ED040ABE4FD10"/>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10">
    <w:name w:val="89BFB023F99B4971B1BB246284E162D710"/>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10">
    <w:name w:val="98ABFB6D9F184D8C84DF2E2C6A68E0CE10"/>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10">
    <w:name w:val="7EB6DED9328C44DE83E0650A75EFEE4310"/>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10">
    <w:name w:val="9E7F1D0A8DC24A708E59F946D252010A10"/>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10">
    <w:name w:val="95E43A6A40C34D38B01B62AB199E988610"/>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10">
    <w:name w:val="F17DA06FDB0D4DF28612798C7B7D8A2210"/>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10">
    <w:name w:val="16576A34990B4DB3BE0D9A18EADE5F1910"/>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10">
    <w:name w:val="FCB3E0AB9972406F8CFCE8AF1B56C68D10"/>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10">
    <w:name w:val="460E11F935CB4A9D9D7D2F7291E24B8210"/>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10">
    <w:name w:val="30C7A0D35694466EA7CAEA806D26134210"/>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10">
    <w:name w:val="534D7D2C9772446E9DFE01D885E5C3A610"/>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10">
    <w:name w:val="6C36927614D6400AAEC7C12E1095C3C810"/>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10">
    <w:name w:val="FDDC138DD17E4B0A98ABAA321808185C10"/>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10">
    <w:name w:val="0E77E4922F11458BBD4367C540EBFC3310"/>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10">
    <w:name w:val="0DB9DC6EDA0642749A8C39FA265882EC10"/>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10">
    <w:name w:val="BDF64BA7BFEA4CF7A2A2B798B5D7C76E10"/>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10">
    <w:name w:val="92E1EC851F3841A197A0F6870EC4E0C110"/>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10">
    <w:name w:val="D49FC69877A442F5B24FE45871EE32DB10"/>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10">
    <w:name w:val="21196CAA5E154C408B271E27412B628810"/>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12">
    <w:name w:val="27F5A3A8A5074DB8B9F511D4853F55FB12"/>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20">
    <w:name w:val="27BC90D2CA8E431BA9CE0500CA858D4320"/>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20">
    <w:name w:val="6484F79BC5B1431C9AA68FF1176352EA20"/>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20">
    <w:name w:val="43800B3707104B38A572A104C97F048020"/>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21">
    <w:name w:val="38FB7BB2C86C47CFB60F2AAF74847F5821"/>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21">
    <w:name w:val="6AA268D59EB84EBF81FC841262F8EA1B21"/>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21">
    <w:name w:val="D0A61CE30E504350A20FF6A5B7C42E9421"/>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14">
    <w:name w:val="227D5788433B4597A7CB6A1A9F157AF514"/>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14">
    <w:name w:val="A0F36425C4084384A3635A7255AA305414"/>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14">
    <w:name w:val="1DF15D4035B84E6C8F0386CC5448E8DF14"/>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14">
    <w:name w:val="73C0BD5376344ACB89586A93E9AB439A14"/>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14">
    <w:name w:val="885604E1BCCE4D9BBB142B7C12F7EECF14"/>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14">
    <w:name w:val="E20582E15EC640079AF3DA19F023452114"/>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13">
    <w:name w:val="41F28EDC2A174030A2E7DEDAD64F079B13"/>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14">
    <w:name w:val="D871C0B2EE47421799B85EA77C85BA4A14"/>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14">
    <w:name w:val="AFCA9A2935FF4886B2669054F130351114"/>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15">
    <w:name w:val="0CC595A431D14E7CA25749685DF6205F15"/>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15">
    <w:name w:val="25A0238B402142599055B6576C4A32C815"/>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15">
    <w:name w:val="4E18412E9F894187B398A4D4D728045215"/>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15">
    <w:name w:val="415FF90E738548CC8ADE39F25AEEB88B15"/>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15">
    <w:name w:val="ADCD46F09AD74AAEB5CCBE0FF5B2C42215"/>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15">
    <w:name w:val="9C098B4925504E7AA7AF2C9E9B5FF61A15"/>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15">
    <w:name w:val="1516E2DA872C41AE9076579DAC460E2515"/>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12">
    <w:name w:val="3FC57A1BB29F44DBBA949B9FB1CD66CA12"/>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12">
    <w:name w:val="62B5B7ED04D84F2094328C6D8AED3C1B12"/>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12">
    <w:name w:val="258C143E4916451A80C83554C594173212"/>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12">
    <w:name w:val="8419CF7D87E04B499651A0BA1BA64ABD12"/>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12">
    <w:name w:val="F21FCA826E4849FDA78118BB2376CBCC12"/>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15">
    <w:name w:val="90D28F44F2594C748518C10A5D23A6CF15"/>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15">
    <w:name w:val="48E812826B554BED9D77B18C94736D4515"/>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15">
    <w:name w:val="620106A4FB15480DB408CCA034A0D8EB15"/>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15">
    <w:name w:val="D7A1D388CB2948A98C72EDBA0258833215"/>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11">
    <w:name w:val="850A49080B1F4DCE9D624ED040ABE4FD11"/>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11">
    <w:name w:val="89BFB023F99B4971B1BB246284E162D711"/>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11">
    <w:name w:val="98ABFB6D9F184D8C84DF2E2C6A68E0CE11"/>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11">
    <w:name w:val="7EB6DED9328C44DE83E0650A75EFEE4311"/>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11">
    <w:name w:val="9E7F1D0A8DC24A708E59F946D252010A11"/>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11">
    <w:name w:val="95E43A6A40C34D38B01B62AB199E988611"/>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11">
    <w:name w:val="F17DA06FDB0D4DF28612798C7B7D8A2211"/>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11">
    <w:name w:val="16576A34990B4DB3BE0D9A18EADE5F1911"/>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11">
    <w:name w:val="FCB3E0AB9972406F8CFCE8AF1B56C68D11"/>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11">
    <w:name w:val="460E11F935CB4A9D9D7D2F7291E24B8211"/>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11">
    <w:name w:val="30C7A0D35694466EA7CAEA806D26134211"/>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11">
    <w:name w:val="534D7D2C9772446E9DFE01D885E5C3A611"/>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11">
    <w:name w:val="6C36927614D6400AAEC7C12E1095C3C811"/>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11">
    <w:name w:val="FDDC138DD17E4B0A98ABAA321808185C11"/>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11">
    <w:name w:val="0E77E4922F11458BBD4367C540EBFC3311"/>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11">
    <w:name w:val="0DB9DC6EDA0642749A8C39FA265882EC11"/>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11">
    <w:name w:val="BDF64BA7BFEA4CF7A2A2B798B5D7C76E11"/>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11">
    <w:name w:val="92E1EC851F3841A197A0F6870EC4E0C111"/>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11">
    <w:name w:val="D49FC69877A442F5B24FE45871EE32DB11"/>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11">
    <w:name w:val="21196CAA5E154C408B271E27412B628811"/>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13">
    <w:name w:val="27F5A3A8A5074DB8B9F511D4853F55FB13"/>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21">
    <w:name w:val="27BC90D2CA8E431BA9CE0500CA858D4321"/>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21">
    <w:name w:val="6484F79BC5B1431C9AA68FF1176352EA21"/>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21">
    <w:name w:val="43800B3707104B38A572A104C97F048021"/>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22">
    <w:name w:val="38FB7BB2C86C47CFB60F2AAF74847F5822"/>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22">
    <w:name w:val="6AA268D59EB84EBF81FC841262F8EA1B22"/>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22">
    <w:name w:val="D0A61CE30E504350A20FF6A5B7C42E9422"/>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15">
    <w:name w:val="227D5788433B4597A7CB6A1A9F157AF515"/>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15">
    <w:name w:val="A0F36425C4084384A3635A7255AA305415"/>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15">
    <w:name w:val="1DF15D4035B84E6C8F0386CC5448E8DF15"/>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15">
    <w:name w:val="73C0BD5376344ACB89586A93E9AB439A15"/>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15">
    <w:name w:val="885604E1BCCE4D9BBB142B7C12F7EECF15"/>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15">
    <w:name w:val="E20582E15EC640079AF3DA19F023452115"/>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14">
    <w:name w:val="41F28EDC2A174030A2E7DEDAD64F079B14"/>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15">
    <w:name w:val="D871C0B2EE47421799B85EA77C85BA4A15"/>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15">
    <w:name w:val="AFCA9A2935FF4886B2669054F130351115"/>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16">
    <w:name w:val="0CC595A431D14E7CA25749685DF6205F16"/>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16">
    <w:name w:val="25A0238B402142599055B6576C4A32C816"/>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16">
    <w:name w:val="4E18412E9F894187B398A4D4D728045216"/>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16">
    <w:name w:val="415FF90E738548CC8ADE39F25AEEB88B16"/>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16">
    <w:name w:val="ADCD46F09AD74AAEB5CCBE0FF5B2C42216"/>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16">
    <w:name w:val="9C098B4925504E7AA7AF2C9E9B5FF61A16"/>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16">
    <w:name w:val="1516E2DA872C41AE9076579DAC460E2516"/>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13">
    <w:name w:val="3FC57A1BB29F44DBBA949B9FB1CD66CA13"/>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13">
    <w:name w:val="62B5B7ED04D84F2094328C6D8AED3C1B13"/>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13">
    <w:name w:val="258C143E4916451A80C83554C594173213"/>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13">
    <w:name w:val="8419CF7D87E04B499651A0BA1BA64ABD13"/>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13">
    <w:name w:val="F21FCA826E4849FDA78118BB2376CBCC13"/>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16">
    <w:name w:val="90D28F44F2594C748518C10A5D23A6CF16"/>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16">
    <w:name w:val="48E812826B554BED9D77B18C94736D4516"/>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16">
    <w:name w:val="620106A4FB15480DB408CCA034A0D8EB16"/>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16">
    <w:name w:val="D7A1D388CB2948A98C72EDBA0258833216"/>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12">
    <w:name w:val="850A49080B1F4DCE9D624ED040ABE4FD12"/>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12">
    <w:name w:val="89BFB023F99B4971B1BB246284E162D712"/>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12">
    <w:name w:val="98ABFB6D9F184D8C84DF2E2C6A68E0CE12"/>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12">
    <w:name w:val="7EB6DED9328C44DE83E0650A75EFEE4312"/>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12">
    <w:name w:val="9E7F1D0A8DC24A708E59F946D252010A12"/>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12">
    <w:name w:val="95E43A6A40C34D38B01B62AB199E988612"/>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12">
    <w:name w:val="F17DA06FDB0D4DF28612798C7B7D8A2212"/>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12">
    <w:name w:val="16576A34990B4DB3BE0D9A18EADE5F1912"/>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12">
    <w:name w:val="FCB3E0AB9972406F8CFCE8AF1B56C68D12"/>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12">
    <w:name w:val="460E11F935CB4A9D9D7D2F7291E24B8212"/>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12">
    <w:name w:val="30C7A0D35694466EA7CAEA806D26134212"/>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12">
    <w:name w:val="534D7D2C9772446E9DFE01D885E5C3A612"/>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12">
    <w:name w:val="6C36927614D6400AAEC7C12E1095C3C812"/>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12">
    <w:name w:val="FDDC138DD17E4B0A98ABAA321808185C12"/>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12">
    <w:name w:val="0E77E4922F11458BBD4367C540EBFC3312"/>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12">
    <w:name w:val="0DB9DC6EDA0642749A8C39FA265882EC12"/>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12">
    <w:name w:val="BDF64BA7BFEA4CF7A2A2B798B5D7C76E12"/>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12">
    <w:name w:val="92E1EC851F3841A197A0F6870EC4E0C112"/>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12">
    <w:name w:val="D49FC69877A442F5B24FE45871EE32DB12"/>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12">
    <w:name w:val="21196CAA5E154C408B271E27412B628812"/>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14">
    <w:name w:val="27F5A3A8A5074DB8B9F511D4853F55FB14"/>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22">
    <w:name w:val="27BC90D2CA8E431BA9CE0500CA858D4322"/>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22">
    <w:name w:val="6484F79BC5B1431C9AA68FF1176352EA22"/>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22">
    <w:name w:val="43800B3707104B38A572A104C97F048022"/>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23">
    <w:name w:val="38FB7BB2C86C47CFB60F2AAF74847F5823"/>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23">
    <w:name w:val="6AA268D59EB84EBF81FC841262F8EA1B23"/>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23">
    <w:name w:val="D0A61CE30E504350A20FF6A5B7C42E9423"/>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16">
    <w:name w:val="227D5788433B4597A7CB6A1A9F157AF516"/>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16">
    <w:name w:val="A0F36425C4084384A3635A7255AA305416"/>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16">
    <w:name w:val="1DF15D4035B84E6C8F0386CC5448E8DF16"/>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16">
    <w:name w:val="73C0BD5376344ACB89586A93E9AB439A16"/>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16">
    <w:name w:val="885604E1BCCE4D9BBB142B7C12F7EECF16"/>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16">
    <w:name w:val="E20582E15EC640079AF3DA19F023452116"/>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15">
    <w:name w:val="41F28EDC2A174030A2E7DEDAD64F079B15"/>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16">
    <w:name w:val="D871C0B2EE47421799B85EA77C85BA4A16"/>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16">
    <w:name w:val="AFCA9A2935FF4886B2669054F130351116"/>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17">
    <w:name w:val="0CC595A431D14E7CA25749685DF6205F17"/>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17">
    <w:name w:val="25A0238B402142599055B6576C4A32C817"/>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17">
    <w:name w:val="4E18412E9F894187B398A4D4D728045217"/>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17">
    <w:name w:val="415FF90E738548CC8ADE39F25AEEB88B17"/>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17">
    <w:name w:val="ADCD46F09AD74AAEB5CCBE0FF5B2C42217"/>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17">
    <w:name w:val="9C098B4925504E7AA7AF2C9E9B5FF61A17"/>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17">
    <w:name w:val="1516E2DA872C41AE9076579DAC460E2517"/>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14">
    <w:name w:val="3FC57A1BB29F44DBBA949B9FB1CD66CA14"/>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14">
    <w:name w:val="62B5B7ED04D84F2094328C6D8AED3C1B14"/>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14">
    <w:name w:val="258C143E4916451A80C83554C594173214"/>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14">
    <w:name w:val="8419CF7D87E04B499651A0BA1BA64ABD14"/>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14">
    <w:name w:val="F21FCA826E4849FDA78118BB2376CBCC14"/>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17">
    <w:name w:val="90D28F44F2594C748518C10A5D23A6CF17"/>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17">
    <w:name w:val="48E812826B554BED9D77B18C94736D4517"/>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17">
    <w:name w:val="620106A4FB15480DB408CCA034A0D8EB17"/>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17">
    <w:name w:val="D7A1D388CB2948A98C72EDBA0258833217"/>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13">
    <w:name w:val="850A49080B1F4DCE9D624ED040ABE4FD13"/>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13">
    <w:name w:val="89BFB023F99B4971B1BB246284E162D713"/>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13">
    <w:name w:val="98ABFB6D9F184D8C84DF2E2C6A68E0CE13"/>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13">
    <w:name w:val="7EB6DED9328C44DE83E0650A75EFEE4313"/>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13">
    <w:name w:val="9E7F1D0A8DC24A708E59F946D252010A13"/>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13">
    <w:name w:val="95E43A6A40C34D38B01B62AB199E988613"/>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13">
    <w:name w:val="F17DA06FDB0D4DF28612798C7B7D8A2213"/>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13">
    <w:name w:val="16576A34990B4DB3BE0D9A18EADE5F1913"/>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13">
    <w:name w:val="FCB3E0AB9972406F8CFCE8AF1B56C68D13"/>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13">
    <w:name w:val="460E11F935CB4A9D9D7D2F7291E24B8213"/>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13">
    <w:name w:val="30C7A0D35694466EA7CAEA806D26134213"/>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13">
    <w:name w:val="534D7D2C9772446E9DFE01D885E5C3A613"/>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13">
    <w:name w:val="6C36927614D6400AAEC7C12E1095C3C813"/>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13">
    <w:name w:val="FDDC138DD17E4B0A98ABAA321808185C13"/>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13">
    <w:name w:val="0E77E4922F11458BBD4367C540EBFC3313"/>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13">
    <w:name w:val="0DB9DC6EDA0642749A8C39FA265882EC13"/>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13">
    <w:name w:val="BDF64BA7BFEA4CF7A2A2B798B5D7C76E13"/>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13">
    <w:name w:val="92E1EC851F3841A197A0F6870EC4E0C113"/>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13">
    <w:name w:val="D49FC69877A442F5B24FE45871EE32DB13"/>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13">
    <w:name w:val="21196CAA5E154C408B271E27412B628813"/>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15">
    <w:name w:val="27F5A3A8A5074DB8B9F511D4853F55FB15"/>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23">
    <w:name w:val="27BC90D2CA8E431BA9CE0500CA858D4323"/>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23">
    <w:name w:val="6484F79BC5B1431C9AA68FF1176352EA23"/>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23">
    <w:name w:val="43800B3707104B38A572A104C97F048023"/>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24">
    <w:name w:val="38FB7BB2C86C47CFB60F2AAF74847F5824"/>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24">
    <w:name w:val="6AA268D59EB84EBF81FC841262F8EA1B24"/>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24">
    <w:name w:val="D0A61CE30E504350A20FF6A5B7C42E9424"/>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17">
    <w:name w:val="227D5788433B4597A7CB6A1A9F157AF517"/>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17">
    <w:name w:val="A0F36425C4084384A3635A7255AA305417"/>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17">
    <w:name w:val="1DF15D4035B84E6C8F0386CC5448E8DF17"/>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17">
    <w:name w:val="73C0BD5376344ACB89586A93E9AB439A17"/>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17">
    <w:name w:val="885604E1BCCE4D9BBB142B7C12F7EECF17"/>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17">
    <w:name w:val="E20582E15EC640079AF3DA19F023452117"/>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16">
    <w:name w:val="41F28EDC2A174030A2E7DEDAD64F079B16"/>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17">
    <w:name w:val="D871C0B2EE47421799B85EA77C85BA4A17"/>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17">
    <w:name w:val="AFCA9A2935FF4886B2669054F130351117"/>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18">
    <w:name w:val="0CC595A431D14E7CA25749685DF6205F18"/>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18">
    <w:name w:val="25A0238B402142599055B6576C4A32C818"/>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18">
    <w:name w:val="4E18412E9F894187B398A4D4D728045218"/>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18">
    <w:name w:val="415FF90E738548CC8ADE39F25AEEB88B18"/>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18">
    <w:name w:val="ADCD46F09AD74AAEB5CCBE0FF5B2C42218"/>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18">
    <w:name w:val="9C098B4925504E7AA7AF2C9E9B5FF61A18"/>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18">
    <w:name w:val="1516E2DA872C41AE9076579DAC460E2518"/>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15">
    <w:name w:val="3FC57A1BB29F44DBBA949B9FB1CD66CA15"/>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15">
    <w:name w:val="62B5B7ED04D84F2094328C6D8AED3C1B15"/>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15">
    <w:name w:val="258C143E4916451A80C83554C594173215"/>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15">
    <w:name w:val="8419CF7D87E04B499651A0BA1BA64ABD15"/>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15">
    <w:name w:val="F21FCA826E4849FDA78118BB2376CBCC15"/>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18">
    <w:name w:val="90D28F44F2594C748518C10A5D23A6CF18"/>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18">
    <w:name w:val="48E812826B554BED9D77B18C94736D4518"/>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18">
    <w:name w:val="620106A4FB15480DB408CCA034A0D8EB18"/>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18">
    <w:name w:val="D7A1D388CB2948A98C72EDBA0258833218"/>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14">
    <w:name w:val="850A49080B1F4DCE9D624ED040ABE4FD14"/>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14">
    <w:name w:val="89BFB023F99B4971B1BB246284E162D714"/>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14">
    <w:name w:val="98ABFB6D9F184D8C84DF2E2C6A68E0CE14"/>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14">
    <w:name w:val="7EB6DED9328C44DE83E0650A75EFEE4314"/>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14">
    <w:name w:val="9E7F1D0A8DC24A708E59F946D252010A14"/>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14">
    <w:name w:val="95E43A6A40C34D38B01B62AB199E988614"/>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14">
    <w:name w:val="F17DA06FDB0D4DF28612798C7B7D8A2214"/>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14">
    <w:name w:val="16576A34990B4DB3BE0D9A18EADE5F1914"/>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14">
    <w:name w:val="FCB3E0AB9972406F8CFCE8AF1B56C68D14"/>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14">
    <w:name w:val="460E11F935CB4A9D9D7D2F7291E24B8214"/>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14">
    <w:name w:val="30C7A0D35694466EA7CAEA806D26134214"/>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14">
    <w:name w:val="534D7D2C9772446E9DFE01D885E5C3A614"/>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14">
    <w:name w:val="6C36927614D6400AAEC7C12E1095C3C814"/>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14">
    <w:name w:val="FDDC138DD17E4B0A98ABAA321808185C14"/>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14">
    <w:name w:val="0E77E4922F11458BBD4367C540EBFC3314"/>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14">
    <w:name w:val="0DB9DC6EDA0642749A8C39FA265882EC14"/>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14">
    <w:name w:val="BDF64BA7BFEA4CF7A2A2B798B5D7C76E14"/>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14">
    <w:name w:val="92E1EC851F3841A197A0F6870EC4E0C114"/>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14">
    <w:name w:val="D49FC69877A442F5B24FE45871EE32DB14"/>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14">
    <w:name w:val="21196CAA5E154C408B271E27412B628814"/>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16">
    <w:name w:val="27F5A3A8A5074DB8B9F511D4853F55FB16"/>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24">
    <w:name w:val="27BC90D2CA8E431BA9CE0500CA858D4324"/>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24">
    <w:name w:val="6484F79BC5B1431C9AA68FF1176352EA24"/>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24">
    <w:name w:val="43800B3707104B38A572A104C97F048024"/>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25">
    <w:name w:val="38FB7BB2C86C47CFB60F2AAF74847F5825"/>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25">
    <w:name w:val="6AA268D59EB84EBF81FC841262F8EA1B25"/>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25">
    <w:name w:val="D0A61CE30E504350A20FF6A5B7C42E9425"/>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18">
    <w:name w:val="227D5788433B4597A7CB6A1A9F157AF518"/>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18">
    <w:name w:val="A0F36425C4084384A3635A7255AA305418"/>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18">
    <w:name w:val="1DF15D4035B84E6C8F0386CC5448E8DF18"/>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18">
    <w:name w:val="73C0BD5376344ACB89586A93E9AB439A18"/>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18">
    <w:name w:val="885604E1BCCE4D9BBB142B7C12F7EECF18"/>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18">
    <w:name w:val="E20582E15EC640079AF3DA19F023452118"/>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17">
    <w:name w:val="41F28EDC2A174030A2E7DEDAD64F079B17"/>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18">
    <w:name w:val="D871C0B2EE47421799B85EA77C85BA4A18"/>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18">
    <w:name w:val="AFCA9A2935FF4886B2669054F130351118"/>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19">
    <w:name w:val="0CC595A431D14E7CA25749685DF6205F19"/>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19">
    <w:name w:val="25A0238B402142599055B6576C4A32C819"/>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19">
    <w:name w:val="4E18412E9F894187B398A4D4D728045219"/>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19">
    <w:name w:val="415FF90E738548CC8ADE39F25AEEB88B19"/>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19">
    <w:name w:val="ADCD46F09AD74AAEB5CCBE0FF5B2C42219"/>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19">
    <w:name w:val="9C098B4925504E7AA7AF2C9E9B5FF61A19"/>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19">
    <w:name w:val="1516E2DA872C41AE9076579DAC460E2519"/>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16">
    <w:name w:val="3FC57A1BB29F44DBBA949B9FB1CD66CA16"/>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16">
    <w:name w:val="62B5B7ED04D84F2094328C6D8AED3C1B16"/>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16">
    <w:name w:val="258C143E4916451A80C83554C594173216"/>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16">
    <w:name w:val="8419CF7D87E04B499651A0BA1BA64ABD16"/>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16">
    <w:name w:val="F21FCA826E4849FDA78118BB2376CBCC16"/>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19">
    <w:name w:val="90D28F44F2594C748518C10A5D23A6CF19"/>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19">
    <w:name w:val="48E812826B554BED9D77B18C94736D4519"/>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19">
    <w:name w:val="620106A4FB15480DB408CCA034A0D8EB19"/>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19">
    <w:name w:val="D7A1D388CB2948A98C72EDBA0258833219"/>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15">
    <w:name w:val="850A49080B1F4DCE9D624ED040ABE4FD15"/>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15">
    <w:name w:val="89BFB023F99B4971B1BB246284E162D715"/>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15">
    <w:name w:val="98ABFB6D9F184D8C84DF2E2C6A68E0CE15"/>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15">
    <w:name w:val="7EB6DED9328C44DE83E0650A75EFEE4315"/>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15">
    <w:name w:val="9E7F1D0A8DC24A708E59F946D252010A15"/>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15">
    <w:name w:val="95E43A6A40C34D38B01B62AB199E988615"/>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15">
    <w:name w:val="F17DA06FDB0D4DF28612798C7B7D8A2215"/>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15">
    <w:name w:val="16576A34990B4DB3BE0D9A18EADE5F1915"/>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15">
    <w:name w:val="FCB3E0AB9972406F8CFCE8AF1B56C68D15"/>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15">
    <w:name w:val="460E11F935CB4A9D9D7D2F7291E24B8215"/>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15">
    <w:name w:val="30C7A0D35694466EA7CAEA806D26134215"/>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15">
    <w:name w:val="534D7D2C9772446E9DFE01D885E5C3A615"/>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15">
    <w:name w:val="6C36927614D6400AAEC7C12E1095C3C815"/>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15">
    <w:name w:val="FDDC138DD17E4B0A98ABAA321808185C15"/>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15">
    <w:name w:val="0E77E4922F11458BBD4367C540EBFC3315"/>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15">
    <w:name w:val="0DB9DC6EDA0642749A8C39FA265882EC15"/>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15">
    <w:name w:val="BDF64BA7BFEA4CF7A2A2B798B5D7C76E15"/>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15">
    <w:name w:val="92E1EC851F3841A197A0F6870EC4E0C115"/>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15">
    <w:name w:val="D49FC69877A442F5B24FE45871EE32DB15"/>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15">
    <w:name w:val="21196CAA5E154C408B271E27412B628815"/>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17">
    <w:name w:val="27F5A3A8A5074DB8B9F511D4853F55FB17"/>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25">
    <w:name w:val="27BC90D2CA8E431BA9CE0500CA858D4325"/>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25">
    <w:name w:val="6484F79BC5B1431C9AA68FF1176352EA25"/>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25">
    <w:name w:val="43800B3707104B38A572A104C97F048025"/>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26">
    <w:name w:val="38FB7BB2C86C47CFB60F2AAF74847F5826"/>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26">
    <w:name w:val="6AA268D59EB84EBF81FC841262F8EA1B26"/>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26">
    <w:name w:val="D0A61CE30E504350A20FF6A5B7C42E9426"/>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19">
    <w:name w:val="227D5788433B4597A7CB6A1A9F157AF519"/>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19">
    <w:name w:val="A0F36425C4084384A3635A7255AA305419"/>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19">
    <w:name w:val="1DF15D4035B84E6C8F0386CC5448E8DF19"/>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19">
    <w:name w:val="73C0BD5376344ACB89586A93E9AB439A19"/>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19">
    <w:name w:val="885604E1BCCE4D9BBB142B7C12F7EECF19"/>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19">
    <w:name w:val="E20582E15EC640079AF3DA19F023452119"/>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18">
    <w:name w:val="41F28EDC2A174030A2E7DEDAD64F079B18"/>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19">
    <w:name w:val="D871C0B2EE47421799B85EA77C85BA4A19"/>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19">
    <w:name w:val="AFCA9A2935FF4886B2669054F130351119"/>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20">
    <w:name w:val="0CC595A431D14E7CA25749685DF6205F20"/>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20">
    <w:name w:val="25A0238B402142599055B6576C4A32C820"/>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20">
    <w:name w:val="4E18412E9F894187B398A4D4D728045220"/>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20">
    <w:name w:val="415FF90E738548CC8ADE39F25AEEB88B20"/>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20">
    <w:name w:val="ADCD46F09AD74AAEB5CCBE0FF5B2C42220"/>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20">
    <w:name w:val="9C098B4925504E7AA7AF2C9E9B5FF61A20"/>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20">
    <w:name w:val="1516E2DA872C41AE9076579DAC460E2520"/>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17">
    <w:name w:val="3FC57A1BB29F44DBBA949B9FB1CD66CA17"/>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17">
    <w:name w:val="62B5B7ED04D84F2094328C6D8AED3C1B17"/>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17">
    <w:name w:val="258C143E4916451A80C83554C594173217"/>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17">
    <w:name w:val="8419CF7D87E04B499651A0BA1BA64ABD17"/>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17">
    <w:name w:val="F21FCA826E4849FDA78118BB2376CBCC17"/>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20">
    <w:name w:val="90D28F44F2594C748518C10A5D23A6CF20"/>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20">
    <w:name w:val="48E812826B554BED9D77B18C94736D4520"/>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20">
    <w:name w:val="620106A4FB15480DB408CCA034A0D8EB20"/>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20">
    <w:name w:val="D7A1D388CB2948A98C72EDBA0258833220"/>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16">
    <w:name w:val="850A49080B1F4DCE9D624ED040ABE4FD16"/>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16">
    <w:name w:val="89BFB023F99B4971B1BB246284E162D716"/>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16">
    <w:name w:val="98ABFB6D9F184D8C84DF2E2C6A68E0CE16"/>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16">
    <w:name w:val="7EB6DED9328C44DE83E0650A75EFEE4316"/>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16">
    <w:name w:val="9E7F1D0A8DC24A708E59F946D252010A16"/>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16">
    <w:name w:val="95E43A6A40C34D38B01B62AB199E988616"/>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16">
    <w:name w:val="F17DA06FDB0D4DF28612798C7B7D8A2216"/>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16">
    <w:name w:val="16576A34990B4DB3BE0D9A18EADE5F1916"/>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16">
    <w:name w:val="FCB3E0AB9972406F8CFCE8AF1B56C68D16"/>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16">
    <w:name w:val="460E11F935CB4A9D9D7D2F7291E24B8216"/>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16">
    <w:name w:val="30C7A0D35694466EA7CAEA806D26134216"/>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16">
    <w:name w:val="534D7D2C9772446E9DFE01D885E5C3A616"/>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16">
    <w:name w:val="6C36927614D6400AAEC7C12E1095C3C816"/>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16">
    <w:name w:val="FDDC138DD17E4B0A98ABAA321808185C16"/>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16">
    <w:name w:val="0E77E4922F11458BBD4367C540EBFC3316"/>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16">
    <w:name w:val="0DB9DC6EDA0642749A8C39FA265882EC16"/>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16">
    <w:name w:val="BDF64BA7BFEA4CF7A2A2B798B5D7C76E16"/>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16">
    <w:name w:val="92E1EC851F3841A197A0F6870EC4E0C116"/>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16">
    <w:name w:val="D49FC69877A442F5B24FE45871EE32DB16"/>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16">
    <w:name w:val="21196CAA5E154C408B271E27412B628816"/>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18">
    <w:name w:val="27F5A3A8A5074DB8B9F511D4853F55FB18"/>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26">
    <w:name w:val="27BC90D2CA8E431BA9CE0500CA858D4326"/>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26">
    <w:name w:val="6484F79BC5B1431C9AA68FF1176352EA26"/>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26">
    <w:name w:val="43800B3707104B38A572A104C97F048026"/>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27">
    <w:name w:val="38FB7BB2C86C47CFB60F2AAF74847F5827"/>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27">
    <w:name w:val="6AA268D59EB84EBF81FC841262F8EA1B27"/>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27">
    <w:name w:val="D0A61CE30E504350A20FF6A5B7C42E9427"/>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20">
    <w:name w:val="227D5788433B4597A7CB6A1A9F157AF520"/>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20">
    <w:name w:val="A0F36425C4084384A3635A7255AA305420"/>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20">
    <w:name w:val="1DF15D4035B84E6C8F0386CC5448E8DF20"/>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20">
    <w:name w:val="73C0BD5376344ACB89586A93E9AB439A20"/>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20">
    <w:name w:val="885604E1BCCE4D9BBB142B7C12F7EECF20"/>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20">
    <w:name w:val="E20582E15EC640079AF3DA19F023452120"/>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19">
    <w:name w:val="41F28EDC2A174030A2E7DEDAD64F079B19"/>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20">
    <w:name w:val="D871C0B2EE47421799B85EA77C85BA4A20"/>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20">
    <w:name w:val="AFCA9A2935FF4886B2669054F130351120"/>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21">
    <w:name w:val="0CC595A431D14E7CA25749685DF6205F21"/>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21">
    <w:name w:val="25A0238B402142599055B6576C4A32C821"/>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21">
    <w:name w:val="4E18412E9F894187B398A4D4D728045221"/>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21">
    <w:name w:val="415FF90E738548CC8ADE39F25AEEB88B21"/>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21">
    <w:name w:val="ADCD46F09AD74AAEB5CCBE0FF5B2C42221"/>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21">
    <w:name w:val="9C098B4925504E7AA7AF2C9E9B5FF61A21"/>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21">
    <w:name w:val="1516E2DA872C41AE9076579DAC460E2521"/>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18">
    <w:name w:val="3FC57A1BB29F44DBBA949B9FB1CD66CA18"/>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18">
    <w:name w:val="62B5B7ED04D84F2094328C6D8AED3C1B18"/>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18">
    <w:name w:val="258C143E4916451A80C83554C594173218"/>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18">
    <w:name w:val="8419CF7D87E04B499651A0BA1BA64ABD18"/>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18">
    <w:name w:val="F21FCA826E4849FDA78118BB2376CBCC18"/>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21">
    <w:name w:val="90D28F44F2594C748518C10A5D23A6CF21"/>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21">
    <w:name w:val="48E812826B554BED9D77B18C94736D4521"/>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21">
    <w:name w:val="620106A4FB15480DB408CCA034A0D8EB21"/>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21">
    <w:name w:val="D7A1D388CB2948A98C72EDBA0258833221"/>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17">
    <w:name w:val="850A49080B1F4DCE9D624ED040ABE4FD17"/>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17">
    <w:name w:val="89BFB023F99B4971B1BB246284E162D717"/>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17">
    <w:name w:val="98ABFB6D9F184D8C84DF2E2C6A68E0CE17"/>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17">
    <w:name w:val="7EB6DED9328C44DE83E0650A75EFEE4317"/>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17">
    <w:name w:val="9E7F1D0A8DC24A708E59F946D252010A17"/>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17">
    <w:name w:val="95E43A6A40C34D38B01B62AB199E988617"/>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17">
    <w:name w:val="F17DA06FDB0D4DF28612798C7B7D8A2217"/>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17">
    <w:name w:val="16576A34990B4DB3BE0D9A18EADE5F1917"/>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17">
    <w:name w:val="FCB3E0AB9972406F8CFCE8AF1B56C68D17"/>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17">
    <w:name w:val="460E11F935CB4A9D9D7D2F7291E24B8217"/>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17">
    <w:name w:val="30C7A0D35694466EA7CAEA806D26134217"/>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17">
    <w:name w:val="534D7D2C9772446E9DFE01D885E5C3A617"/>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17">
    <w:name w:val="6C36927614D6400AAEC7C12E1095C3C817"/>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17">
    <w:name w:val="FDDC138DD17E4B0A98ABAA321808185C17"/>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17">
    <w:name w:val="0E77E4922F11458BBD4367C540EBFC3317"/>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17">
    <w:name w:val="0DB9DC6EDA0642749A8C39FA265882EC17"/>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17">
    <w:name w:val="BDF64BA7BFEA4CF7A2A2B798B5D7C76E17"/>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17">
    <w:name w:val="92E1EC851F3841A197A0F6870EC4E0C117"/>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17">
    <w:name w:val="D49FC69877A442F5B24FE45871EE32DB17"/>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17">
    <w:name w:val="21196CAA5E154C408B271E27412B628817"/>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19">
    <w:name w:val="27F5A3A8A5074DB8B9F511D4853F55FB19"/>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27">
    <w:name w:val="27BC90D2CA8E431BA9CE0500CA858D4327"/>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27">
    <w:name w:val="6484F79BC5B1431C9AA68FF1176352EA27"/>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27">
    <w:name w:val="43800B3707104B38A572A104C97F048027"/>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28">
    <w:name w:val="38FB7BB2C86C47CFB60F2AAF74847F5828"/>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28">
    <w:name w:val="6AA268D59EB84EBF81FC841262F8EA1B28"/>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28">
    <w:name w:val="D0A61CE30E504350A20FF6A5B7C42E9428"/>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21">
    <w:name w:val="227D5788433B4597A7CB6A1A9F157AF521"/>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21">
    <w:name w:val="A0F36425C4084384A3635A7255AA305421"/>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21">
    <w:name w:val="1DF15D4035B84E6C8F0386CC5448E8DF21"/>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21">
    <w:name w:val="73C0BD5376344ACB89586A93E9AB439A21"/>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21">
    <w:name w:val="885604E1BCCE4D9BBB142B7C12F7EECF21"/>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21">
    <w:name w:val="E20582E15EC640079AF3DA19F023452121"/>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20">
    <w:name w:val="41F28EDC2A174030A2E7DEDAD64F079B20"/>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21">
    <w:name w:val="D871C0B2EE47421799B85EA77C85BA4A21"/>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21">
    <w:name w:val="AFCA9A2935FF4886B2669054F130351121"/>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22">
    <w:name w:val="0CC595A431D14E7CA25749685DF6205F22"/>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22">
    <w:name w:val="25A0238B402142599055B6576C4A32C822"/>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22">
    <w:name w:val="4E18412E9F894187B398A4D4D728045222"/>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22">
    <w:name w:val="415FF90E738548CC8ADE39F25AEEB88B22"/>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22">
    <w:name w:val="ADCD46F09AD74AAEB5CCBE0FF5B2C42222"/>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22">
    <w:name w:val="9C098B4925504E7AA7AF2C9E9B5FF61A22"/>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22">
    <w:name w:val="1516E2DA872C41AE9076579DAC460E2522"/>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19">
    <w:name w:val="3FC57A1BB29F44DBBA949B9FB1CD66CA19"/>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19">
    <w:name w:val="62B5B7ED04D84F2094328C6D8AED3C1B19"/>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19">
    <w:name w:val="258C143E4916451A80C83554C594173219"/>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19">
    <w:name w:val="8419CF7D87E04B499651A0BA1BA64ABD19"/>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19">
    <w:name w:val="F21FCA826E4849FDA78118BB2376CBCC19"/>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22">
    <w:name w:val="90D28F44F2594C748518C10A5D23A6CF22"/>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22">
    <w:name w:val="48E812826B554BED9D77B18C94736D4522"/>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22">
    <w:name w:val="620106A4FB15480DB408CCA034A0D8EB22"/>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22">
    <w:name w:val="D7A1D388CB2948A98C72EDBA0258833222"/>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18">
    <w:name w:val="850A49080B1F4DCE9D624ED040ABE4FD18"/>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18">
    <w:name w:val="89BFB023F99B4971B1BB246284E162D718"/>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18">
    <w:name w:val="98ABFB6D9F184D8C84DF2E2C6A68E0CE18"/>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18">
    <w:name w:val="7EB6DED9328C44DE83E0650A75EFEE4318"/>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18">
    <w:name w:val="9E7F1D0A8DC24A708E59F946D252010A18"/>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18">
    <w:name w:val="95E43A6A40C34D38B01B62AB199E988618"/>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18">
    <w:name w:val="F17DA06FDB0D4DF28612798C7B7D8A2218"/>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18">
    <w:name w:val="16576A34990B4DB3BE0D9A18EADE5F1918"/>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18">
    <w:name w:val="FCB3E0AB9972406F8CFCE8AF1B56C68D18"/>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18">
    <w:name w:val="460E11F935CB4A9D9D7D2F7291E24B8218"/>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18">
    <w:name w:val="30C7A0D35694466EA7CAEA806D26134218"/>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18">
    <w:name w:val="534D7D2C9772446E9DFE01D885E5C3A618"/>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18">
    <w:name w:val="6C36927614D6400AAEC7C12E1095C3C818"/>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18">
    <w:name w:val="FDDC138DD17E4B0A98ABAA321808185C18"/>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18">
    <w:name w:val="0E77E4922F11458BBD4367C540EBFC3318"/>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18">
    <w:name w:val="0DB9DC6EDA0642749A8C39FA265882EC18"/>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18">
    <w:name w:val="BDF64BA7BFEA4CF7A2A2B798B5D7C76E18"/>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18">
    <w:name w:val="92E1EC851F3841A197A0F6870EC4E0C118"/>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18">
    <w:name w:val="D49FC69877A442F5B24FE45871EE32DB18"/>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18">
    <w:name w:val="21196CAA5E154C408B271E27412B628818"/>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20">
    <w:name w:val="27F5A3A8A5074DB8B9F511D4853F55FB20"/>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28">
    <w:name w:val="27BC90D2CA8E431BA9CE0500CA858D4328"/>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28">
    <w:name w:val="6484F79BC5B1431C9AA68FF1176352EA28"/>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28">
    <w:name w:val="43800B3707104B38A572A104C97F048028"/>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29">
    <w:name w:val="38FB7BB2C86C47CFB60F2AAF74847F5829"/>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29">
    <w:name w:val="6AA268D59EB84EBF81FC841262F8EA1B29"/>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29">
    <w:name w:val="D0A61CE30E504350A20FF6A5B7C42E9429"/>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22">
    <w:name w:val="227D5788433B4597A7CB6A1A9F157AF522"/>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22">
    <w:name w:val="A0F36425C4084384A3635A7255AA305422"/>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22">
    <w:name w:val="1DF15D4035B84E6C8F0386CC5448E8DF22"/>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22">
    <w:name w:val="73C0BD5376344ACB89586A93E9AB439A22"/>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22">
    <w:name w:val="885604E1BCCE4D9BBB142B7C12F7EECF22"/>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22">
    <w:name w:val="E20582E15EC640079AF3DA19F023452122"/>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21">
    <w:name w:val="41F28EDC2A174030A2E7DEDAD64F079B21"/>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22">
    <w:name w:val="D871C0B2EE47421799B85EA77C85BA4A22"/>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22">
    <w:name w:val="AFCA9A2935FF4886B2669054F130351122"/>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23">
    <w:name w:val="0CC595A431D14E7CA25749685DF6205F23"/>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23">
    <w:name w:val="25A0238B402142599055B6576C4A32C823"/>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23">
    <w:name w:val="4E18412E9F894187B398A4D4D728045223"/>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23">
    <w:name w:val="415FF90E738548CC8ADE39F25AEEB88B23"/>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23">
    <w:name w:val="ADCD46F09AD74AAEB5CCBE0FF5B2C42223"/>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23">
    <w:name w:val="9C098B4925504E7AA7AF2C9E9B5FF61A23"/>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23">
    <w:name w:val="1516E2DA872C41AE9076579DAC460E2523"/>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20">
    <w:name w:val="3FC57A1BB29F44DBBA949B9FB1CD66CA20"/>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20">
    <w:name w:val="62B5B7ED04D84F2094328C6D8AED3C1B20"/>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20">
    <w:name w:val="258C143E4916451A80C83554C594173220"/>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20">
    <w:name w:val="8419CF7D87E04B499651A0BA1BA64ABD20"/>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20">
    <w:name w:val="F21FCA826E4849FDA78118BB2376CBCC20"/>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23">
    <w:name w:val="90D28F44F2594C748518C10A5D23A6CF23"/>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23">
    <w:name w:val="48E812826B554BED9D77B18C94736D4523"/>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23">
    <w:name w:val="620106A4FB15480DB408CCA034A0D8EB23"/>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23">
    <w:name w:val="D7A1D388CB2948A98C72EDBA0258833223"/>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19">
    <w:name w:val="850A49080B1F4DCE9D624ED040ABE4FD19"/>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19">
    <w:name w:val="89BFB023F99B4971B1BB246284E162D719"/>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19">
    <w:name w:val="98ABFB6D9F184D8C84DF2E2C6A68E0CE19"/>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19">
    <w:name w:val="7EB6DED9328C44DE83E0650A75EFEE4319"/>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19">
    <w:name w:val="9E7F1D0A8DC24A708E59F946D252010A19"/>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19">
    <w:name w:val="95E43A6A40C34D38B01B62AB199E988619"/>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19">
    <w:name w:val="F17DA06FDB0D4DF28612798C7B7D8A2219"/>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19">
    <w:name w:val="16576A34990B4DB3BE0D9A18EADE5F1919"/>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19">
    <w:name w:val="FCB3E0AB9972406F8CFCE8AF1B56C68D19"/>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19">
    <w:name w:val="460E11F935CB4A9D9D7D2F7291E24B8219"/>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19">
    <w:name w:val="30C7A0D35694466EA7CAEA806D26134219"/>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19">
    <w:name w:val="534D7D2C9772446E9DFE01D885E5C3A619"/>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19">
    <w:name w:val="6C36927614D6400AAEC7C12E1095C3C819"/>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19">
    <w:name w:val="FDDC138DD17E4B0A98ABAA321808185C19"/>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19">
    <w:name w:val="0E77E4922F11458BBD4367C540EBFC3319"/>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19">
    <w:name w:val="0DB9DC6EDA0642749A8C39FA265882EC19"/>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19">
    <w:name w:val="BDF64BA7BFEA4CF7A2A2B798B5D7C76E19"/>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19">
    <w:name w:val="92E1EC851F3841A197A0F6870EC4E0C119"/>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19">
    <w:name w:val="D49FC69877A442F5B24FE45871EE32DB19"/>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19">
    <w:name w:val="21196CAA5E154C408B271E27412B628819"/>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21">
    <w:name w:val="27F5A3A8A5074DB8B9F511D4853F55FB21"/>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29">
    <w:name w:val="27BC90D2CA8E431BA9CE0500CA858D4329"/>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29">
    <w:name w:val="6484F79BC5B1431C9AA68FF1176352EA29"/>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29">
    <w:name w:val="43800B3707104B38A572A104C97F048029"/>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30">
    <w:name w:val="38FB7BB2C86C47CFB60F2AAF74847F5830"/>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30">
    <w:name w:val="6AA268D59EB84EBF81FC841262F8EA1B30"/>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30">
    <w:name w:val="D0A61CE30E504350A20FF6A5B7C42E9430"/>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23">
    <w:name w:val="227D5788433B4597A7CB6A1A9F157AF523"/>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23">
    <w:name w:val="A0F36425C4084384A3635A7255AA305423"/>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23">
    <w:name w:val="1DF15D4035B84E6C8F0386CC5448E8DF23"/>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23">
    <w:name w:val="73C0BD5376344ACB89586A93E9AB439A23"/>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23">
    <w:name w:val="885604E1BCCE4D9BBB142B7C12F7EECF23"/>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23">
    <w:name w:val="E20582E15EC640079AF3DA19F023452123"/>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22">
    <w:name w:val="41F28EDC2A174030A2E7DEDAD64F079B22"/>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23">
    <w:name w:val="D871C0B2EE47421799B85EA77C85BA4A23"/>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23">
    <w:name w:val="AFCA9A2935FF4886B2669054F130351123"/>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24">
    <w:name w:val="0CC595A431D14E7CA25749685DF6205F24"/>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24">
    <w:name w:val="25A0238B402142599055B6576C4A32C824"/>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24">
    <w:name w:val="4E18412E9F894187B398A4D4D728045224"/>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24">
    <w:name w:val="415FF90E738548CC8ADE39F25AEEB88B24"/>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24">
    <w:name w:val="ADCD46F09AD74AAEB5CCBE0FF5B2C42224"/>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24">
    <w:name w:val="9C098B4925504E7AA7AF2C9E9B5FF61A24"/>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24">
    <w:name w:val="1516E2DA872C41AE9076579DAC460E2524"/>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21">
    <w:name w:val="3FC57A1BB29F44DBBA949B9FB1CD66CA21"/>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21">
    <w:name w:val="62B5B7ED04D84F2094328C6D8AED3C1B21"/>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21">
    <w:name w:val="258C143E4916451A80C83554C594173221"/>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21">
    <w:name w:val="8419CF7D87E04B499651A0BA1BA64ABD21"/>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21">
    <w:name w:val="F21FCA826E4849FDA78118BB2376CBCC21"/>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24">
    <w:name w:val="90D28F44F2594C748518C10A5D23A6CF24"/>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24">
    <w:name w:val="48E812826B554BED9D77B18C94736D4524"/>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24">
    <w:name w:val="620106A4FB15480DB408CCA034A0D8EB24"/>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24">
    <w:name w:val="D7A1D388CB2948A98C72EDBA0258833224"/>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20">
    <w:name w:val="850A49080B1F4DCE9D624ED040ABE4FD20"/>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20">
    <w:name w:val="89BFB023F99B4971B1BB246284E162D720"/>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20">
    <w:name w:val="98ABFB6D9F184D8C84DF2E2C6A68E0CE20"/>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20">
    <w:name w:val="7EB6DED9328C44DE83E0650A75EFEE4320"/>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20">
    <w:name w:val="9E7F1D0A8DC24A708E59F946D252010A20"/>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20">
    <w:name w:val="95E43A6A40C34D38B01B62AB199E988620"/>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20">
    <w:name w:val="F17DA06FDB0D4DF28612798C7B7D8A2220"/>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20">
    <w:name w:val="16576A34990B4DB3BE0D9A18EADE5F1920"/>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20">
    <w:name w:val="FCB3E0AB9972406F8CFCE8AF1B56C68D20"/>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20">
    <w:name w:val="460E11F935CB4A9D9D7D2F7291E24B8220"/>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20">
    <w:name w:val="30C7A0D35694466EA7CAEA806D26134220"/>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20">
    <w:name w:val="534D7D2C9772446E9DFE01D885E5C3A620"/>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20">
    <w:name w:val="6C36927614D6400AAEC7C12E1095C3C820"/>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20">
    <w:name w:val="FDDC138DD17E4B0A98ABAA321808185C20"/>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20">
    <w:name w:val="0E77E4922F11458BBD4367C540EBFC3320"/>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20">
    <w:name w:val="0DB9DC6EDA0642749A8C39FA265882EC20"/>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20">
    <w:name w:val="BDF64BA7BFEA4CF7A2A2B798B5D7C76E20"/>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20">
    <w:name w:val="92E1EC851F3841A197A0F6870EC4E0C120"/>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20">
    <w:name w:val="D49FC69877A442F5B24FE45871EE32DB20"/>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20">
    <w:name w:val="21196CAA5E154C408B271E27412B628820"/>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22">
    <w:name w:val="27F5A3A8A5074DB8B9F511D4853F55FB22"/>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30">
    <w:name w:val="27BC90D2CA8E431BA9CE0500CA858D4330"/>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30">
    <w:name w:val="6484F79BC5B1431C9AA68FF1176352EA30"/>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30">
    <w:name w:val="43800B3707104B38A572A104C97F048030"/>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31">
    <w:name w:val="38FB7BB2C86C47CFB60F2AAF74847F5831"/>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31">
    <w:name w:val="6AA268D59EB84EBF81FC841262F8EA1B31"/>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31">
    <w:name w:val="D0A61CE30E504350A20FF6A5B7C42E9431"/>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24">
    <w:name w:val="227D5788433B4597A7CB6A1A9F157AF524"/>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24">
    <w:name w:val="A0F36425C4084384A3635A7255AA305424"/>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24">
    <w:name w:val="1DF15D4035B84E6C8F0386CC5448E8DF24"/>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24">
    <w:name w:val="73C0BD5376344ACB89586A93E9AB439A24"/>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24">
    <w:name w:val="885604E1BCCE4D9BBB142B7C12F7EECF24"/>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24">
    <w:name w:val="E20582E15EC640079AF3DA19F023452124"/>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23">
    <w:name w:val="41F28EDC2A174030A2E7DEDAD64F079B23"/>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24">
    <w:name w:val="D871C0B2EE47421799B85EA77C85BA4A24"/>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24">
    <w:name w:val="AFCA9A2935FF4886B2669054F130351124"/>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25">
    <w:name w:val="0CC595A431D14E7CA25749685DF6205F25"/>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25">
    <w:name w:val="25A0238B402142599055B6576C4A32C825"/>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25">
    <w:name w:val="4E18412E9F894187B398A4D4D728045225"/>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25">
    <w:name w:val="415FF90E738548CC8ADE39F25AEEB88B25"/>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25">
    <w:name w:val="ADCD46F09AD74AAEB5CCBE0FF5B2C42225"/>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25">
    <w:name w:val="9C098B4925504E7AA7AF2C9E9B5FF61A25"/>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25">
    <w:name w:val="1516E2DA872C41AE9076579DAC460E2525"/>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22">
    <w:name w:val="3FC57A1BB29F44DBBA949B9FB1CD66CA22"/>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22">
    <w:name w:val="62B5B7ED04D84F2094328C6D8AED3C1B22"/>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22">
    <w:name w:val="258C143E4916451A80C83554C594173222"/>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22">
    <w:name w:val="8419CF7D87E04B499651A0BA1BA64ABD22"/>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22">
    <w:name w:val="F21FCA826E4849FDA78118BB2376CBCC22"/>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25">
    <w:name w:val="90D28F44F2594C748518C10A5D23A6CF25"/>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25">
    <w:name w:val="48E812826B554BED9D77B18C94736D4525"/>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25">
    <w:name w:val="620106A4FB15480DB408CCA034A0D8EB25"/>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25">
    <w:name w:val="D7A1D388CB2948A98C72EDBA0258833225"/>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21">
    <w:name w:val="850A49080B1F4DCE9D624ED040ABE4FD21"/>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21">
    <w:name w:val="89BFB023F99B4971B1BB246284E162D721"/>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21">
    <w:name w:val="98ABFB6D9F184D8C84DF2E2C6A68E0CE21"/>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21">
    <w:name w:val="7EB6DED9328C44DE83E0650A75EFEE4321"/>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21">
    <w:name w:val="9E7F1D0A8DC24A708E59F946D252010A21"/>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21">
    <w:name w:val="95E43A6A40C34D38B01B62AB199E988621"/>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21">
    <w:name w:val="F17DA06FDB0D4DF28612798C7B7D8A2221"/>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21">
    <w:name w:val="16576A34990B4DB3BE0D9A18EADE5F1921"/>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21">
    <w:name w:val="FCB3E0AB9972406F8CFCE8AF1B56C68D21"/>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21">
    <w:name w:val="460E11F935CB4A9D9D7D2F7291E24B8221"/>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21">
    <w:name w:val="30C7A0D35694466EA7CAEA806D26134221"/>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21">
    <w:name w:val="534D7D2C9772446E9DFE01D885E5C3A621"/>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21">
    <w:name w:val="6C36927614D6400AAEC7C12E1095C3C821"/>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21">
    <w:name w:val="FDDC138DD17E4B0A98ABAA321808185C21"/>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21">
    <w:name w:val="0E77E4922F11458BBD4367C540EBFC3321"/>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21">
    <w:name w:val="0DB9DC6EDA0642749A8C39FA265882EC21"/>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21">
    <w:name w:val="BDF64BA7BFEA4CF7A2A2B798B5D7C76E21"/>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21">
    <w:name w:val="92E1EC851F3841A197A0F6870EC4E0C121"/>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21">
    <w:name w:val="D49FC69877A442F5B24FE45871EE32DB21"/>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21">
    <w:name w:val="21196CAA5E154C408B271E27412B628821"/>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23">
    <w:name w:val="27F5A3A8A5074DB8B9F511D4853F55FB23"/>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31">
    <w:name w:val="27BC90D2CA8E431BA9CE0500CA858D4331"/>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31">
    <w:name w:val="6484F79BC5B1431C9AA68FF1176352EA31"/>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31">
    <w:name w:val="43800B3707104B38A572A104C97F048031"/>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32">
    <w:name w:val="38FB7BB2C86C47CFB60F2AAF74847F5832"/>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32">
    <w:name w:val="6AA268D59EB84EBF81FC841262F8EA1B32"/>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32">
    <w:name w:val="D0A61CE30E504350A20FF6A5B7C42E9432"/>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25">
    <w:name w:val="227D5788433B4597A7CB6A1A9F157AF525"/>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25">
    <w:name w:val="A0F36425C4084384A3635A7255AA305425"/>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25">
    <w:name w:val="1DF15D4035B84E6C8F0386CC5448E8DF25"/>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25">
    <w:name w:val="73C0BD5376344ACB89586A93E9AB439A25"/>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25">
    <w:name w:val="885604E1BCCE4D9BBB142B7C12F7EECF25"/>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25">
    <w:name w:val="E20582E15EC640079AF3DA19F023452125"/>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24">
    <w:name w:val="41F28EDC2A174030A2E7DEDAD64F079B24"/>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25">
    <w:name w:val="D871C0B2EE47421799B85EA77C85BA4A25"/>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25">
    <w:name w:val="AFCA9A2935FF4886B2669054F130351125"/>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26">
    <w:name w:val="0CC595A431D14E7CA25749685DF6205F26"/>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26">
    <w:name w:val="25A0238B402142599055B6576C4A32C826"/>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26">
    <w:name w:val="4E18412E9F894187B398A4D4D728045226"/>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26">
    <w:name w:val="415FF90E738548CC8ADE39F25AEEB88B26"/>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26">
    <w:name w:val="ADCD46F09AD74AAEB5CCBE0FF5B2C42226"/>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26">
    <w:name w:val="9C098B4925504E7AA7AF2C9E9B5FF61A26"/>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26">
    <w:name w:val="1516E2DA872C41AE9076579DAC460E2526"/>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23">
    <w:name w:val="3FC57A1BB29F44DBBA949B9FB1CD66CA23"/>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23">
    <w:name w:val="62B5B7ED04D84F2094328C6D8AED3C1B23"/>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23">
    <w:name w:val="258C143E4916451A80C83554C594173223"/>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23">
    <w:name w:val="8419CF7D87E04B499651A0BA1BA64ABD23"/>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23">
    <w:name w:val="F21FCA826E4849FDA78118BB2376CBCC23"/>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26">
    <w:name w:val="90D28F44F2594C748518C10A5D23A6CF26"/>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26">
    <w:name w:val="48E812826B554BED9D77B18C94736D4526"/>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26">
    <w:name w:val="620106A4FB15480DB408CCA034A0D8EB26"/>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26">
    <w:name w:val="D7A1D388CB2948A98C72EDBA0258833226"/>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22">
    <w:name w:val="850A49080B1F4DCE9D624ED040ABE4FD22"/>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22">
    <w:name w:val="89BFB023F99B4971B1BB246284E162D722"/>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22">
    <w:name w:val="98ABFB6D9F184D8C84DF2E2C6A68E0CE22"/>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22">
    <w:name w:val="7EB6DED9328C44DE83E0650A75EFEE4322"/>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22">
    <w:name w:val="9E7F1D0A8DC24A708E59F946D252010A22"/>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22">
    <w:name w:val="95E43A6A40C34D38B01B62AB199E988622"/>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22">
    <w:name w:val="F17DA06FDB0D4DF28612798C7B7D8A2222"/>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22">
    <w:name w:val="16576A34990B4DB3BE0D9A18EADE5F1922"/>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22">
    <w:name w:val="FCB3E0AB9972406F8CFCE8AF1B56C68D22"/>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22">
    <w:name w:val="460E11F935CB4A9D9D7D2F7291E24B8222"/>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22">
    <w:name w:val="30C7A0D35694466EA7CAEA806D26134222"/>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22">
    <w:name w:val="534D7D2C9772446E9DFE01D885E5C3A622"/>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22">
    <w:name w:val="6C36927614D6400AAEC7C12E1095C3C822"/>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22">
    <w:name w:val="FDDC138DD17E4B0A98ABAA321808185C22"/>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22">
    <w:name w:val="0E77E4922F11458BBD4367C540EBFC3322"/>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22">
    <w:name w:val="0DB9DC6EDA0642749A8C39FA265882EC22"/>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22">
    <w:name w:val="BDF64BA7BFEA4CF7A2A2B798B5D7C76E22"/>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22">
    <w:name w:val="92E1EC851F3841A197A0F6870EC4E0C122"/>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22">
    <w:name w:val="D49FC69877A442F5B24FE45871EE32DB22"/>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22">
    <w:name w:val="21196CAA5E154C408B271E27412B628822"/>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24">
    <w:name w:val="27F5A3A8A5074DB8B9F511D4853F55FB24"/>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32">
    <w:name w:val="27BC90D2CA8E431BA9CE0500CA858D4332"/>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32">
    <w:name w:val="6484F79BC5B1431C9AA68FF1176352EA32"/>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32">
    <w:name w:val="43800B3707104B38A572A104C97F048032"/>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33">
    <w:name w:val="38FB7BB2C86C47CFB60F2AAF74847F5833"/>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33">
    <w:name w:val="6AA268D59EB84EBF81FC841262F8EA1B33"/>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33">
    <w:name w:val="D0A61CE30E504350A20FF6A5B7C42E9433"/>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26">
    <w:name w:val="227D5788433B4597A7CB6A1A9F157AF526"/>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26">
    <w:name w:val="A0F36425C4084384A3635A7255AA305426"/>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26">
    <w:name w:val="1DF15D4035B84E6C8F0386CC5448E8DF26"/>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26">
    <w:name w:val="73C0BD5376344ACB89586A93E9AB439A26"/>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26">
    <w:name w:val="885604E1BCCE4D9BBB142B7C12F7EECF26"/>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26">
    <w:name w:val="E20582E15EC640079AF3DA19F023452126"/>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25">
    <w:name w:val="41F28EDC2A174030A2E7DEDAD64F079B25"/>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26">
    <w:name w:val="D871C0B2EE47421799B85EA77C85BA4A26"/>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26">
    <w:name w:val="AFCA9A2935FF4886B2669054F130351126"/>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27">
    <w:name w:val="0CC595A431D14E7CA25749685DF6205F27"/>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27">
    <w:name w:val="25A0238B402142599055B6576C4A32C827"/>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27">
    <w:name w:val="4E18412E9F894187B398A4D4D728045227"/>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27">
    <w:name w:val="415FF90E738548CC8ADE39F25AEEB88B27"/>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27">
    <w:name w:val="ADCD46F09AD74AAEB5CCBE0FF5B2C42227"/>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27">
    <w:name w:val="9C098B4925504E7AA7AF2C9E9B5FF61A27"/>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27">
    <w:name w:val="1516E2DA872C41AE9076579DAC460E2527"/>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24">
    <w:name w:val="3FC57A1BB29F44DBBA949B9FB1CD66CA24"/>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24">
    <w:name w:val="62B5B7ED04D84F2094328C6D8AED3C1B24"/>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24">
    <w:name w:val="258C143E4916451A80C83554C594173224"/>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24">
    <w:name w:val="8419CF7D87E04B499651A0BA1BA64ABD24"/>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24">
    <w:name w:val="F21FCA826E4849FDA78118BB2376CBCC24"/>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27">
    <w:name w:val="90D28F44F2594C748518C10A5D23A6CF27"/>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27">
    <w:name w:val="48E812826B554BED9D77B18C94736D4527"/>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27">
    <w:name w:val="620106A4FB15480DB408CCA034A0D8EB27"/>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27">
    <w:name w:val="D7A1D388CB2948A98C72EDBA0258833227"/>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23">
    <w:name w:val="850A49080B1F4DCE9D624ED040ABE4FD23"/>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23">
    <w:name w:val="89BFB023F99B4971B1BB246284E162D723"/>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23">
    <w:name w:val="98ABFB6D9F184D8C84DF2E2C6A68E0CE23"/>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23">
    <w:name w:val="7EB6DED9328C44DE83E0650A75EFEE4323"/>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23">
    <w:name w:val="9E7F1D0A8DC24A708E59F946D252010A23"/>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23">
    <w:name w:val="95E43A6A40C34D38B01B62AB199E988623"/>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23">
    <w:name w:val="F17DA06FDB0D4DF28612798C7B7D8A2223"/>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23">
    <w:name w:val="16576A34990B4DB3BE0D9A18EADE5F1923"/>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23">
    <w:name w:val="FCB3E0AB9972406F8CFCE8AF1B56C68D23"/>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23">
    <w:name w:val="460E11F935CB4A9D9D7D2F7291E24B8223"/>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23">
    <w:name w:val="30C7A0D35694466EA7CAEA806D26134223"/>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23">
    <w:name w:val="534D7D2C9772446E9DFE01D885E5C3A623"/>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23">
    <w:name w:val="6C36927614D6400AAEC7C12E1095C3C823"/>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23">
    <w:name w:val="FDDC138DD17E4B0A98ABAA321808185C23"/>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23">
    <w:name w:val="0E77E4922F11458BBD4367C540EBFC3323"/>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23">
    <w:name w:val="0DB9DC6EDA0642749A8C39FA265882EC23"/>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23">
    <w:name w:val="BDF64BA7BFEA4CF7A2A2B798B5D7C76E23"/>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23">
    <w:name w:val="92E1EC851F3841A197A0F6870EC4E0C123"/>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23">
    <w:name w:val="D49FC69877A442F5B24FE45871EE32DB23"/>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23">
    <w:name w:val="21196CAA5E154C408B271E27412B628823"/>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25">
    <w:name w:val="27F5A3A8A5074DB8B9F511D4853F55FB25"/>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33">
    <w:name w:val="27BC90D2CA8E431BA9CE0500CA858D4333"/>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33">
    <w:name w:val="6484F79BC5B1431C9AA68FF1176352EA33"/>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33">
    <w:name w:val="43800B3707104B38A572A104C97F048033"/>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34">
    <w:name w:val="38FB7BB2C86C47CFB60F2AAF74847F5834"/>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34">
    <w:name w:val="6AA268D59EB84EBF81FC841262F8EA1B34"/>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34">
    <w:name w:val="D0A61CE30E504350A20FF6A5B7C42E9434"/>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27">
    <w:name w:val="227D5788433B4597A7CB6A1A9F157AF527"/>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27">
    <w:name w:val="A0F36425C4084384A3635A7255AA305427"/>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27">
    <w:name w:val="1DF15D4035B84E6C8F0386CC5448E8DF27"/>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27">
    <w:name w:val="73C0BD5376344ACB89586A93E9AB439A27"/>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27">
    <w:name w:val="885604E1BCCE4D9BBB142B7C12F7EECF27"/>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27">
    <w:name w:val="E20582E15EC640079AF3DA19F023452127"/>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26">
    <w:name w:val="41F28EDC2A174030A2E7DEDAD64F079B26"/>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27">
    <w:name w:val="D871C0B2EE47421799B85EA77C85BA4A27"/>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27">
    <w:name w:val="AFCA9A2935FF4886B2669054F130351127"/>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28">
    <w:name w:val="0CC595A431D14E7CA25749685DF6205F28"/>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28">
    <w:name w:val="25A0238B402142599055B6576C4A32C828"/>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28">
    <w:name w:val="4E18412E9F894187B398A4D4D728045228"/>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28">
    <w:name w:val="415FF90E738548CC8ADE39F25AEEB88B28"/>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28">
    <w:name w:val="ADCD46F09AD74AAEB5CCBE0FF5B2C42228"/>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28">
    <w:name w:val="9C098B4925504E7AA7AF2C9E9B5FF61A28"/>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28">
    <w:name w:val="1516E2DA872C41AE9076579DAC460E2528"/>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25">
    <w:name w:val="3FC57A1BB29F44DBBA949B9FB1CD66CA25"/>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25">
    <w:name w:val="62B5B7ED04D84F2094328C6D8AED3C1B25"/>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25">
    <w:name w:val="258C143E4916451A80C83554C594173225"/>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25">
    <w:name w:val="8419CF7D87E04B499651A0BA1BA64ABD25"/>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25">
    <w:name w:val="F21FCA826E4849FDA78118BB2376CBCC25"/>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28">
    <w:name w:val="90D28F44F2594C748518C10A5D23A6CF28"/>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28">
    <w:name w:val="48E812826B554BED9D77B18C94736D4528"/>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28">
    <w:name w:val="620106A4FB15480DB408CCA034A0D8EB28"/>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28">
    <w:name w:val="D7A1D388CB2948A98C72EDBA0258833228"/>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24">
    <w:name w:val="850A49080B1F4DCE9D624ED040ABE4FD24"/>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24">
    <w:name w:val="89BFB023F99B4971B1BB246284E162D724"/>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24">
    <w:name w:val="98ABFB6D9F184D8C84DF2E2C6A68E0CE24"/>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24">
    <w:name w:val="7EB6DED9328C44DE83E0650A75EFEE4324"/>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24">
    <w:name w:val="9E7F1D0A8DC24A708E59F946D252010A24"/>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24">
    <w:name w:val="95E43A6A40C34D38B01B62AB199E988624"/>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24">
    <w:name w:val="F17DA06FDB0D4DF28612798C7B7D8A2224"/>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24">
    <w:name w:val="16576A34990B4DB3BE0D9A18EADE5F1924"/>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24">
    <w:name w:val="FCB3E0AB9972406F8CFCE8AF1B56C68D24"/>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24">
    <w:name w:val="460E11F935CB4A9D9D7D2F7291E24B8224"/>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24">
    <w:name w:val="30C7A0D35694466EA7CAEA806D26134224"/>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24">
    <w:name w:val="534D7D2C9772446E9DFE01D885E5C3A624"/>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24">
    <w:name w:val="6C36927614D6400AAEC7C12E1095C3C824"/>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24">
    <w:name w:val="FDDC138DD17E4B0A98ABAA321808185C24"/>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24">
    <w:name w:val="0E77E4922F11458BBD4367C540EBFC3324"/>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24">
    <w:name w:val="0DB9DC6EDA0642749A8C39FA265882EC24"/>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24">
    <w:name w:val="BDF64BA7BFEA4CF7A2A2B798B5D7C76E24"/>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24">
    <w:name w:val="92E1EC851F3841A197A0F6870EC4E0C124"/>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24">
    <w:name w:val="D49FC69877A442F5B24FE45871EE32DB24"/>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24">
    <w:name w:val="21196CAA5E154C408B271E27412B628824"/>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26">
    <w:name w:val="27F5A3A8A5074DB8B9F511D4853F55FB26"/>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34">
    <w:name w:val="27BC90D2CA8E431BA9CE0500CA858D4334"/>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34">
    <w:name w:val="6484F79BC5B1431C9AA68FF1176352EA34"/>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34">
    <w:name w:val="43800B3707104B38A572A104C97F048034"/>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35">
    <w:name w:val="38FB7BB2C86C47CFB60F2AAF74847F5835"/>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35">
    <w:name w:val="6AA268D59EB84EBF81FC841262F8EA1B35"/>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35">
    <w:name w:val="D0A61CE30E504350A20FF6A5B7C42E9435"/>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28">
    <w:name w:val="227D5788433B4597A7CB6A1A9F157AF528"/>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28">
    <w:name w:val="A0F36425C4084384A3635A7255AA305428"/>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28">
    <w:name w:val="1DF15D4035B84E6C8F0386CC5448E8DF28"/>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28">
    <w:name w:val="73C0BD5376344ACB89586A93E9AB439A28"/>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28">
    <w:name w:val="885604E1BCCE4D9BBB142B7C12F7EECF28"/>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28">
    <w:name w:val="E20582E15EC640079AF3DA19F023452128"/>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27">
    <w:name w:val="41F28EDC2A174030A2E7DEDAD64F079B27"/>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28">
    <w:name w:val="D871C0B2EE47421799B85EA77C85BA4A28"/>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28">
    <w:name w:val="AFCA9A2935FF4886B2669054F130351128"/>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29">
    <w:name w:val="0CC595A431D14E7CA25749685DF6205F29"/>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29">
    <w:name w:val="25A0238B402142599055B6576C4A32C829"/>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29">
    <w:name w:val="4E18412E9F894187B398A4D4D728045229"/>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29">
    <w:name w:val="415FF90E738548CC8ADE39F25AEEB88B29"/>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29">
    <w:name w:val="ADCD46F09AD74AAEB5CCBE0FF5B2C42229"/>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29">
    <w:name w:val="9C098B4925504E7AA7AF2C9E9B5FF61A29"/>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29">
    <w:name w:val="1516E2DA872C41AE9076579DAC460E2529"/>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26">
    <w:name w:val="3FC57A1BB29F44DBBA949B9FB1CD66CA26"/>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26">
    <w:name w:val="62B5B7ED04D84F2094328C6D8AED3C1B26"/>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26">
    <w:name w:val="258C143E4916451A80C83554C594173226"/>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26">
    <w:name w:val="8419CF7D87E04B499651A0BA1BA64ABD26"/>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26">
    <w:name w:val="F21FCA826E4849FDA78118BB2376CBCC26"/>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29">
    <w:name w:val="90D28F44F2594C748518C10A5D23A6CF29"/>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29">
    <w:name w:val="48E812826B554BED9D77B18C94736D4529"/>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29">
    <w:name w:val="620106A4FB15480DB408CCA034A0D8EB29"/>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29">
    <w:name w:val="D7A1D388CB2948A98C72EDBA0258833229"/>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25">
    <w:name w:val="850A49080B1F4DCE9D624ED040ABE4FD25"/>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25">
    <w:name w:val="89BFB023F99B4971B1BB246284E162D725"/>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25">
    <w:name w:val="98ABFB6D9F184D8C84DF2E2C6A68E0CE25"/>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25">
    <w:name w:val="7EB6DED9328C44DE83E0650A75EFEE4325"/>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25">
    <w:name w:val="9E7F1D0A8DC24A708E59F946D252010A25"/>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25">
    <w:name w:val="95E43A6A40C34D38B01B62AB199E988625"/>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25">
    <w:name w:val="F17DA06FDB0D4DF28612798C7B7D8A2225"/>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25">
    <w:name w:val="16576A34990B4DB3BE0D9A18EADE5F1925"/>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25">
    <w:name w:val="FCB3E0AB9972406F8CFCE8AF1B56C68D25"/>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25">
    <w:name w:val="460E11F935CB4A9D9D7D2F7291E24B8225"/>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25">
    <w:name w:val="30C7A0D35694466EA7CAEA806D26134225"/>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25">
    <w:name w:val="534D7D2C9772446E9DFE01D885E5C3A625"/>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25">
    <w:name w:val="6C36927614D6400AAEC7C12E1095C3C825"/>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25">
    <w:name w:val="FDDC138DD17E4B0A98ABAA321808185C25"/>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25">
    <w:name w:val="0E77E4922F11458BBD4367C540EBFC3325"/>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25">
    <w:name w:val="0DB9DC6EDA0642749A8C39FA265882EC25"/>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25">
    <w:name w:val="BDF64BA7BFEA4CF7A2A2B798B5D7C76E25"/>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25">
    <w:name w:val="92E1EC851F3841A197A0F6870EC4E0C125"/>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25">
    <w:name w:val="D49FC69877A442F5B24FE45871EE32DB25"/>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25">
    <w:name w:val="21196CAA5E154C408B271E27412B628825"/>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27">
    <w:name w:val="27F5A3A8A5074DB8B9F511D4853F55FB27"/>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35">
    <w:name w:val="27BC90D2CA8E431BA9CE0500CA858D4335"/>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35">
    <w:name w:val="6484F79BC5B1431C9AA68FF1176352EA35"/>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35">
    <w:name w:val="43800B3707104B38A572A104C97F048035"/>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36">
    <w:name w:val="38FB7BB2C86C47CFB60F2AAF74847F5836"/>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36">
    <w:name w:val="6AA268D59EB84EBF81FC841262F8EA1B36"/>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36">
    <w:name w:val="D0A61CE30E504350A20FF6A5B7C42E9436"/>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29">
    <w:name w:val="227D5788433B4597A7CB6A1A9F157AF529"/>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29">
    <w:name w:val="A0F36425C4084384A3635A7255AA305429"/>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29">
    <w:name w:val="1DF15D4035B84E6C8F0386CC5448E8DF29"/>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29">
    <w:name w:val="73C0BD5376344ACB89586A93E9AB439A29"/>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29">
    <w:name w:val="885604E1BCCE4D9BBB142B7C12F7EECF29"/>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29">
    <w:name w:val="E20582E15EC640079AF3DA19F023452129"/>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28">
    <w:name w:val="41F28EDC2A174030A2E7DEDAD64F079B28"/>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29">
    <w:name w:val="D871C0B2EE47421799B85EA77C85BA4A29"/>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29">
    <w:name w:val="AFCA9A2935FF4886B2669054F130351129"/>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30">
    <w:name w:val="0CC595A431D14E7CA25749685DF6205F30"/>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30">
    <w:name w:val="25A0238B402142599055B6576C4A32C830"/>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30">
    <w:name w:val="4E18412E9F894187B398A4D4D728045230"/>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30">
    <w:name w:val="415FF90E738548CC8ADE39F25AEEB88B30"/>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30">
    <w:name w:val="ADCD46F09AD74AAEB5CCBE0FF5B2C42230"/>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30">
    <w:name w:val="9C098B4925504E7AA7AF2C9E9B5FF61A30"/>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30">
    <w:name w:val="1516E2DA872C41AE9076579DAC460E2530"/>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27">
    <w:name w:val="3FC57A1BB29F44DBBA949B9FB1CD66CA27"/>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27">
    <w:name w:val="62B5B7ED04D84F2094328C6D8AED3C1B27"/>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27">
    <w:name w:val="258C143E4916451A80C83554C594173227"/>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27">
    <w:name w:val="8419CF7D87E04B499651A0BA1BA64ABD27"/>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27">
    <w:name w:val="F21FCA826E4849FDA78118BB2376CBCC27"/>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30">
    <w:name w:val="90D28F44F2594C748518C10A5D23A6CF30"/>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30">
    <w:name w:val="48E812826B554BED9D77B18C94736D4530"/>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30">
    <w:name w:val="620106A4FB15480DB408CCA034A0D8EB30"/>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30">
    <w:name w:val="D7A1D388CB2948A98C72EDBA0258833230"/>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26">
    <w:name w:val="850A49080B1F4DCE9D624ED040ABE4FD26"/>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26">
    <w:name w:val="89BFB023F99B4971B1BB246284E162D726"/>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26">
    <w:name w:val="98ABFB6D9F184D8C84DF2E2C6A68E0CE26"/>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26">
    <w:name w:val="7EB6DED9328C44DE83E0650A75EFEE4326"/>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26">
    <w:name w:val="9E7F1D0A8DC24A708E59F946D252010A26"/>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26">
    <w:name w:val="95E43A6A40C34D38B01B62AB199E988626"/>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26">
    <w:name w:val="F17DA06FDB0D4DF28612798C7B7D8A2226"/>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26">
    <w:name w:val="16576A34990B4DB3BE0D9A18EADE5F1926"/>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26">
    <w:name w:val="FCB3E0AB9972406F8CFCE8AF1B56C68D26"/>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26">
    <w:name w:val="460E11F935CB4A9D9D7D2F7291E24B8226"/>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26">
    <w:name w:val="30C7A0D35694466EA7CAEA806D26134226"/>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26">
    <w:name w:val="534D7D2C9772446E9DFE01D885E5C3A626"/>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26">
    <w:name w:val="6C36927614D6400AAEC7C12E1095C3C826"/>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26">
    <w:name w:val="FDDC138DD17E4B0A98ABAA321808185C26"/>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26">
    <w:name w:val="0E77E4922F11458BBD4367C540EBFC3326"/>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26">
    <w:name w:val="0DB9DC6EDA0642749A8C39FA265882EC26"/>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26">
    <w:name w:val="BDF64BA7BFEA4CF7A2A2B798B5D7C76E26"/>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26">
    <w:name w:val="92E1EC851F3841A197A0F6870EC4E0C126"/>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26">
    <w:name w:val="D49FC69877A442F5B24FE45871EE32DB26"/>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26">
    <w:name w:val="21196CAA5E154C408B271E27412B628826"/>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28">
    <w:name w:val="27F5A3A8A5074DB8B9F511D4853F55FB28"/>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36">
    <w:name w:val="27BC90D2CA8E431BA9CE0500CA858D4336"/>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36">
    <w:name w:val="6484F79BC5B1431C9AA68FF1176352EA36"/>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36">
    <w:name w:val="43800B3707104B38A572A104C97F048036"/>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37">
    <w:name w:val="38FB7BB2C86C47CFB60F2AAF74847F5837"/>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37">
    <w:name w:val="6AA268D59EB84EBF81FC841262F8EA1B37"/>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37">
    <w:name w:val="D0A61CE30E504350A20FF6A5B7C42E9437"/>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30">
    <w:name w:val="227D5788433B4597A7CB6A1A9F157AF530"/>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30">
    <w:name w:val="A0F36425C4084384A3635A7255AA305430"/>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30">
    <w:name w:val="1DF15D4035B84E6C8F0386CC5448E8DF30"/>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30">
    <w:name w:val="73C0BD5376344ACB89586A93E9AB439A30"/>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30">
    <w:name w:val="885604E1BCCE4D9BBB142B7C12F7EECF30"/>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30">
    <w:name w:val="E20582E15EC640079AF3DA19F023452130"/>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29">
    <w:name w:val="41F28EDC2A174030A2E7DEDAD64F079B29"/>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30">
    <w:name w:val="D871C0B2EE47421799B85EA77C85BA4A30"/>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30">
    <w:name w:val="AFCA9A2935FF4886B2669054F130351130"/>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31">
    <w:name w:val="0CC595A431D14E7CA25749685DF6205F31"/>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31">
    <w:name w:val="25A0238B402142599055B6576C4A32C831"/>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31">
    <w:name w:val="4E18412E9F894187B398A4D4D728045231"/>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31">
    <w:name w:val="415FF90E738548CC8ADE39F25AEEB88B31"/>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31">
    <w:name w:val="ADCD46F09AD74AAEB5CCBE0FF5B2C42231"/>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31">
    <w:name w:val="9C098B4925504E7AA7AF2C9E9B5FF61A31"/>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31">
    <w:name w:val="1516E2DA872C41AE9076579DAC460E2531"/>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28">
    <w:name w:val="3FC57A1BB29F44DBBA949B9FB1CD66CA28"/>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28">
    <w:name w:val="62B5B7ED04D84F2094328C6D8AED3C1B28"/>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28">
    <w:name w:val="258C143E4916451A80C83554C594173228"/>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28">
    <w:name w:val="8419CF7D87E04B499651A0BA1BA64ABD28"/>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28">
    <w:name w:val="F21FCA826E4849FDA78118BB2376CBCC28"/>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31">
    <w:name w:val="90D28F44F2594C748518C10A5D23A6CF31"/>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31">
    <w:name w:val="48E812826B554BED9D77B18C94736D4531"/>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31">
    <w:name w:val="620106A4FB15480DB408CCA034A0D8EB31"/>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31">
    <w:name w:val="D7A1D388CB2948A98C72EDBA0258833231"/>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27">
    <w:name w:val="850A49080B1F4DCE9D624ED040ABE4FD27"/>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27">
    <w:name w:val="89BFB023F99B4971B1BB246284E162D727"/>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27">
    <w:name w:val="98ABFB6D9F184D8C84DF2E2C6A68E0CE27"/>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27">
    <w:name w:val="7EB6DED9328C44DE83E0650A75EFEE4327"/>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27">
    <w:name w:val="9E7F1D0A8DC24A708E59F946D252010A27"/>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27">
    <w:name w:val="95E43A6A40C34D38B01B62AB199E988627"/>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27">
    <w:name w:val="F17DA06FDB0D4DF28612798C7B7D8A2227"/>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27">
    <w:name w:val="16576A34990B4DB3BE0D9A18EADE5F1927"/>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27">
    <w:name w:val="FCB3E0AB9972406F8CFCE8AF1B56C68D27"/>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27">
    <w:name w:val="460E11F935CB4A9D9D7D2F7291E24B8227"/>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27">
    <w:name w:val="30C7A0D35694466EA7CAEA806D26134227"/>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27">
    <w:name w:val="534D7D2C9772446E9DFE01D885E5C3A627"/>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27">
    <w:name w:val="6C36927614D6400AAEC7C12E1095C3C827"/>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27">
    <w:name w:val="FDDC138DD17E4B0A98ABAA321808185C27"/>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27">
    <w:name w:val="0E77E4922F11458BBD4367C540EBFC3327"/>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27">
    <w:name w:val="0DB9DC6EDA0642749A8C39FA265882EC27"/>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27">
    <w:name w:val="BDF64BA7BFEA4CF7A2A2B798B5D7C76E27"/>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27">
    <w:name w:val="92E1EC851F3841A197A0F6870EC4E0C127"/>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27">
    <w:name w:val="D49FC69877A442F5B24FE45871EE32DB27"/>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27">
    <w:name w:val="21196CAA5E154C408B271E27412B628827"/>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29">
    <w:name w:val="27F5A3A8A5074DB8B9F511D4853F55FB29"/>
    <w:rsid w:val="00FC7DEA"/>
    <w:pPr>
      <w:spacing w:after="120" w:line="240" w:lineRule="auto"/>
      <w:ind w:left="432"/>
    </w:pPr>
    <w:rPr>
      <w:rFonts w:ascii="Verdana" w:eastAsia="Times New Roman" w:hAnsi="Verdana" w:cs="Times New Roman"/>
      <w:sz w:val="16"/>
      <w:szCs w:val="24"/>
    </w:rPr>
  </w:style>
  <w:style w:type="paragraph" w:customStyle="1" w:styleId="27BC90D2CA8E431BA9CE0500CA858D4337">
    <w:name w:val="27BC90D2CA8E431BA9CE0500CA858D4337"/>
    <w:rsid w:val="00FC7DEA"/>
    <w:pPr>
      <w:spacing w:after="120" w:line="240" w:lineRule="auto"/>
      <w:ind w:left="432"/>
    </w:pPr>
    <w:rPr>
      <w:rFonts w:ascii="Verdana" w:eastAsia="Times New Roman" w:hAnsi="Verdana" w:cs="Times New Roman"/>
      <w:sz w:val="16"/>
      <w:szCs w:val="24"/>
    </w:rPr>
  </w:style>
  <w:style w:type="paragraph" w:customStyle="1" w:styleId="6484F79BC5B1431C9AA68FF1176352EA37">
    <w:name w:val="6484F79BC5B1431C9AA68FF1176352EA37"/>
    <w:rsid w:val="00FC7DEA"/>
    <w:pPr>
      <w:spacing w:after="120" w:line="240" w:lineRule="auto"/>
      <w:ind w:left="432"/>
    </w:pPr>
    <w:rPr>
      <w:rFonts w:ascii="Verdana" w:eastAsia="Times New Roman" w:hAnsi="Verdana" w:cs="Times New Roman"/>
      <w:sz w:val="16"/>
      <w:szCs w:val="24"/>
    </w:rPr>
  </w:style>
  <w:style w:type="paragraph" w:customStyle="1" w:styleId="43800B3707104B38A572A104C97F048037">
    <w:name w:val="43800B3707104B38A572A104C97F048037"/>
    <w:rsid w:val="00FC7DEA"/>
    <w:pPr>
      <w:spacing w:after="120" w:line="240" w:lineRule="auto"/>
      <w:ind w:left="432"/>
    </w:pPr>
    <w:rPr>
      <w:rFonts w:ascii="Verdana" w:eastAsia="Times New Roman" w:hAnsi="Verdana" w:cs="Times New Roman"/>
      <w:sz w:val="16"/>
      <w:szCs w:val="24"/>
    </w:rPr>
  </w:style>
  <w:style w:type="paragraph" w:customStyle="1" w:styleId="38FB7BB2C86C47CFB60F2AAF74847F5838">
    <w:name w:val="38FB7BB2C86C47CFB60F2AAF74847F5838"/>
    <w:rsid w:val="00FC7DEA"/>
    <w:pPr>
      <w:spacing w:after="120" w:line="240" w:lineRule="auto"/>
      <w:ind w:left="432"/>
    </w:pPr>
    <w:rPr>
      <w:rFonts w:ascii="Verdana" w:eastAsia="Times New Roman" w:hAnsi="Verdana" w:cs="Times New Roman"/>
      <w:sz w:val="16"/>
      <w:szCs w:val="24"/>
    </w:rPr>
  </w:style>
  <w:style w:type="paragraph" w:customStyle="1" w:styleId="6AA268D59EB84EBF81FC841262F8EA1B38">
    <w:name w:val="6AA268D59EB84EBF81FC841262F8EA1B38"/>
    <w:rsid w:val="00FC7DEA"/>
    <w:pPr>
      <w:spacing w:after="120" w:line="240" w:lineRule="auto"/>
      <w:ind w:left="432"/>
    </w:pPr>
    <w:rPr>
      <w:rFonts w:ascii="Verdana" w:eastAsia="Times New Roman" w:hAnsi="Verdana" w:cs="Times New Roman"/>
      <w:sz w:val="16"/>
      <w:szCs w:val="24"/>
    </w:rPr>
  </w:style>
  <w:style w:type="paragraph" w:customStyle="1" w:styleId="D0A61CE30E504350A20FF6A5B7C42E9438">
    <w:name w:val="D0A61CE30E504350A20FF6A5B7C42E9438"/>
    <w:rsid w:val="00FC7DEA"/>
    <w:pPr>
      <w:spacing w:after="120" w:line="240" w:lineRule="auto"/>
      <w:ind w:left="432"/>
    </w:pPr>
    <w:rPr>
      <w:rFonts w:ascii="Verdana" w:eastAsia="Times New Roman" w:hAnsi="Verdana" w:cs="Times New Roman"/>
      <w:sz w:val="16"/>
      <w:szCs w:val="24"/>
    </w:rPr>
  </w:style>
  <w:style w:type="paragraph" w:customStyle="1" w:styleId="227D5788433B4597A7CB6A1A9F157AF531">
    <w:name w:val="227D5788433B4597A7CB6A1A9F157AF531"/>
    <w:rsid w:val="00FC7DEA"/>
    <w:pPr>
      <w:spacing w:after="120" w:line="240" w:lineRule="auto"/>
      <w:ind w:left="432"/>
    </w:pPr>
    <w:rPr>
      <w:rFonts w:ascii="Verdana" w:eastAsia="Times New Roman" w:hAnsi="Verdana" w:cs="Times New Roman"/>
      <w:sz w:val="16"/>
      <w:szCs w:val="24"/>
    </w:rPr>
  </w:style>
  <w:style w:type="paragraph" w:customStyle="1" w:styleId="A0F36425C4084384A3635A7255AA305431">
    <w:name w:val="A0F36425C4084384A3635A7255AA305431"/>
    <w:rsid w:val="00FC7DEA"/>
    <w:pPr>
      <w:spacing w:after="120" w:line="240" w:lineRule="auto"/>
      <w:ind w:left="432"/>
    </w:pPr>
    <w:rPr>
      <w:rFonts w:ascii="Verdana" w:eastAsia="Times New Roman" w:hAnsi="Verdana" w:cs="Times New Roman"/>
      <w:sz w:val="16"/>
      <w:szCs w:val="24"/>
    </w:rPr>
  </w:style>
  <w:style w:type="paragraph" w:customStyle="1" w:styleId="1DF15D4035B84E6C8F0386CC5448E8DF31">
    <w:name w:val="1DF15D4035B84E6C8F0386CC5448E8DF31"/>
    <w:rsid w:val="00FC7DEA"/>
    <w:pPr>
      <w:spacing w:after="120" w:line="240" w:lineRule="auto"/>
      <w:ind w:left="432"/>
    </w:pPr>
    <w:rPr>
      <w:rFonts w:ascii="Verdana" w:eastAsia="Times New Roman" w:hAnsi="Verdana" w:cs="Times New Roman"/>
      <w:sz w:val="16"/>
      <w:szCs w:val="24"/>
    </w:rPr>
  </w:style>
  <w:style w:type="paragraph" w:customStyle="1" w:styleId="73C0BD5376344ACB89586A93E9AB439A31">
    <w:name w:val="73C0BD5376344ACB89586A93E9AB439A31"/>
    <w:rsid w:val="00FC7DEA"/>
    <w:pPr>
      <w:spacing w:after="120" w:line="240" w:lineRule="auto"/>
      <w:ind w:left="432"/>
    </w:pPr>
    <w:rPr>
      <w:rFonts w:ascii="Verdana" w:eastAsia="Times New Roman" w:hAnsi="Verdana" w:cs="Times New Roman"/>
      <w:sz w:val="16"/>
      <w:szCs w:val="24"/>
    </w:rPr>
  </w:style>
  <w:style w:type="paragraph" w:customStyle="1" w:styleId="885604E1BCCE4D9BBB142B7C12F7EECF31">
    <w:name w:val="885604E1BCCE4D9BBB142B7C12F7EECF31"/>
    <w:rsid w:val="00FC7DEA"/>
    <w:pPr>
      <w:spacing w:after="120" w:line="240" w:lineRule="auto"/>
      <w:ind w:left="432"/>
    </w:pPr>
    <w:rPr>
      <w:rFonts w:ascii="Verdana" w:eastAsia="Times New Roman" w:hAnsi="Verdana" w:cs="Times New Roman"/>
      <w:sz w:val="16"/>
      <w:szCs w:val="24"/>
    </w:rPr>
  </w:style>
  <w:style w:type="paragraph" w:customStyle="1" w:styleId="E20582E15EC640079AF3DA19F023452131">
    <w:name w:val="E20582E15EC640079AF3DA19F023452131"/>
    <w:rsid w:val="00FC7DEA"/>
    <w:pPr>
      <w:spacing w:after="120" w:line="240" w:lineRule="auto"/>
      <w:ind w:left="432"/>
    </w:pPr>
    <w:rPr>
      <w:rFonts w:ascii="Verdana" w:eastAsia="Times New Roman" w:hAnsi="Verdana" w:cs="Times New Roman"/>
      <w:sz w:val="16"/>
      <w:szCs w:val="24"/>
    </w:rPr>
  </w:style>
  <w:style w:type="paragraph" w:customStyle="1" w:styleId="41F28EDC2A174030A2E7DEDAD64F079B30">
    <w:name w:val="41F28EDC2A174030A2E7DEDAD64F079B30"/>
    <w:rsid w:val="00FC7DEA"/>
    <w:pPr>
      <w:spacing w:after="120" w:line="240" w:lineRule="auto"/>
      <w:ind w:left="432"/>
    </w:pPr>
    <w:rPr>
      <w:rFonts w:ascii="Verdana" w:eastAsia="Times New Roman" w:hAnsi="Verdana" w:cs="Times New Roman"/>
      <w:sz w:val="16"/>
      <w:szCs w:val="24"/>
    </w:rPr>
  </w:style>
  <w:style w:type="paragraph" w:customStyle="1" w:styleId="D871C0B2EE47421799B85EA77C85BA4A31">
    <w:name w:val="D871C0B2EE47421799B85EA77C85BA4A31"/>
    <w:rsid w:val="00FC7DEA"/>
    <w:pPr>
      <w:spacing w:after="120" w:line="240" w:lineRule="auto"/>
      <w:ind w:left="432"/>
    </w:pPr>
    <w:rPr>
      <w:rFonts w:ascii="Verdana" w:eastAsia="Times New Roman" w:hAnsi="Verdana" w:cs="Times New Roman"/>
      <w:sz w:val="16"/>
      <w:szCs w:val="24"/>
    </w:rPr>
  </w:style>
  <w:style w:type="paragraph" w:customStyle="1" w:styleId="AFCA9A2935FF4886B2669054F130351131">
    <w:name w:val="AFCA9A2935FF4886B2669054F130351131"/>
    <w:rsid w:val="00FC7DEA"/>
    <w:pPr>
      <w:spacing w:after="120" w:line="240" w:lineRule="auto"/>
      <w:ind w:left="432"/>
    </w:pPr>
    <w:rPr>
      <w:rFonts w:ascii="Verdana" w:eastAsia="Times New Roman" w:hAnsi="Verdana" w:cs="Times New Roman"/>
      <w:sz w:val="16"/>
      <w:szCs w:val="24"/>
    </w:rPr>
  </w:style>
  <w:style w:type="paragraph" w:customStyle="1" w:styleId="0CC595A431D14E7CA25749685DF6205F32">
    <w:name w:val="0CC595A431D14E7CA25749685DF6205F32"/>
    <w:rsid w:val="00FC7DEA"/>
    <w:pPr>
      <w:spacing w:after="120" w:line="240" w:lineRule="auto"/>
      <w:ind w:left="432"/>
    </w:pPr>
    <w:rPr>
      <w:rFonts w:ascii="Verdana" w:eastAsia="Times New Roman" w:hAnsi="Verdana" w:cs="Times New Roman"/>
      <w:sz w:val="16"/>
      <w:szCs w:val="24"/>
    </w:rPr>
  </w:style>
  <w:style w:type="paragraph" w:customStyle="1" w:styleId="25A0238B402142599055B6576C4A32C832">
    <w:name w:val="25A0238B402142599055B6576C4A32C832"/>
    <w:rsid w:val="00FC7DEA"/>
    <w:pPr>
      <w:spacing w:after="120" w:line="240" w:lineRule="auto"/>
      <w:ind w:left="432"/>
    </w:pPr>
    <w:rPr>
      <w:rFonts w:ascii="Verdana" w:eastAsia="Times New Roman" w:hAnsi="Verdana" w:cs="Times New Roman"/>
      <w:sz w:val="16"/>
      <w:szCs w:val="24"/>
    </w:rPr>
  </w:style>
  <w:style w:type="paragraph" w:customStyle="1" w:styleId="4E18412E9F894187B398A4D4D728045232">
    <w:name w:val="4E18412E9F894187B398A4D4D728045232"/>
    <w:rsid w:val="00FC7DEA"/>
    <w:pPr>
      <w:spacing w:after="120" w:line="240" w:lineRule="auto"/>
      <w:ind w:left="432"/>
    </w:pPr>
    <w:rPr>
      <w:rFonts w:ascii="Verdana" w:eastAsia="Times New Roman" w:hAnsi="Verdana" w:cs="Times New Roman"/>
      <w:sz w:val="16"/>
      <w:szCs w:val="24"/>
    </w:rPr>
  </w:style>
  <w:style w:type="paragraph" w:customStyle="1" w:styleId="415FF90E738548CC8ADE39F25AEEB88B32">
    <w:name w:val="415FF90E738548CC8ADE39F25AEEB88B32"/>
    <w:rsid w:val="00FC7DEA"/>
    <w:pPr>
      <w:spacing w:after="120" w:line="240" w:lineRule="auto"/>
      <w:ind w:left="432"/>
    </w:pPr>
    <w:rPr>
      <w:rFonts w:ascii="Verdana" w:eastAsia="Times New Roman" w:hAnsi="Verdana" w:cs="Times New Roman"/>
      <w:sz w:val="16"/>
      <w:szCs w:val="24"/>
    </w:rPr>
  </w:style>
  <w:style w:type="paragraph" w:customStyle="1" w:styleId="ADCD46F09AD74AAEB5CCBE0FF5B2C42232">
    <w:name w:val="ADCD46F09AD74AAEB5CCBE0FF5B2C42232"/>
    <w:rsid w:val="00FC7DEA"/>
    <w:pPr>
      <w:spacing w:after="120" w:line="240" w:lineRule="auto"/>
      <w:ind w:left="432"/>
    </w:pPr>
    <w:rPr>
      <w:rFonts w:ascii="Verdana" w:eastAsia="Times New Roman" w:hAnsi="Verdana" w:cs="Times New Roman"/>
      <w:sz w:val="16"/>
      <w:szCs w:val="24"/>
    </w:rPr>
  </w:style>
  <w:style w:type="paragraph" w:customStyle="1" w:styleId="9C098B4925504E7AA7AF2C9E9B5FF61A32">
    <w:name w:val="9C098B4925504E7AA7AF2C9E9B5FF61A32"/>
    <w:rsid w:val="00FC7DEA"/>
    <w:pPr>
      <w:spacing w:after="120" w:line="240" w:lineRule="auto"/>
      <w:ind w:left="432"/>
    </w:pPr>
    <w:rPr>
      <w:rFonts w:ascii="Verdana" w:eastAsia="Times New Roman" w:hAnsi="Verdana" w:cs="Times New Roman"/>
      <w:sz w:val="16"/>
      <w:szCs w:val="24"/>
    </w:rPr>
  </w:style>
  <w:style w:type="paragraph" w:customStyle="1" w:styleId="1516E2DA872C41AE9076579DAC460E2532">
    <w:name w:val="1516E2DA872C41AE9076579DAC460E2532"/>
    <w:rsid w:val="00FC7DEA"/>
    <w:pPr>
      <w:spacing w:after="120" w:line="240" w:lineRule="auto"/>
      <w:ind w:left="432"/>
    </w:pPr>
    <w:rPr>
      <w:rFonts w:ascii="Verdana" w:eastAsia="Times New Roman" w:hAnsi="Verdana" w:cs="Times New Roman"/>
      <w:sz w:val="16"/>
      <w:szCs w:val="24"/>
    </w:rPr>
  </w:style>
  <w:style w:type="paragraph" w:customStyle="1" w:styleId="3FC57A1BB29F44DBBA949B9FB1CD66CA29">
    <w:name w:val="3FC57A1BB29F44DBBA949B9FB1CD66CA29"/>
    <w:rsid w:val="00FC7DEA"/>
    <w:pPr>
      <w:spacing w:after="120" w:line="240" w:lineRule="auto"/>
      <w:ind w:left="432"/>
    </w:pPr>
    <w:rPr>
      <w:rFonts w:ascii="Verdana" w:eastAsia="Times New Roman" w:hAnsi="Verdana" w:cs="Times New Roman"/>
      <w:sz w:val="16"/>
      <w:szCs w:val="24"/>
    </w:rPr>
  </w:style>
  <w:style w:type="paragraph" w:customStyle="1" w:styleId="62B5B7ED04D84F2094328C6D8AED3C1B29">
    <w:name w:val="62B5B7ED04D84F2094328C6D8AED3C1B29"/>
    <w:rsid w:val="00FC7DEA"/>
    <w:pPr>
      <w:spacing w:after="120" w:line="240" w:lineRule="auto"/>
      <w:ind w:left="432"/>
    </w:pPr>
    <w:rPr>
      <w:rFonts w:ascii="Verdana" w:eastAsia="Times New Roman" w:hAnsi="Verdana" w:cs="Times New Roman"/>
      <w:sz w:val="16"/>
      <w:szCs w:val="24"/>
    </w:rPr>
  </w:style>
  <w:style w:type="paragraph" w:customStyle="1" w:styleId="258C143E4916451A80C83554C594173229">
    <w:name w:val="258C143E4916451A80C83554C594173229"/>
    <w:rsid w:val="00FC7DEA"/>
    <w:pPr>
      <w:spacing w:after="120" w:line="240" w:lineRule="auto"/>
      <w:ind w:left="432"/>
    </w:pPr>
    <w:rPr>
      <w:rFonts w:ascii="Verdana" w:eastAsia="Times New Roman" w:hAnsi="Verdana" w:cs="Times New Roman"/>
      <w:sz w:val="16"/>
      <w:szCs w:val="24"/>
    </w:rPr>
  </w:style>
  <w:style w:type="paragraph" w:customStyle="1" w:styleId="8419CF7D87E04B499651A0BA1BA64ABD29">
    <w:name w:val="8419CF7D87E04B499651A0BA1BA64ABD29"/>
    <w:rsid w:val="00FC7DEA"/>
    <w:pPr>
      <w:spacing w:after="120" w:line="240" w:lineRule="auto"/>
      <w:ind w:left="432"/>
    </w:pPr>
    <w:rPr>
      <w:rFonts w:ascii="Verdana" w:eastAsia="Times New Roman" w:hAnsi="Verdana" w:cs="Times New Roman"/>
      <w:sz w:val="16"/>
      <w:szCs w:val="24"/>
    </w:rPr>
  </w:style>
  <w:style w:type="paragraph" w:customStyle="1" w:styleId="F21FCA826E4849FDA78118BB2376CBCC29">
    <w:name w:val="F21FCA826E4849FDA78118BB2376CBCC29"/>
    <w:rsid w:val="00FC7DEA"/>
    <w:pPr>
      <w:spacing w:after="120" w:line="240" w:lineRule="auto"/>
      <w:ind w:left="432"/>
    </w:pPr>
    <w:rPr>
      <w:rFonts w:ascii="Verdana" w:eastAsia="Times New Roman" w:hAnsi="Verdana" w:cs="Times New Roman"/>
      <w:sz w:val="16"/>
      <w:szCs w:val="24"/>
    </w:rPr>
  </w:style>
  <w:style w:type="paragraph" w:customStyle="1" w:styleId="90D28F44F2594C748518C10A5D23A6CF32">
    <w:name w:val="90D28F44F2594C748518C10A5D23A6CF32"/>
    <w:rsid w:val="00FC7DEA"/>
    <w:pPr>
      <w:spacing w:after="120" w:line="240" w:lineRule="auto"/>
      <w:ind w:left="432"/>
    </w:pPr>
    <w:rPr>
      <w:rFonts w:ascii="Verdana" w:eastAsia="Times New Roman" w:hAnsi="Verdana" w:cs="Times New Roman"/>
      <w:sz w:val="16"/>
      <w:szCs w:val="24"/>
    </w:rPr>
  </w:style>
  <w:style w:type="paragraph" w:customStyle="1" w:styleId="48E812826B554BED9D77B18C94736D4532">
    <w:name w:val="48E812826B554BED9D77B18C94736D4532"/>
    <w:rsid w:val="00FC7DEA"/>
    <w:pPr>
      <w:spacing w:after="120" w:line="240" w:lineRule="auto"/>
      <w:ind w:left="432"/>
    </w:pPr>
    <w:rPr>
      <w:rFonts w:ascii="Verdana" w:eastAsia="Times New Roman" w:hAnsi="Verdana" w:cs="Times New Roman"/>
      <w:sz w:val="16"/>
      <w:szCs w:val="24"/>
    </w:rPr>
  </w:style>
  <w:style w:type="paragraph" w:customStyle="1" w:styleId="620106A4FB15480DB408CCA034A0D8EB32">
    <w:name w:val="620106A4FB15480DB408CCA034A0D8EB32"/>
    <w:rsid w:val="00FC7DEA"/>
    <w:pPr>
      <w:spacing w:after="120" w:line="240" w:lineRule="auto"/>
      <w:ind w:left="432"/>
    </w:pPr>
    <w:rPr>
      <w:rFonts w:ascii="Verdana" w:eastAsia="Times New Roman" w:hAnsi="Verdana" w:cs="Times New Roman"/>
      <w:sz w:val="16"/>
      <w:szCs w:val="24"/>
    </w:rPr>
  </w:style>
  <w:style w:type="paragraph" w:customStyle="1" w:styleId="D7A1D388CB2948A98C72EDBA0258833232">
    <w:name w:val="D7A1D388CB2948A98C72EDBA0258833232"/>
    <w:rsid w:val="00FC7DEA"/>
    <w:pPr>
      <w:spacing w:after="120" w:line="240" w:lineRule="auto"/>
      <w:ind w:left="432"/>
    </w:pPr>
    <w:rPr>
      <w:rFonts w:ascii="Verdana" w:eastAsia="Times New Roman" w:hAnsi="Verdana" w:cs="Times New Roman"/>
      <w:sz w:val="16"/>
      <w:szCs w:val="24"/>
    </w:rPr>
  </w:style>
  <w:style w:type="paragraph" w:customStyle="1" w:styleId="850A49080B1F4DCE9D624ED040ABE4FD28">
    <w:name w:val="850A49080B1F4DCE9D624ED040ABE4FD28"/>
    <w:rsid w:val="00FC7DEA"/>
    <w:pPr>
      <w:spacing w:after="120" w:line="240" w:lineRule="auto"/>
      <w:ind w:left="432"/>
    </w:pPr>
    <w:rPr>
      <w:rFonts w:ascii="Verdana" w:eastAsia="Times New Roman" w:hAnsi="Verdana" w:cs="Times New Roman"/>
      <w:sz w:val="16"/>
      <w:szCs w:val="24"/>
    </w:rPr>
  </w:style>
  <w:style w:type="paragraph" w:customStyle="1" w:styleId="89BFB023F99B4971B1BB246284E162D728">
    <w:name w:val="89BFB023F99B4971B1BB246284E162D728"/>
    <w:rsid w:val="00FC7DEA"/>
    <w:pPr>
      <w:spacing w:after="120" w:line="240" w:lineRule="auto"/>
      <w:ind w:left="432"/>
    </w:pPr>
    <w:rPr>
      <w:rFonts w:ascii="Verdana" w:eastAsia="Times New Roman" w:hAnsi="Verdana" w:cs="Times New Roman"/>
      <w:sz w:val="16"/>
      <w:szCs w:val="24"/>
    </w:rPr>
  </w:style>
  <w:style w:type="paragraph" w:customStyle="1" w:styleId="98ABFB6D9F184D8C84DF2E2C6A68E0CE28">
    <w:name w:val="98ABFB6D9F184D8C84DF2E2C6A68E0CE28"/>
    <w:rsid w:val="00FC7DEA"/>
    <w:pPr>
      <w:spacing w:after="120" w:line="240" w:lineRule="auto"/>
      <w:ind w:left="432"/>
    </w:pPr>
    <w:rPr>
      <w:rFonts w:ascii="Verdana" w:eastAsia="Times New Roman" w:hAnsi="Verdana" w:cs="Times New Roman"/>
      <w:sz w:val="16"/>
      <w:szCs w:val="24"/>
    </w:rPr>
  </w:style>
  <w:style w:type="paragraph" w:customStyle="1" w:styleId="7EB6DED9328C44DE83E0650A75EFEE4328">
    <w:name w:val="7EB6DED9328C44DE83E0650A75EFEE4328"/>
    <w:rsid w:val="00FC7DEA"/>
    <w:pPr>
      <w:spacing w:after="120" w:line="240" w:lineRule="auto"/>
      <w:ind w:left="432"/>
    </w:pPr>
    <w:rPr>
      <w:rFonts w:ascii="Verdana" w:eastAsia="Times New Roman" w:hAnsi="Verdana" w:cs="Times New Roman"/>
      <w:sz w:val="16"/>
      <w:szCs w:val="24"/>
    </w:rPr>
  </w:style>
  <w:style w:type="paragraph" w:customStyle="1" w:styleId="9E7F1D0A8DC24A708E59F946D252010A28">
    <w:name w:val="9E7F1D0A8DC24A708E59F946D252010A28"/>
    <w:rsid w:val="00FC7DEA"/>
    <w:pPr>
      <w:spacing w:after="120" w:line="240" w:lineRule="auto"/>
      <w:ind w:left="432"/>
    </w:pPr>
    <w:rPr>
      <w:rFonts w:ascii="Verdana" w:eastAsia="Times New Roman" w:hAnsi="Verdana" w:cs="Times New Roman"/>
      <w:sz w:val="16"/>
      <w:szCs w:val="24"/>
    </w:rPr>
  </w:style>
  <w:style w:type="paragraph" w:customStyle="1" w:styleId="95E43A6A40C34D38B01B62AB199E988628">
    <w:name w:val="95E43A6A40C34D38B01B62AB199E988628"/>
    <w:rsid w:val="00FC7DEA"/>
    <w:pPr>
      <w:spacing w:after="120" w:line="240" w:lineRule="auto"/>
      <w:ind w:left="432"/>
    </w:pPr>
    <w:rPr>
      <w:rFonts w:ascii="Verdana" w:eastAsia="Times New Roman" w:hAnsi="Verdana" w:cs="Times New Roman"/>
      <w:sz w:val="16"/>
      <w:szCs w:val="24"/>
    </w:rPr>
  </w:style>
  <w:style w:type="paragraph" w:customStyle="1" w:styleId="F17DA06FDB0D4DF28612798C7B7D8A2228">
    <w:name w:val="F17DA06FDB0D4DF28612798C7B7D8A2228"/>
    <w:rsid w:val="00FC7DEA"/>
    <w:pPr>
      <w:spacing w:after="120" w:line="240" w:lineRule="auto"/>
      <w:ind w:left="432"/>
    </w:pPr>
    <w:rPr>
      <w:rFonts w:ascii="Verdana" w:eastAsia="Times New Roman" w:hAnsi="Verdana" w:cs="Times New Roman"/>
      <w:sz w:val="16"/>
      <w:szCs w:val="24"/>
    </w:rPr>
  </w:style>
  <w:style w:type="paragraph" w:customStyle="1" w:styleId="16576A34990B4DB3BE0D9A18EADE5F1928">
    <w:name w:val="16576A34990B4DB3BE0D9A18EADE5F1928"/>
    <w:rsid w:val="00FC7DEA"/>
    <w:pPr>
      <w:spacing w:after="120" w:line="240" w:lineRule="auto"/>
      <w:ind w:left="432"/>
    </w:pPr>
    <w:rPr>
      <w:rFonts w:ascii="Verdana" w:eastAsia="Times New Roman" w:hAnsi="Verdana" w:cs="Times New Roman"/>
      <w:sz w:val="16"/>
      <w:szCs w:val="24"/>
    </w:rPr>
  </w:style>
  <w:style w:type="paragraph" w:customStyle="1" w:styleId="FCB3E0AB9972406F8CFCE8AF1B56C68D28">
    <w:name w:val="FCB3E0AB9972406F8CFCE8AF1B56C68D28"/>
    <w:rsid w:val="00FC7DEA"/>
    <w:pPr>
      <w:spacing w:after="120" w:line="240" w:lineRule="auto"/>
      <w:ind w:left="432"/>
    </w:pPr>
    <w:rPr>
      <w:rFonts w:ascii="Verdana" w:eastAsia="Times New Roman" w:hAnsi="Verdana" w:cs="Times New Roman"/>
      <w:sz w:val="16"/>
      <w:szCs w:val="24"/>
    </w:rPr>
  </w:style>
  <w:style w:type="paragraph" w:customStyle="1" w:styleId="460E11F935CB4A9D9D7D2F7291E24B8228">
    <w:name w:val="460E11F935CB4A9D9D7D2F7291E24B8228"/>
    <w:rsid w:val="00FC7DEA"/>
    <w:pPr>
      <w:spacing w:after="120" w:line="240" w:lineRule="auto"/>
      <w:ind w:left="432"/>
    </w:pPr>
    <w:rPr>
      <w:rFonts w:ascii="Verdana" w:eastAsia="Times New Roman" w:hAnsi="Verdana" w:cs="Times New Roman"/>
      <w:sz w:val="16"/>
      <w:szCs w:val="24"/>
    </w:rPr>
  </w:style>
  <w:style w:type="paragraph" w:customStyle="1" w:styleId="30C7A0D35694466EA7CAEA806D26134228">
    <w:name w:val="30C7A0D35694466EA7CAEA806D26134228"/>
    <w:rsid w:val="00FC7DEA"/>
    <w:pPr>
      <w:spacing w:after="120" w:line="240" w:lineRule="auto"/>
      <w:ind w:left="432"/>
    </w:pPr>
    <w:rPr>
      <w:rFonts w:ascii="Verdana" w:eastAsia="Times New Roman" w:hAnsi="Verdana" w:cs="Times New Roman"/>
      <w:sz w:val="16"/>
      <w:szCs w:val="24"/>
    </w:rPr>
  </w:style>
  <w:style w:type="paragraph" w:customStyle="1" w:styleId="534D7D2C9772446E9DFE01D885E5C3A628">
    <w:name w:val="534D7D2C9772446E9DFE01D885E5C3A628"/>
    <w:rsid w:val="00FC7DEA"/>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28">
    <w:name w:val="6C36927614D6400AAEC7C12E1095C3C828"/>
    <w:rsid w:val="00FC7DEA"/>
    <w:pPr>
      <w:spacing w:after="120" w:line="240" w:lineRule="auto"/>
      <w:ind w:left="432"/>
    </w:pPr>
    <w:rPr>
      <w:rFonts w:ascii="Verdana" w:eastAsia="Times New Roman" w:hAnsi="Verdana" w:cs="Times New Roman"/>
      <w:sz w:val="16"/>
      <w:szCs w:val="24"/>
    </w:rPr>
  </w:style>
  <w:style w:type="paragraph" w:customStyle="1" w:styleId="FDDC138DD17E4B0A98ABAA321808185C28">
    <w:name w:val="FDDC138DD17E4B0A98ABAA321808185C28"/>
    <w:rsid w:val="00FC7DEA"/>
    <w:pPr>
      <w:spacing w:after="120" w:line="240" w:lineRule="auto"/>
      <w:ind w:left="432"/>
    </w:pPr>
    <w:rPr>
      <w:rFonts w:ascii="Verdana" w:eastAsia="Times New Roman" w:hAnsi="Verdana" w:cs="Times New Roman"/>
      <w:sz w:val="16"/>
      <w:szCs w:val="24"/>
    </w:rPr>
  </w:style>
  <w:style w:type="paragraph" w:customStyle="1" w:styleId="0E77E4922F11458BBD4367C540EBFC3328">
    <w:name w:val="0E77E4922F11458BBD4367C540EBFC3328"/>
    <w:rsid w:val="00FC7DEA"/>
    <w:pPr>
      <w:spacing w:after="120" w:line="240" w:lineRule="auto"/>
      <w:ind w:left="432"/>
    </w:pPr>
    <w:rPr>
      <w:rFonts w:ascii="Verdana" w:eastAsia="Times New Roman" w:hAnsi="Verdana" w:cs="Times New Roman"/>
      <w:sz w:val="16"/>
      <w:szCs w:val="24"/>
    </w:rPr>
  </w:style>
  <w:style w:type="paragraph" w:customStyle="1" w:styleId="0DB9DC6EDA0642749A8C39FA265882EC28">
    <w:name w:val="0DB9DC6EDA0642749A8C39FA265882EC28"/>
    <w:rsid w:val="00FC7DEA"/>
    <w:pPr>
      <w:spacing w:after="120" w:line="240" w:lineRule="auto"/>
      <w:ind w:left="432"/>
    </w:pPr>
    <w:rPr>
      <w:rFonts w:ascii="Verdana" w:eastAsia="Times New Roman" w:hAnsi="Verdana" w:cs="Times New Roman"/>
      <w:sz w:val="16"/>
      <w:szCs w:val="24"/>
    </w:rPr>
  </w:style>
  <w:style w:type="paragraph" w:customStyle="1" w:styleId="BDF64BA7BFEA4CF7A2A2B798B5D7C76E28">
    <w:name w:val="BDF64BA7BFEA4CF7A2A2B798B5D7C76E28"/>
    <w:rsid w:val="00FC7DEA"/>
    <w:pPr>
      <w:spacing w:after="120" w:line="240" w:lineRule="auto"/>
      <w:ind w:left="432"/>
    </w:pPr>
    <w:rPr>
      <w:rFonts w:ascii="Verdana" w:eastAsia="Times New Roman" w:hAnsi="Verdana" w:cs="Times New Roman"/>
      <w:sz w:val="16"/>
      <w:szCs w:val="24"/>
    </w:rPr>
  </w:style>
  <w:style w:type="paragraph" w:customStyle="1" w:styleId="92E1EC851F3841A197A0F6870EC4E0C128">
    <w:name w:val="92E1EC851F3841A197A0F6870EC4E0C128"/>
    <w:rsid w:val="00FC7DEA"/>
    <w:pPr>
      <w:spacing w:after="120" w:line="240" w:lineRule="auto"/>
      <w:ind w:left="432"/>
    </w:pPr>
    <w:rPr>
      <w:rFonts w:ascii="Verdana" w:eastAsia="Times New Roman" w:hAnsi="Verdana" w:cs="Times New Roman"/>
      <w:sz w:val="16"/>
      <w:szCs w:val="24"/>
    </w:rPr>
  </w:style>
  <w:style w:type="paragraph" w:customStyle="1" w:styleId="D49FC69877A442F5B24FE45871EE32DB28">
    <w:name w:val="D49FC69877A442F5B24FE45871EE32DB28"/>
    <w:rsid w:val="00FC7DEA"/>
    <w:pPr>
      <w:spacing w:after="120" w:line="240" w:lineRule="auto"/>
      <w:ind w:left="432"/>
    </w:pPr>
    <w:rPr>
      <w:rFonts w:ascii="Verdana" w:eastAsia="Times New Roman" w:hAnsi="Verdana" w:cs="Times New Roman"/>
      <w:sz w:val="16"/>
      <w:szCs w:val="24"/>
    </w:rPr>
  </w:style>
  <w:style w:type="paragraph" w:customStyle="1" w:styleId="30652D2FA9AE45E9BCD229FDC064431D">
    <w:name w:val="30652D2FA9AE45E9BCD229FDC064431D"/>
    <w:rsid w:val="00FC7DEA"/>
    <w:pPr>
      <w:spacing w:after="120" w:line="240" w:lineRule="auto"/>
      <w:ind w:left="432"/>
    </w:pPr>
    <w:rPr>
      <w:rFonts w:ascii="Verdana" w:eastAsia="Times New Roman" w:hAnsi="Verdana" w:cs="Times New Roman"/>
      <w:sz w:val="16"/>
      <w:szCs w:val="24"/>
    </w:rPr>
  </w:style>
  <w:style w:type="paragraph" w:customStyle="1" w:styleId="27F5A3A8A5074DB8B9F511D4853F55FB30">
    <w:name w:val="27F5A3A8A5074DB8B9F511D4853F55FB30"/>
    <w:rsid w:val="00FC7DEA"/>
    <w:pPr>
      <w:spacing w:after="120" w:line="240" w:lineRule="auto"/>
      <w:ind w:left="432"/>
    </w:pPr>
    <w:rPr>
      <w:rFonts w:ascii="Verdana" w:eastAsia="Times New Roman" w:hAnsi="Verdana" w:cs="Times New Roman"/>
      <w:sz w:val="16"/>
      <w:szCs w:val="24"/>
    </w:rPr>
  </w:style>
  <w:style w:type="paragraph" w:customStyle="1" w:styleId="27BC90D2CA8E431BA9CE0500CA858D4338">
    <w:name w:val="27BC90D2CA8E431BA9CE0500CA858D4338"/>
    <w:rsid w:val="00FC7DEA"/>
    <w:pPr>
      <w:spacing w:after="120" w:line="240" w:lineRule="auto"/>
      <w:ind w:left="432"/>
    </w:pPr>
    <w:rPr>
      <w:rFonts w:ascii="Verdana" w:eastAsia="Times New Roman" w:hAnsi="Verdana" w:cs="Times New Roman"/>
      <w:sz w:val="16"/>
      <w:szCs w:val="24"/>
    </w:rPr>
  </w:style>
  <w:style w:type="paragraph" w:customStyle="1" w:styleId="6484F79BC5B1431C9AA68FF1176352EA38">
    <w:name w:val="6484F79BC5B1431C9AA68FF1176352EA38"/>
    <w:rsid w:val="00FC7DEA"/>
    <w:pPr>
      <w:spacing w:after="120" w:line="240" w:lineRule="auto"/>
      <w:ind w:left="432"/>
    </w:pPr>
    <w:rPr>
      <w:rFonts w:ascii="Verdana" w:eastAsia="Times New Roman" w:hAnsi="Verdana" w:cs="Times New Roman"/>
      <w:sz w:val="16"/>
      <w:szCs w:val="24"/>
    </w:rPr>
  </w:style>
  <w:style w:type="paragraph" w:customStyle="1" w:styleId="43800B3707104B38A572A104C97F048038">
    <w:name w:val="43800B3707104B38A572A104C97F048038"/>
    <w:rsid w:val="00FC7DEA"/>
    <w:pPr>
      <w:spacing w:after="120" w:line="240" w:lineRule="auto"/>
      <w:ind w:left="432"/>
    </w:pPr>
    <w:rPr>
      <w:rFonts w:ascii="Verdana" w:eastAsia="Times New Roman" w:hAnsi="Verdana" w:cs="Times New Roman"/>
      <w:sz w:val="16"/>
      <w:szCs w:val="24"/>
    </w:rPr>
  </w:style>
  <w:style w:type="paragraph" w:customStyle="1" w:styleId="38FB7BB2C86C47CFB60F2AAF74847F5839">
    <w:name w:val="38FB7BB2C86C47CFB60F2AAF74847F5839"/>
    <w:rsid w:val="00FC7DEA"/>
    <w:pPr>
      <w:spacing w:after="120" w:line="240" w:lineRule="auto"/>
      <w:ind w:left="432"/>
    </w:pPr>
    <w:rPr>
      <w:rFonts w:ascii="Verdana" w:eastAsia="Times New Roman" w:hAnsi="Verdana" w:cs="Times New Roman"/>
      <w:sz w:val="16"/>
      <w:szCs w:val="24"/>
    </w:rPr>
  </w:style>
  <w:style w:type="paragraph" w:customStyle="1" w:styleId="6AA268D59EB84EBF81FC841262F8EA1B39">
    <w:name w:val="6AA268D59EB84EBF81FC841262F8EA1B39"/>
    <w:rsid w:val="00FC7DEA"/>
    <w:pPr>
      <w:spacing w:after="120" w:line="240" w:lineRule="auto"/>
      <w:ind w:left="432"/>
    </w:pPr>
    <w:rPr>
      <w:rFonts w:ascii="Verdana" w:eastAsia="Times New Roman" w:hAnsi="Verdana" w:cs="Times New Roman"/>
      <w:sz w:val="16"/>
      <w:szCs w:val="24"/>
    </w:rPr>
  </w:style>
  <w:style w:type="paragraph" w:customStyle="1" w:styleId="D0A61CE30E504350A20FF6A5B7C42E9439">
    <w:name w:val="D0A61CE30E504350A20FF6A5B7C42E9439"/>
    <w:rsid w:val="00FC7DEA"/>
    <w:pPr>
      <w:spacing w:after="120" w:line="240" w:lineRule="auto"/>
      <w:ind w:left="432"/>
    </w:pPr>
    <w:rPr>
      <w:rFonts w:ascii="Verdana" w:eastAsia="Times New Roman" w:hAnsi="Verdana" w:cs="Times New Roman"/>
      <w:sz w:val="16"/>
      <w:szCs w:val="24"/>
    </w:rPr>
  </w:style>
  <w:style w:type="paragraph" w:customStyle="1" w:styleId="227D5788433B4597A7CB6A1A9F157AF532">
    <w:name w:val="227D5788433B4597A7CB6A1A9F157AF532"/>
    <w:rsid w:val="00FC7DEA"/>
    <w:pPr>
      <w:spacing w:after="120" w:line="240" w:lineRule="auto"/>
      <w:ind w:left="432"/>
    </w:pPr>
    <w:rPr>
      <w:rFonts w:ascii="Verdana" w:eastAsia="Times New Roman" w:hAnsi="Verdana" w:cs="Times New Roman"/>
      <w:sz w:val="16"/>
      <w:szCs w:val="24"/>
    </w:rPr>
  </w:style>
  <w:style w:type="paragraph" w:customStyle="1" w:styleId="A0F36425C4084384A3635A7255AA305432">
    <w:name w:val="A0F36425C4084384A3635A7255AA305432"/>
    <w:rsid w:val="00FC7DEA"/>
    <w:pPr>
      <w:spacing w:after="120" w:line="240" w:lineRule="auto"/>
      <w:ind w:left="432"/>
    </w:pPr>
    <w:rPr>
      <w:rFonts w:ascii="Verdana" w:eastAsia="Times New Roman" w:hAnsi="Verdana" w:cs="Times New Roman"/>
      <w:sz w:val="16"/>
      <w:szCs w:val="24"/>
    </w:rPr>
  </w:style>
  <w:style w:type="paragraph" w:customStyle="1" w:styleId="1DF15D4035B84E6C8F0386CC5448E8DF32">
    <w:name w:val="1DF15D4035B84E6C8F0386CC5448E8DF32"/>
    <w:rsid w:val="00FC7DEA"/>
    <w:pPr>
      <w:spacing w:after="120" w:line="240" w:lineRule="auto"/>
      <w:ind w:left="432"/>
    </w:pPr>
    <w:rPr>
      <w:rFonts w:ascii="Verdana" w:eastAsia="Times New Roman" w:hAnsi="Verdana" w:cs="Times New Roman"/>
      <w:sz w:val="16"/>
      <w:szCs w:val="24"/>
    </w:rPr>
  </w:style>
  <w:style w:type="paragraph" w:customStyle="1" w:styleId="73C0BD5376344ACB89586A93E9AB439A32">
    <w:name w:val="73C0BD5376344ACB89586A93E9AB439A32"/>
    <w:rsid w:val="00FC7DEA"/>
    <w:pPr>
      <w:spacing w:after="120" w:line="240" w:lineRule="auto"/>
      <w:ind w:left="432"/>
    </w:pPr>
    <w:rPr>
      <w:rFonts w:ascii="Verdana" w:eastAsia="Times New Roman" w:hAnsi="Verdana" w:cs="Times New Roman"/>
      <w:sz w:val="16"/>
      <w:szCs w:val="24"/>
    </w:rPr>
  </w:style>
  <w:style w:type="paragraph" w:customStyle="1" w:styleId="885604E1BCCE4D9BBB142B7C12F7EECF32">
    <w:name w:val="885604E1BCCE4D9BBB142B7C12F7EECF32"/>
    <w:rsid w:val="00FC7DEA"/>
    <w:pPr>
      <w:spacing w:after="120" w:line="240" w:lineRule="auto"/>
      <w:ind w:left="432"/>
    </w:pPr>
    <w:rPr>
      <w:rFonts w:ascii="Verdana" w:eastAsia="Times New Roman" w:hAnsi="Verdana" w:cs="Times New Roman"/>
      <w:sz w:val="16"/>
      <w:szCs w:val="24"/>
    </w:rPr>
  </w:style>
  <w:style w:type="paragraph" w:customStyle="1" w:styleId="E20582E15EC640079AF3DA19F023452132">
    <w:name w:val="E20582E15EC640079AF3DA19F023452132"/>
    <w:rsid w:val="00FC7DEA"/>
    <w:pPr>
      <w:spacing w:after="120" w:line="240" w:lineRule="auto"/>
      <w:ind w:left="432"/>
    </w:pPr>
    <w:rPr>
      <w:rFonts w:ascii="Verdana" w:eastAsia="Times New Roman" w:hAnsi="Verdana" w:cs="Times New Roman"/>
      <w:sz w:val="16"/>
      <w:szCs w:val="24"/>
    </w:rPr>
  </w:style>
  <w:style w:type="paragraph" w:customStyle="1" w:styleId="41F28EDC2A174030A2E7DEDAD64F079B31">
    <w:name w:val="41F28EDC2A174030A2E7DEDAD64F079B31"/>
    <w:rsid w:val="00FC7DEA"/>
    <w:pPr>
      <w:spacing w:after="120" w:line="240" w:lineRule="auto"/>
      <w:ind w:left="432"/>
    </w:pPr>
    <w:rPr>
      <w:rFonts w:ascii="Verdana" w:eastAsia="Times New Roman" w:hAnsi="Verdana" w:cs="Times New Roman"/>
      <w:sz w:val="16"/>
      <w:szCs w:val="24"/>
    </w:rPr>
  </w:style>
  <w:style w:type="paragraph" w:customStyle="1" w:styleId="D871C0B2EE47421799B85EA77C85BA4A32">
    <w:name w:val="D871C0B2EE47421799B85EA77C85BA4A32"/>
    <w:rsid w:val="00FC7DEA"/>
    <w:pPr>
      <w:spacing w:after="120" w:line="240" w:lineRule="auto"/>
      <w:ind w:left="432"/>
    </w:pPr>
    <w:rPr>
      <w:rFonts w:ascii="Verdana" w:eastAsia="Times New Roman" w:hAnsi="Verdana" w:cs="Times New Roman"/>
      <w:sz w:val="16"/>
      <w:szCs w:val="24"/>
    </w:rPr>
  </w:style>
  <w:style w:type="paragraph" w:customStyle="1" w:styleId="AFCA9A2935FF4886B2669054F130351132">
    <w:name w:val="AFCA9A2935FF4886B2669054F130351132"/>
    <w:rsid w:val="00FC7DEA"/>
    <w:pPr>
      <w:spacing w:after="120" w:line="240" w:lineRule="auto"/>
      <w:ind w:left="432"/>
    </w:pPr>
    <w:rPr>
      <w:rFonts w:ascii="Verdana" w:eastAsia="Times New Roman" w:hAnsi="Verdana" w:cs="Times New Roman"/>
      <w:sz w:val="16"/>
      <w:szCs w:val="24"/>
    </w:rPr>
  </w:style>
  <w:style w:type="paragraph" w:customStyle="1" w:styleId="0CC595A431D14E7CA25749685DF6205F33">
    <w:name w:val="0CC595A431D14E7CA25749685DF6205F33"/>
    <w:rsid w:val="00FC7DEA"/>
    <w:pPr>
      <w:spacing w:after="120" w:line="240" w:lineRule="auto"/>
      <w:ind w:left="432"/>
    </w:pPr>
    <w:rPr>
      <w:rFonts w:ascii="Verdana" w:eastAsia="Times New Roman" w:hAnsi="Verdana" w:cs="Times New Roman"/>
      <w:sz w:val="16"/>
      <w:szCs w:val="24"/>
    </w:rPr>
  </w:style>
  <w:style w:type="paragraph" w:customStyle="1" w:styleId="25A0238B402142599055B6576C4A32C833">
    <w:name w:val="25A0238B402142599055B6576C4A32C833"/>
    <w:rsid w:val="00FC7DEA"/>
    <w:pPr>
      <w:spacing w:after="120" w:line="240" w:lineRule="auto"/>
      <w:ind w:left="432"/>
    </w:pPr>
    <w:rPr>
      <w:rFonts w:ascii="Verdana" w:eastAsia="Times New Roman" w:hAnsi="Verdana" w:cs="Times New Roman"/>
      <w:sz w:val="16"/>
      <w:szCs w:val="24"/>
    </w:rPr>
  </w:style>
  <w:style w:type="paragraph" w:customStyle="1" w:styleId="4E18412E9F894187B398A4D4D728045233">
    <w:name w:val="4E18412E9F894187B398A4D4D728045233"/>
    <w:rsid w:val="00FC7DEA"/>
    <w:pPr>
      <w:spacing w:after="120" w:line="240" w:lineRule="auto"/>
      <w:ind w:left="432"/>
    </w:pPr>
    <w:rPr>
      <w:rFonts w:ascii="Verdana" w:eastAsia="Times New Roman" w:hAnsi="Verdana" w:cs="Times New Roman"/>
      <w:sz w:val="16"/>
      <w:szCs w:val="24"/>
    </w:rPr>
  </w:style>
  <w:style w:type="paragraph" w:customStyle="1" w:styleId="415FF90E738548CC8ADE39F25AEEB88B33">
    <w:name w:val="415FF90E738548CC8ADE39F25AEEB88B33"/>
    <w:rsid w:val="00FC7DEA"/>
    <w:pPr>
      <w:spacing w:after="120" w:line="240" w:lineRule="auto"/>
      <w:ind w:left="432"/>
    </w:pPr>
    <w:rPr>
      <w:rFonts w:ascii="Verdana" w:eastAsia="Times New Roman" w:hAnsi="Verdana" w:cs="Times New Roman"/>
      <w:sz w:val="16"/>
      <w:szCs w:val="24"/>
    </w:rPr>
  </w:style>
  <w:style w:type="paragraph" w:customStyle="1" w:styleId="ADCD46F09AD74AAEB5CCBE0FF5B2C42233">
    <w:name w:val="ADCD46F09AD74AAEB5CCBE0FF5B2C42233"/>
    <w:rsid w:val="00FC7DEA"/>
    <w:pPr>
      <w:spacing w:after="120" w:line="240" w:lineRule="auto"/>
      <w:ind w:left="432"/>
    </w:pPr>
    <w:rPr>
      <w:rFonts w:ascii="Verdana" w:eastAsia="Times New Roman" w:hAnsi="Verdana" w:cs="Times New Roman"/>
      <w:sz w:val="16"/>
      <w:szCs w:val="24"/>
    </w:rPr>
  </w:style>
  <w:style w:type="paragraph" w:customStyle="1" w:styleId="9C098B4925504E7AA7AF2C9E9B5FF61A33">
    <w:name w:val="9C098B4925504E7AA7AF2C9E9B5FF61A33"/>
    <w:rsid w:val="00FC7DEA"/>
    <w:pPr>
      <w:spacing w:after="120" w:line="240" w:lineRule="auto"/>
      <w:ind w:left="432"/>
    </w:pPr>
    <w:rPr>
      <w:rFonts w:ascii="Verdana" w:eastAsia="Times New Roman" w:hAnsi="Verdana" w:cs="Times New Roman"/>
      <w:sz w:val="16"/>
      <w:szCs w:val="24"/>
    </w:rPr>
  </w:style>
  <w:style w:type="paragraph" w:customStyle="1" w:styleId="1516E2DA872C41AE9076579DAC460E2533">
    <w:name w:val="1516E2DA872C41AE9076579DAC460E2533"/>
    <w:rsid w:val="00FC7DEA"/>
    <w:pPr>
      <w:spacing w:after="120" w:line="240" w:lineRule="auto"/>
      <w:ind w:left="432"/>
    </w:pPr>
    <w:rPr>
      <w:rFonts w:ascii="Verdana" w:eastAsia="Times New Roman" w:hAnsi="Verdana" w:cs="Times New Roman"/>
      <w:sz w:val="16"/>
      <w:szCs w:val="24"/>
    </w:rPr>
  </w:style>
  <w:style w:type="paragraph" w:customStyle="1" w:styleId="3FC57A1BB29F44DBBA949B9FB1CD66CA30">
    <w:name w:val="3FC57A1BB29F44DBBA949B9FB1CD66CA30"/>
    <w:rsid w:val="00FC7DEA"/>
    <w:pPr>
      <w:spacing w:after="120" w:line="240" w:lineRule="auto"/>
      <w:ind w:left="432"/>
    </w:pPr>
    <w:rPr>
      <w:rFonts w:ascii="Verdana" w:eastAsia="Times New Roman" w:hAnsi="Verdana" w:cs="Times New Roman"/>
      <w:sz w:val="16"/>
      <w:szCs w:val="24"/>
    </w:rPr>
  </w:style>
  <w:style w:type="paragraph" w:customStyle="1" w:styleId="62B5B7ED04D84F2094328C6D8AED3C1B30">
    <w:name w:val="62B5B7ED04D84F2094328C6D8AED3C1B30"/>
    <w:rsid w:val="00FC7DEA"/>
    <w:pPr>
      <w:spacing w:after="120" w:line="240" w:lineRule="auto"/>
      <w:ind w:left="432"/>
    </w:pPr>
    <w:rPr>
      <w:rFonts w:ascii="Verdana" w:eastAsia="Times New Roman" w:hAnsi="Verdana" w:cs="Times New Roman"/>
      <w:sz w:val="16"/>
      <w:szCs w:val="24"/>
    </w:rPr>
  </w:style>
  <w:style w:type="paragraph" w:customStyle="1" w:styleId="258C143E4916451A80C83554C594173230">
    <w:name w:val="258C143E4916451A80C83554C594173230"/>
    <w:rsid w:val="00FC7DEA"/>
    <w:pPr>
      <w:spacing w:after="120" w:line="240" w:lineRule="auto"/>
      <w:ind w:left="432"/>
    </w:pPr>
    <w:rPr>
      <w:rFonts w:ascii="Verdana" w:eastAsia="Times New Roman" w:hAnsi="Verdana" w:cs="Times New Roman"/>
      <w:sz w:val="16"/>
      <w:szCs w:val="24"/>
    </w:rPr>
  </w:style>
  <w:style w:type="paragraph" w:customStyle="1" w:styleId="8419CF7D87E04B499651A0BA1BA64ABD30">
    <w:name w:val="8419CF7D87E04B499651A0BA1BA64ABD30"/>
    <w:rsid w:val="00FC7DEA"/>
    <w:pPr>
      <w:spacing w:after="120" w:line="240" w:lineRule="auto"/>
      <w:ind w:left="432"/>
    </w:pPr>
    <w:rPr>
      <w:rFonts w:ascii="Verdana" w:eastAsia="Times New Roman" w:hAnsi="Verdana" w:cs="Times New Roman"/>
      <w:sz w:val="16"/>
      <w:szCs w:val="24"/>
    </w:rPr>
  </w:style>
  <w:style w:type="paragraph" w:customStyle="1" w:styleId="F21FCA826E4849FDA78118BB2376CBCC30">
    <w:name w:val="F21FCA826E4849FDA78118BB2376CBCC30"/>
    <w:rsid w:val="00FC7DEA"/>
    <w:pPr>
      <w:spacing w:after="120" w:line="240" w:lineRule="auto"/>
      <w:ind w:left="432"/>
    </w:pPr>
    <w:rPr>
      <w:rFonts w:ascii="Verdana" w:eastAsia="Times New Roman" w:hAnsi="Verdana" w:cs="Times New Roman"/>
      <w:sz w:val="16"/>
      <w:szCs w:val="24"/>
    </w:rPr>
  </w:style>
  <w:style w:type="paragraph" w:customStyle="1" w:styleId="90D28F44F2594C748518C10A5D23A6CF33">
    <w:name w:val="90D28F44F2594C748518C10A5D23A6CF33"/>
    <w:rsid w:val="00FC7DEA"/>
    <w:pPr>
      <w:spacing w:after="120" w:line="240" w:lineRule="auto"/>
      <w:ind w:left="432"/>
    </w:pPr>
    <w:rPr>
      <w:rFonts w:ascii="Verdana" w:eastAsia="Times New Roman" w:hAnsi="Verdana" w:cs="Times New Roman"/>
      <w:sz w:val="16"/>
      <w:szCs w:val="24"/>
    </w:rPr>
  </w:style>
  <w:style w:type="paragraph" w:customStyle="1" w:styleId="48E812826B554BED9D77B18C94736D4533">
    <w:name w:val="48E812826B554BED9D77B18C94736D4533"/>
    <w:rsid w:val="00FC7DEA"/>
    <w:pPr>
      <w:spacing w:after="120" w:line="240" w:lineRule="auto"/>
      <w:ind w:left="432"/>
    </w:pPr>
    <w:rPr>
      <w:rFonts w:ascii="Verdana" w:eastAsia="Times New Roman" w:hAnsi="Verdana" w:cs="Times New Roman"/>
      <w:sz w:val="16"/>
      <w:szCs w:val="24"/>
    </w:rPr>
  </w:style>
  <w:style w:type="paragraph" w:customStyle="1" w:styleId="620106A4FB15480DB408CCA034A0D8EB33">
    <w:name w:val="620106A4FB15480DB408CCA034A0D8EB33"/>
    <w:rsid w:val="00FC7DEA"/>
    <w:pPr>
      <w:spacing w:after="120" w:line="240" w:lineRule="auto"/>
      <w:ind w:left="432"/>
    </w:pPr>
    <w:rPr>
      <w:rFonts w:ascii="Verdana" w:eastAsia="Times New Roman" w:hAnsi="Verdana" w:cs="Times New Roman"/>
      <w:sz w:val="16"/>
      <w:szCs w:val="24"/>
    </w:rPr>
  </w:style>
  <w:style w:type="paragraph" w:customStyle="1" w:styleId="D7A1D388CB2948A98C72EDBA0258833233">
    <w:name w:val="D7A1D388CB2948A98C72EDBA0258833233"/>
    <w:rsid w:val="00FC7DEA"/>
    <w:pPr>
      <w:spacing w:after="120" w:line="240" w:lineRule="auto"/>
      <w:ind w:left="432"/>
    </w:pPr>
    <w:rPr>
      <w:rFonts w:ascii="Verdana" w:eastAsia="Times New Roman" w:hAnsi="Verdana" w:cs="Times New Roman"/>
      <w:sz w:val="16"/>
      <w:szCs w:val="24"/>
    </w:rPr>
  </w:style>
  <w:style w:type="paragraph" w:customStyle="1" w:styleId="850A49080B1F4DCE9D624ED040ABE4FD29">
    <w:name w:val="850A49080B1F4DCE9D624ED040ABE4FD29"/>
    <w:rsid w:val="00FC7DEA"/>
    <w:pPr>
      <w:spacing w:after="120" w:line="240" w:lineRule="auto"/>
      <w:ind w:left="432"/>
    </w:pPr>
    <w:rPr>
      <w:rFonts w:ascii="Verdana" w:eastAsia="Times New Roman" w:hAnsi="Verdana" w:cs="Times New Roman"/>
      <w:sz w:val="16"/>
      <w:szCs w:val="24"/>
    </w:rPr>
  </w:style>
  <w:style w:type="paragraph" w:customStyle="1" w:styleId="89BFB023F99B4971B1BB246284E162D729">
    <w:name w:val="89BFB023F99B4971B1BB246284E162D729"/>
    <w:rsid w:val="00FC7DEA"/>
    <w:pPr>
      <w:spacing w:after="120" w:line="240" w:lineRule="auto"/>
      <w:ind w:left="432"/>
    </w:pPr>
    <w:rPr>
      <w:rFonts w:ascii="Verdana" w:eastAsia="Times New Roman" w:hAnsi="Verdana" w:cs="Times New Roman"/>
      <w:sz w:val="16"/>
      <w:szCs w:val="24"/>
    </w:rPr>
  </w:style>
  <w:style w:type="paragraph" w:customStyle="1" w:styleId="98ABFB6D9F184D8C84DF2E2C6A68E0CE29">
    <w:name w:val="98ABFB6D9F184D8C84DF2E2C6A68E0CE29"/>
    <w:rsid w:val="00FC7DEA"/>
    <w:pPr>
      <w:spacing w:after="120" w:line="240" w:lineRule="auto"/>
      <w:ind w:left="432"/>
    </w:pPr>
    <w:rPr>
      <w:rFonts w:ascii="Verdana" w:eastAsia="Times New Roman" w:hAnsi="Verdana" w:cs="Times New Roman"/>
      <w:sz w:val="16"/>
      <w:szCs w:val="24"/>
    </w:rPr>
  </w:style>
  <w:style w:type="paragraph" w:customStyle="1" w:styleId="7EB6DED9328C44DE83E0650A75EFEE4329">
    <w:name w:val="7EB6DED9328C44DE83E0650A75EFEE4329"/>
    <w:rsid w:val="00FC7DEA"/>
    <w:pPr>
      <w:spacing w:after="120" w:line="240" w:lineRule="auto"/>
      <w:ind w:left="432"/>
    </w:pPr>
    <w:rPr>
      <w:rFonts w:ascii="Verdana" w:eastAsia="Times New Roman" w:hAnsi="Verdana" w:cs="Times New Roman"/>
      <w:sz w:val="16"/>
      <w:szCs w:val="24"/>
    </w:rPr>
  </w:style>
  <w:style w:type="paragraph" w:customStyle="1" w:styleId="9E7F1D0A8DC24A708E59F946D252010A29">
    <w:name w:val="9E7F1D0A8DC24A708E59F946D252010A29"/>
    <w:rsid w:val="00FC7DEA"/>
    <w:pPr>
      <w:spacing w:after="120" w:line="240" w:lineRule="auto"/>
      <w:ind w:left="432"/>
    </w:pPr>
    <w:rPr>
      <w:rFonts w:ascii="Verdana" w:eastAsia="Times New Roman" w:hAnsi="Verdana" w:cs="Times New Roman"/>
      <w:sz w:val="16"/>
      <w:szCs w:val="24"/>
    </w:rPr>
  </w:style>
  <w:style w:type="paragraph" w:customStyle="1" w:styleId="95E43A6A40C34D38B01B62AB199E988629">
    <w:name w:val="95E43A6A40C34D38B01B62AB199E988629"/>
    <w:rsid w:val="00FC7DEA"/>
    <w:pPr>
      <w:spacing w:after="120" w:line="240" w:lineRule="auto"/>
      <w:ind w:left="432"/>
    </w:pPr>
    <w:rPr>
      <w:rFonts w:ascii="Verdana" w:eastAsia="Times New Roman" w:hAnsi="Verdana" w:cs="Times New Roman"/>
      <w:sz w:val="16"/>
      <w:szCs w:val="24"/>
    </w:rPr>
  </w:style>
  <w:style w:type="paragraph" w:customStyle="1" w:styleId="F17DA06FDB0D4DF28612798C7B7D8A2229">
    <w:name w:val="F17DA06FDB0D4DF28612798C7B7D8A2229"/>
    <w:rsid w:val="00FC7DEA"/>
    <w:pPr>
      <w:spacing w:after="120" w:line="240" w:lineRule="auto"/>
      <w:ind w:left="432"/>
    </w:pPr>
    <w:rPr>
      <w:rFonts w:ascii="Verdana" w:eastAsia="Times New Roman" w:hAnsi="Verdana" w:cs="Times New Roman"/>
      <w:sz w:val="16"/>
      <w:szCs w:val="24"/>
    </w:rPr>
  </w:style>
  <w:style w:type="paragraph" w:customStyle="1" w:styleId="16576A34990B4DB3BE0D9A18EADE5F1929">
    <w:name w:val="16576A34990B4DB3BE0D9A18EADE5F1929"/>
    <w:rsid w:val="00FC7DEA"/>
    <w:pPr>
      <w:spacing w:after="120" w:line="240" w:lineRule="auto"/>
      <w:ind w:left="432"/>
    </w:pPr>
    <w:rPr>
      <w:rFonts w:ascii="Verdana" w:eastAsia="Times New Roman" w:hAnsi="Verdana" w:cs="Times New Roman"/>
      <w:sz w:val="16"/>
      <w:szCs w:val="24"/>
    </w:rPr>
  </w:style>
  <w:style w:type="paragraph" w:customStyle="1" w:styleId="FCB3E0AB9972406F8CFCE8AF1B56C68D29">
    <w:name w:val="FCB3E0AB9972406F8CFCE8AF1B56C68D29"/>
    <w:rsid w:val="00FC7DEA"/>
    <w:pPr>
      <w:spacing w:after="120" w:line="240" w:lineRule="auto"/>
      <w:ind w:left="432"/>
    </w:pPr>
    <w:rPr>
      <w:rFonts w:ascii="Verdana" w:eastAsia="Times New Roman" w:hAnsi="Verdana" w:cs="Times New Roman"/>
      <w:sz w:val="16"/>
      <w:szCs w:val="24"/>
    </w:rPr>
  </w:style>
  <w:style w:type="paragraph" w:customStyle="1" w:styleId="460E11F935CB4A9D9D7D2F7291E24B8229">
    <w:name w:val="460E11F935CB4A9D9D7D2F7291E24B8229"/>
    <w:rsid w:val="00FC7DEA"/>
    <w:pPr>
      <w:spacing w:after="120" w:line="240" w:lineRule="auto"/>
      <w:ind w:left="432"/>
    </w:pPr>
    <w:rPr>
      <w:rFonts w:ascii="Verdana" w:eastAsia="Times New Roman" w:hAnsi="Verdana" w:cs="Times New Roman"/>
      <w:sz w:val="16"/>
      <w:szCs w:val="24"/>
    </w:rPr>
  </w:style>
  <w:style w:type="paragraph" w:customStyle="1" w:styleId="30C7A0D35694466EA7CAEA806D26134229">
    <w:name w:val="30C7A0D35694466EA7CAEA806D26134229"/>
    <w:rsid w:val="00FC7DEA"/>
    <w:pPr>
      <w:spacing w:after="120" w:line="240" w:lineRule="auto"/>
      <w:ind w:left="432"/>
    </w:pPr>
    <w:rPr>
      <w:rFonts w:ascii="Verdana" w:eastAsia="Times New Roman" w:hAnsi="Verdana" w:cs="Times New Roman"/>
      <w:sz w:val="16"/>
      <w:szCs w:val="24"/>
    </w:rPr>
  </w:style>
  <w:style w:type="paragraph" w:customStyle="1" w:styleId="534D7D2C9772446E9DFE01D885E5C3A629">
    <w:name w:val="534D7D2C9772446E9DFE01D885E5C3A629"/>
    <w:rsid w:val="00FC7DEA"/>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29">
    <w:name w:val="6C36927614D6400AAEC7C12E1095C3C829"/>
    <w:rsid w:val="00FC7DEA"/>
    <w:pPr>
      <w:spacing w:after="120" w:line="240" w:lineRule="auto"/>
      <w:ind w:left="432"/>
    </w:pPr>
    <w:rPr>
      <w:rFonts w:ascii="Verdana" w:eastAsia="Times New Roman" w:hAnsi="Verdana" w:cs="Times New Roman"/>
      <w:sz w:val="16"/>
      <w:szCs w:val="24"/>
    </w:rPr>
  </w:style>
  <w:style w:type="paragraph" w:customStyle="1" w:styleId="FDDC138DD17E4B0A98ABAA321808185C29">
    <w:name w:val="FDDC138DD17E4B0A98ABAA321808185C29"/>
    <w:rsid w:val="00FC7DEA"/>
    <w:pPr>
      <w:spacing w:after="120" w:line="240" w:lineRule="auto"/>
      <w:ind w:left="432"/>
    </w:pPr>
    <w:rPr>
      <w:rFonts w:ascii="Verdana" w:eastAsia="Times New Roman" w:hAnsi="Verdana" w:cs="Times New Roman"/>
      <w:sz w:val="16"/>
      <w:szCs w:val="24"/>
    </w:rPr>
  </w:style>
  <w:style w:type="paragraph" w:customStyle="1" w:styleId="0E77E4922F11458BBD4367C540EBFC3329">
    <w:name w:val="0E77E4922F11458BBD4367C540EBFC3329"/>
    <w:rsid w:val="00FC7DEA"/>
    <w:pPr>
      <w:spacing w:after="120" w:line="240" w:lineRule="auto"/>
      <w:ind w:left="432"/>
    </w:pPr>
    <w:rPr>
      <w:rFonts w:ascii="Verdana" w:eastAsia="Times New Roman" w:hAnsi="Verdana" w:cs="Times New Roman"/>
      <w:sz w:val="16"/>
      <w:szCs w:val="24"/>
    </w:rPr>
  </w:style>
  <w:style w:type="paragraph" w:customStyle="1" w:styleId="0DB9DC6EDA0642749A8C39FA265882EC29">
    <w:name w:val="0DB9DC6EDA0642749A8C39FA265882EC29"/>
    <w:rsid w:val="00FC7DEA"/>
    <w:pPr>
      <w:spacing w:after="120" w:line="240" w:lineRule="auto"/>
      <w:ind w:left="432"/>
    </w:pPr>
    <w:rPr>
      <w:rFonts w:ascii="Verdana" w:eastAsia="Times New Roman" w:hAnsi="Verdana" w:cs="Times New Roman"/>
      <w:sz w:val="16"/>
      <w:szCs w:val="24"/>
    </w:rPr>
  </w:style>
  <w:style w:type="paragraph" w:customStyle="1" w:styleId="BDF64BA7BFEA4CF7A2A2B798B5D7C76E29">
    <w:name w:val="BDF64BA7BFEA4CF7A2A2B798B5D7C76E29"/>
    <w:rsid w:val="00FC7DEA"/>
    <w:pPr>
      <w:spacing w:after="120" w:line="240" w:lineRule="auto"/>
      <w:ind w:left="432"/>
    </w:pPr>
    <w:rPr>
      <w:rFonts w:ascii="Verdana" w:eastAsia="Times New Roman" w:hAnsi="Verdana" w:cs="Times New Roman"/>
      <w:sz w:val="16"/>
      <w:szCs w:val="24"/>
    </w:rPr>
  </w:style>
  <w:style w:type="paragraph" w:customStyle="1" w:styleId="92E1EC851F3841A197A0F6870EC4E0C129">
    <w:name w:val="92E1EC851F3841A197A0F6870EC4E0C129"/>
    <w:rsid w:val="00FC7DEA"/>
    <w:pPr>
      <w:spacing w:after="120" w:line="240" w:lineRule="auto"/>
      <w:ind w:left="432"/>
    </w:pPr>
    <w:rPr>
      <w:rFonts w:ascii="Verdana" w:eastAsia="Times New Roman" w:hAnsi="Verdana" w:cs="Times New Roman"/>
      <w:sz w:val="16"/>
      <w:szCs w:val="24"/>
    </w:rPr>
  </w:style>
  <w:style w:type="paragraph" w:customStyle="1" w:styleId="D49FC69877A442F5B24FE45871EE32DB29">
    <w:name w:val="D49FC69877A442F5B24FE45871EE32DB29"/>
    <w:rsid w:val="00FC7DEA"/>
    <w:pPr>
      <w:spacing w:after="120" w:line="240" w:lineRule="auto"/>
      <w:ind w:left="432"/>
    </w:pPr>
    <w:rPr>
      <w:rFonts w:ascii="Verdana" w:eastAsia="Times New Roman" w:hAnsi="Verdana" w:cs="Times New Roman"/>
      <w:sz w:val="16"/>
      <w:szCs w:val="24"/>
    </w:rPr>
  </w:style>
  <w:style w:type="paragraph" w:customStyle="1" w:styleId="30652D2FA9AE45E9BCD229FDC064431D1">
    <w:name w:val="30652D2FA9AE45E9BCD229FDC064431D1"/>
    <w:rsid w:val="00FC7DEA"/>
    <w:pPr>
      <w:spacing w:after="120" w:line="240" w:lineRule="auto"/>
      <w:ind w:left="432"/>
    </w:pPr>
    <w:rPr>
      <w:rFonts w:ascii="Verdana" w:eastAsia="Times New Roman" w:hAnsi="Verdana" w:cs="Times New Roman"/>
      <w:sz w:val="16"/>
      <w:szCs w:val="24"/>
    </w:rPr>
  </w:style>
  <w:style w:type="paragraph" w:customStyle="1" w:styleId="27F5A3A8A5074DB8B9F511D4853F55FB31">
    <w:name w:val="27F5A3A8A5074DB8B9F511D4853F55FB31"/>
    <w:rsid w:val="00FC7DEA"/>
    <w:pPr>
      <w:spacing w:after="120" w:line="240" w:lineRule="auto"/>
      <w:ind w:left="432"/>
    </w:pPr>
    <w:rPr>
      <w:rFonts w:ascii="Verdana" w:eastAsia="Times New Roman" w:hAnsi="Verdana" w:cs="Times New Roman"/>
      <w:sz w:val="16"/>
      <w:szCs w:val="24"/>
    </w:rPr>
  </w:style>
  <w:style w:type="paragraph" w:customStyle="1" w:styleId="27BC90D2CA8E431BA9CE0500CA858D4339">
    <w:name w:val="27BC90D2CA8E431BA9CE0500CA858D4339"/>
    <w:rsid w:val="00FC7DEA"/>
    <w:pPr>
      <w:spacing w:after="120" w:line="240" w:lineRule="auto"/>
      <w:ind w:left="432"/>
    </w:pPr>
    <w:rPr>
      <w:rFonts w:ascii="Verdana" w:eastAsia="Times New Roman" w:hAnsi="Verdana" w:cs="Times New Roman"/>
      <w:sz w:val="16"/>
      <w:szCs w:val="24"/>
    </w:rPr>
  </w:style>
  <w:style w:type="paragraph" w:customStyle="1" w:styleId="6484F79BC5B1431C9AA68FF1176352EA39">
    <w:name w:val="6484F79BC5B1431C9AA68FF1176352EA39"/>
    <w:rsid w:val="00FC7DEA"/>
    <w:pPr>
      <w:spacing w:after="120" w:line="240" w:lineRule="auto"/>
      <w:ind w:left="432"/>
    </w:pPr>
    <w:rPr>
      <w:rFonts w:ascii="Verdana" w:eastAsia="Times New Roman" w:hAnsi="Verdana" w:cs="Times New Roman"/>
      <w:sz w:val="16"/>
      <w:szCs w:val="24"/>
    </w:rPr>
  </w:style>
  <w:style w:type="paragraph" w:customStyle="1" w:styleId="43800B3707104B38A572A104C97F048039">
    <w:name w:val="43800B3707104B38A572A104C97F048039"/>
    <w:rsid w:val="00FC7DEA"/>
    <w:pPr>
      <w:spacing w:after="120" w:line="240" w:lineRule="auto"/>
      <w:ind w:left="432"/>
    </w:pPr>
    <w:rPr>
      <w:rFonts w:ascii="Verdana" w:eastAsia="Times New Roman" w:hAnsi="Verdana" w:cs="Times New Roman"/>
      <w:sz w:val="16"/>
      <w:szCs w:val="24"/>
    </w:rPr>
  </w:style>
  <w:style w:type="paragraph" w:customStyle="1" w:styleId="38FB7BB2C86C47CFB60F2AAF74847F5840">
    <w:name w:val="38FB7BB2C86C47CFB60F2AAF74847F5840"/>
    <w:rsid w:val="00FC7DEA"/>
    <w:pPr>
      <w:spacing w:after="120" w:line="240" w:lineRule="auto"/>
      <w:ind w:left="432"/>
    </w:pPr>
    <w:rPr>
      <w:rFonts w:ascii="Verdana" w:eastAsia="Times New Roman" w:hAnsi="Verdana" w:cs="Times New Roman"/>
      <w:sz w:val="16"/>
      <w:szCs w:val="24"/>
    </w:rPr>
  </w:style>
  <w:style w:type="paragraph" w:customStyle="1" w:styleId="6AA268D59EB84EBF81FC841262F8EA1B40">
    <w:name w:val="6AA268D59EB84EBF81FC841262F8EA1B40"/>
    <w:rsid w:val="00FC7DEA"/>
    <w:pPr>
      <w:spacing w:after="120" w:line="240" w:lineRule="auto"/>
      <w:ind w:left="432"/>
    </w:pPr>
    <w:rPr>
      <w:rFonts w:ascii="Verdana" w:eastAsia="Times New Roman" w:hAnsi="Verdana" w:cs="Times New Roman"/>
      <w:sz w:val="16"/>
      <w:szCs w:val="24"/>
    </w:rPr>
  </w:style>
  <w:style w:type="paragraph" w:customStyle="1" w:styleId="D0A61CE30E504350A20FF6A5B7C42E9440">
    <w:name w:val="D0A61CE30E504350A20FF6A5B7C42E9440"/>
    <w:rsid w:val="00FC7DEA"/>
    <w:pPr>
      <w:spacing w:after="120" w:line="240" w:lineRule="auto"/>
      <w:ind w:left="432"/>
    </w:pPr>
    <w:rPr>
      <w:rFonts w:ascii="Verdana" w:eastAsia="Times New Roman" w:hAnsi="Verdana" w:cs="Times New Roman"/>
      <w:sz w:val="16"/>
      <w:szCs w:val="24"/>
    </w:rPr>
  </w:style>
  <w:style w:type="paragraph" w:customStyle="1" w:styleId="227D5788433B4597A7CB6A1A9F157AF533">
    <w:name w:val="227D5788433B4597A7CB6A1A9F157AF533"/>
    <w:rsid w:val="00FC7DEA"/>
    <w:pPr>
      <w:spacing w:after="120" w:line="240" w:lineRule="auto"/>
      <w:ind w:left="432"/>
    </w:pPr>
    <w:rPr>
      <w:rFonts w:ascii="Verdana" w:eastAsia="Times New Roman" w:hAnsi="Verdana" w:cs="Times New Roman"/>
      <w:sz w:val="16"/>
      <w:szCs w:val="24"/>
    </w:rPr>
  </w:style>
  <w:style w:type="paragraph" w:customStyle="1" w:styleId="A0F36425C4084384A3635A7255AA305433">
    <w:name w:val="A0F36425C4084384A3635A7255AA305433"/>
    <w:rsid w:val="00FC7DEA"/>
    <w:pPr>
      <w:spacing w:after="120" w:line="240" w:lineRule="auto"/>
      <w:ind w:left="432"/>
    </w:pPr>
    <w:rPr>
      <w:rFonts w:ascii="Verdana" w:eastAsia="Times New Roman" w:hAnsi="Verdana" w:cs="Times New Roman"/>
      <w:sz w:val="16"/>
      <w:szCs w:val="24"/>
    </w:rPr>
  </w:style>
  <w:style w:type="paragraph" w:customStyle="1" w:styleId="1DF15D4035B84E6C8F0386CC5448E8DF33">
    <w:name w:val="1DF15D4035B84E6C8F0386CC5448E8DF33"/>
    <w:rsid w:val="00FC7DEA"/>
    <w:pPr>
      <w:spacing w:after="120" w:line="240" w:lineRule="auto"/>
      <w:ind w:left="432"/>
    </w:pPr>
    <w:rPr>
      <w:rFonts w:ascii="Verdana" w:eastAsia="Times New Roman" w:hAnsi="Verdana" w:cs="Times New Roman"/>
      <w:sz w:val="16"/>
      <w:szCs w:val="24"/>
    </w:rPr>
  </w:style>
  <w:style w:type="paragraph" w:customStyle="1" w:styleId="73C0BD5376344ACB89586A93E9AB439A33">
    <w:name w:val="73C0BD5376344ACB89586A93E9AB439A33"/>
    <w:rsid w:val="00FC7DEA"/>
    <w:pPr>
      <w:spacing w:after="120" w:line="240" w:lineRule="auto"/>
      <w:ind w:left="432"/>
    </w:pPr>
    <w:rPr>
      <w:rFonts w:ascii="Verdana" w:eastAsia="Times New Roman" w:hAnsi="Verdana" w:cs="Times New Roman"/>
      <w:sz w:val="16"/>
      <w:szCs w:val="24"/>
    </w:rPr>
  </w:style>
  <w:style w:type="paragraph" w:customStyle="1" w:styleId="885604E1BCCE4D9BBB142B7C12F7EECF33">
    <w:name w:val="885604E1BCCE4D9BBB142B7C12F7EECF33"/>
    <w:rsid w:val="00FC7DEA"/>
    <w:pPr>
      <w:spacing w:after="120" w:line="240" w:lineRule="auto"/>
      <w:ind w:left="432"/>
    </w:pPr>
    <w:rPr>
      <w:rFonts w:ascii="Verdana" w:eastAsia="Times New Roman" w:hAnsi="Verdana" w:cs="Times New Roman"/>
      <w:sz w:val="16"/>
      <w:szCs w:val="24"/>
    </w:rPr>
  </w:style>
  <w:style w:type="paragraph" w:customStyle="1" w:styleId="E20582E15EC640079AF3DA19F023452133">
    <w:name w:val="E20582E15EC640079AF3DA19F023452133"/>
    <w:rsid w:val="00FC7DEA"/>
    <w:pPr>
      <w:spacing w:after="120" w:line="240" w:lineRule="auto"/>
      <w:ind w:left="432"/>
    </w:pPr>
    <w:rPr>
      <w:rFonts w:ascii="Verdana" w:eastAsia="Times New Roman" w:hAnsi="Verdana" w:cs="Times New Roman"/>
      <w:sz w:val="16"/>
      <w:szCs w:val="24"/>
    </w:rPr>
  </w:style>
  <w:style w:type="paragraph" w:customStyle="1" w:styleId="41F28EDC2A174030A2E7DEDAD64F079B32">
    <w:name w:val="41F28EDC2A174030A2E7DEDAD64F079B32"/>
    <w:rsid w:val="00FC7DEA"/>
    <w:pPr>
      <w:spacing w:after="120" w:line="240" w:lineRule="auto"/>
      <w:ind w:left="432"/>
    </w:pPr>
    <w:rPr>
      <w:rFonts w:ascii="Verdana" w:eastAsia="Times New Roman" w:hAnsi="Verdana" w:cs="Times New Roman"/>
      <w:sz w:val="16"/>
      <w:szCs w:val="24"/>
    </w:rPr>
  </w:style>
  <w:style w:type="paragraph" w:customStyle="1" w:styleId="D871C0B2EE47421799B85EA77C85BA4A33">
    <w:name w:val="D871C0B2EE47421799B85EA77C85BA4A33"/>
    <w:rsid w:val="00FC7DEA"/>
    <w:pPr>
      <w:spacing w:after="120" w:line="240" w:lineRule="auto"/>
      <w:ind w:left="432"/>
    </w:pPr>
    <w:rPr>
      <w:rFonts w:ascii="Verdana" w:eastAsia="Times New Roman" w:hAnsi="Verdana" w:cs="Times New Roman"/>
      <w:sz w:val="16"/>
      <w:szCs w:val="24"/>
    </w:rPr>
  </w:style>
  <w:style w:type="paragraph" w:customStyle="1" w:styleId="AFCA9A2935FF4886B2669054F130351133">
    <w:name w:val="AFCA9A2935FF4886B2669054F130351133"/>
    <w:rsid w:val="00FC7DEA"/>
    <w:pPr>
      <w:spacing w:after="120" w:line="240" w:lineRule="auto"/>
      <w:ind w:left="432"/>
    </w:pPr>
    <w:rPr>
      <w:rFonts w:ascii="Verdana" w:eastAsia="Times New Roman" w:hAnsi="Verdana" w:cs="Times New Roman"/>
      <w:sz w:val="16"/>
      <w:szCs w:val="24"/>
    </w:rPr>
  </w:style>
  <w:style w:type="paragraph" w:customStyle="1" w:styleId="0CC595A431D14E7CA25749685DF6205F34">
    <w:name w:val="0CC595A431D14E7CA25749685DF6205F34"/>
    <w:rsid w:val="00FC7DEA"/>
    <w:pPr>
      <w:spacing w:after="120" w:line="240" w:lineRule="auto"/>
      <w:ind w:left="432"/>
    </w:pPr>
    <w:rPr>
      <w:rFonts w:ascii="Verdana" w:eastAsia="Times New Roman" w:hAnsi="Verdana" w:cs="Times New Roman"/>
      <w:sz w:val="16"/>
      <w:szCs w:val="24"/>
    </w:rPr>
  </w:style>
  <w:style w:type="paragraph" w:customStyle="1" w:styleId="25A0238B402142599055B6576C4A32C834">
    <w:name w:val="25A0238B402142599055B6576C4A32C834"/>
    <w:rsid w:val="00FC7DEA"/>
    <w:pPr>
      <w:spacing w:after="120" w:line="240" w:lineRule="auto"/>
      <w:ind w:left="432"/>
    </w:pPr>
    <w:rPr>
      <w:rFonts w:ascii="Verdana" w:eastAsia="Times New Roman" w:hAnsi="Verdana" w:cs="Times New Roman"/>
      <w:sz w:val="16"/>
      <w:szCs w:val="24"/>
    </w:rPr>
  </w:style>
  <w:style w:type="paragraph" w:customStyle="1" w:styleId="4E18412E9F894187B398A4D4D728045234">
    <w:name w:val="4E18412E9F894187B398A4D4D728045234"/>
    <w:rsid w:val="00FC7DEA"/>
    <w:pPr>
      <w:spacing w:after="120" w:line="240" w:lineRule="auto"/>
      <w:ind w:left="432"/>
    </w:pPr>
    <w:rPr>
      <w:rFonts w:ascii="Verdana" w:eastAsia="Times New Roman" w:hAnsi="Verdana" w:cs="Times New Roman"/>
      <w:sz w:val="16"/>
      <w:szCs w:val="24"/>
    </w:rPr>
  </w:style>
  <w:style w:type="paragraph" w:customStyle="1" w:styleId="415FF90E738548CC8ADE39F25AEEB88B34">
    <w:name w:val="415FF90E738548CC8ADE39F25AEEB88B34"/>
    <w:rsid w:val="00FC7DEA"/>
    <w:pPr>
      <w:spacing w:after="120" w:line="240" w:lineRule="auto"/>
      <w:ind w:left="432"/>
    </w:pPr>
    <w:rPr>
      <w:rFonts w:ascii="Verdana" w:eastAsia="Times New Roman" w:hAnsi="Verdana" w:cs="Times New Roman"/>
      <w:sz w:val="16"/>
      <w:szCs w:val="24"/>
    </w:rPr>
  </w:style>
  <w:style w:type="paragraph" w:customStyle="1" w:styleId="ADCD46F09AD74AAEB5CCBE0FF5B2C42234">
    <w:name w:val="ADCD46F09AD74AAEB5CCBE0FF5B2C42234"/>
    <w:rsid w:val="00FC7DEA"/>
    <w:pPr>
      <w:spacing w:after="120" w:line="240" w:lineRule="auto"/>
      <w:ind w:left="432"/>
    </w:pPr>
    <w:rPr>
      <w:rFonts w:ascii="Verdana" w:eastAsia="Times New Roman" w:hAnsi="Verdana" w:cs="Times New Roman"/>
      <w:sz w:val="16"/>
      <w:szCs w:val="24"/>
    </w:rPr>
  </w:style>
  <w:style w:type="paragraph" w:customStyle="1" w:styleId="9C098B4925504E7AA7AF2C9E9B5FF61A34">
    <w:name w:val="9C098B4925504E7AA7AF2C9E9B5FF61A34"/>
    <w:rsid w:val="00FC7DEA"/>
    <w:pPr>
      <w:spacing w:after="120" w:line="240" w:lineRule="auto"/>
      <w:ind w:left="432"/>
    </w:pPr>
    <w:rPr>
      <w:rFonts w:ascii="Verdana" w:eastAsia="Times New Roman" w:hAnsi="Verdana" w:cs="Times New Roman"/>
      <w:sz w:val="16"/>
      <w:szCs w:val="24"/>
    </w:rPr>
  </w:style>
  <w:style w:type="paragraph" w:customStyle="1" w:styleId="1516E2DA872C41AE9076579DAC460E2534">
    <w:name w:val="1516E2DA872C41AE9076579DAC460E2534"/>
    <w:rsid w:val="00FC7DEA"/>
    <w:pPr>
      <w:spacing w:after="120" w:line="240" w:lineRule="auto"/>
      <w:ind w:left="432"/>
    </w:pPr>
    <w:rPr>
      <w:rFonts w:ascii="Verdana" w:eastAsia="Times New Roman" w:hAnsi="Verdana" w:cs="Times New Roman"/>
      <w:sz w:val="16"/>
      <w:szCs w:val="24"/>
    </w:rPr>
  </w:style>
  <w:style w:type="paragraph" w:customStyle="1" w:styleId="3FC57A1BB29F44DBBA949B9FB1CD66CA31">
    <w:name w:val="3FC57A1BB29F44DBBA949B9FB1CD66CA31"/>
    <w:rsid w:val="00FC7DEA"/>
    <w:pPr>
      <w:spacing w:after="120" w:line="240" w:lineRule="auto"/>
      <w:ind w:left="432"/>
    </w:pPr>
    <w:rPr>
      <w:rFonts w:ascii="Verdana" w:eastAsia="Times New Roman" w:hAnsi="Verdana" w:cs="Times New Roman"/>
      <w:sz w:val="16"/>
      <w:szCs w:val="24"/>
    </w:rPr>
  </w:style>
  <w:style w:type="paragraph" w:customStyle="1" w:styleId="62B5B7ED04D84F2094328C6D8AED3C1B31">
    <w:name w:val="62B5B7ED04D84F2094328C6D8AED3C1B31"/>
    <w:rsid w:val="00FC7DEA"/>
    <w:pPr>
      <w:spacing w:after="120" w:line="240" w:lineRule="auto"/>
      <w:ind w:left="432"/>
    </w:pPr>
    <w:rPr>
      <w:rFonts w:ascii="Verdana" w:eastAsia="Times New Roman" w:hAnsi="Verdana" w:cs="Times New Roman"/>
      <w:sz w:val="16"/>
      <w:szCs w:val="24"/>
    </w:rPr>
  </w:style>
  <w:style w:type="paragraph" w:customStyle="1" w:styleId="258C143E4916451A80C83554C594173231">
    <w:name w:val="258C143E4916451A80C83554C594173231"/>
    <w:rsid w:val="00FC7DEA"/>
    <w:pPr>
      <w:spacing w:after="120" w:line="240" w:lineRule="auto"/>
      <w:ind w:left="432"/>
    </w:pPr>
    <w:rPr>
      <w:rFonts w:ascii="Verdana" w:eastAsia="Times New Roman" w:hAnsi="Verdana" w:cs="Times New Roman"/>
      <w:sz w:val="16"/>
      <w:szCs w:val="24"/>
    </w:rPr>
  </w:style>
  <w:style w:type="paragraph" w:customStyle="1" w:styleId="8419CF7D87E04B499651A0BA1BA64ABD31">
    <w:name w:val="8419CF7D87E04B499651A0BA1BA64ABD31"/>
    <w:rsid w:val="00FC7DEA"/>
    <w:pPr>
      <w:spacing w:after="120" w:line="240" w:lineRule="auto"/>
      <w:ind w:left="432"/>
    </w:pPr>
    <w:rPr>
      <w:rFonts w:ascii="Verdana" w:eastAsia="Times New Roman" w:hAnsi="Verdana" w:cs="Times New Roman"/>
      <w:sz w:val="16"/>
      <w:szCs w:val="24"/>
    </w:rPr>
  </w:style>
  <w:style w:type="paragraph" w:customStyle="1" w:styleId="F21FCA826E4849FDA78118BB2376CBCC31">
    <w:name w:val="F21FCA826E4849FDA78118BB2376CBCC31"/>
    <w:rsid w:val="00FC7DEA"/>
    <w:pPr>
      <w:spacing w:after="120" w:line="240" w:lineRule="auto"/>
      <w:ind w:left="432"/>
    </w:pPr>
    <w:rPr>
      <w:rFonts w:ascii="Verdana" w:eastAsia="Times New Roman" w:hAnsi="Verdana" w:cs="Times New Roman"/>
      <w:sz w:val="16"/>
      <w:szCs w:val="24"/>
    </w:rPr>
  </w:style>
  <w:style w:type="paragraph" w:customStyle="1" w:styleId="90D28F44F2594C748518C10A5D23A6CF34">
    <w:name w:val="90D28F44F2594C748518C10A5D23A6CF34"/>
    <w:rsid w:val="00FC7DEA"/>
    <w:pPr>
      <w:spacing w:after="120" w:line="240" w:lineRule="auto"/>
      <w:ind w:left="432"/>
    </w:pPr>
    <w:rPr>
      <w:rFonts w:ascii="Verdana" w:eastAsia="Times New Roman" w:hAnsi="Verdana" w:cs="Times New Roman"/>
      <w:sz w:val="16"/>
      <w:szCs w:val="24"/>
    </w:rPr>
  </w:style>
  <w:style w:type="paragraph" w:customStyle="1" w:styleId="48E812826B554BED9D77B18C94736D4534">
    <w:name w:val="48E812826B554BED9D77B18C94736D4534"/>
    <w:rsid w:val="00FC7DEA"/>
    <w:pPr>
      <w:spacing w:after="120" w:line="240" w:lineRule="auto"/>
      <w:ind w:left="432"/>
    </w:pPr>
    <w:rPr>
      <w:rFonts w:ascii="Verdana" w:eastAsia="Times New Roman" w:hAnsi="Verdana" w:cs="Times New Roman"/>
      <w:sz w:val="16"/>
      <w:szCs w:val="24"/>
    </w:rPr>
  </w:style>
  <w:style w:type="paragraph" w:customStyle="1" w:styleId="620106A4FB15480DB408CCA034A0D8EB34">
    <w:name w:val="620106A4FB15480DB408CCA034A0D8EB34"/>
    <w:rsid w:val="00FC7DEA"/>
    <w:pPr>
      <w:spacing w:after="120" w:line="240" w:lineRule="auto"/>
      <w:ind w:left="432"/>
    </w:pPr>
    <w:rPr>
      <w:rFonts w:ascii="Verdana" w:eastAsia="Times New Roman" w:hAnsi="Verdana" w:cs="Times New Roman"/>
      <w:sz w:val="16"/>
      <w:szCs w:val="24"/>
    </w:rPr>
  </w:style>
  <w:style w:type="paragraph" w:customStyle="1" w:styleId="D7A1D388CB2948A98C72EDBA0258833234">
    <w:name w:val="D7A1D388CB2948A98C72EDBA0258833234"/>
    <w:rsid w:val="00FC7DEA"/>
    <w:pPr>
      <w:spacing w:after="120" w:line="240" w:lineRule="auto"/>
      <w:ind w:left="432"/>
    </w:pPr>
    <w:rPr>
      <w:rFonts w:ascii="Verdana" w:eastAsia="Times New Roman" w:hAnsi="Verdana" w:cs="Times New Roman"/>
      <w:sz w:val="16"/>
      <w:szCs w:val="24"/>
    </w:rPr>
  </w:style>
  <w:style w:type="paragraph" w:customStyle="1" w:styleId="850A49080B1F4DCE9D624ED040ABE4FD30">
    <w:name w:val="850A49080B1F4DCE9D624ED040ABE4FD30"/>
    <w:rsid w:val="00FC7DEA"/>
    <w:pPr>
      <w:spacing w:after="120" w:line="240" w:lineRule="auto"/>
      <w:ind w:left="432"/>
    </w:pPr>
    <w:rPr>
      <w:rFonts w:ascii="Verdana" w:eastAsia="Times New Roman" w:hAnsi="Verdana" w:cs="Times New Roman"/>
      <w:sz w:val="16"/>
      <w:szCs w:val="24"/>
    </w:rPr>
  </w:style>
  <w:style w:type="paragraph" w:customStyle="1" w:styleId="89BFB023F99B4971B1BB246284E162D730">
    <w:name w:val="89BFB023F99B4971B1BB246284E162D730"/>
    <w:rsid w:val="00FC7DEA"/>
    <w:pPr>
      <w:spacing w:after="120" w:line="240" w:lineRule="auto"/>
      <w:ind w:left="432"/>
    </w:pPr>
    <w:rPr>
      <w:rFonts w:ascii="Verdana" w:eastAsia="Times New Roman" w:hAnsi="Verdana" w:cs="Times New Roman"/>
      <w:sz w:val="16"/>
      <w:szCs w:val="24"/>
    </w:rPr>
  </w:style>
  <w:style w:type="paragraph" w:customStyle="1" w:styleId="98ABFB6D9F184D8C84DF2E2C6A68E0CE30">
    <w:name w:val="98ABFB6D9F184D8C84DF2E2C6A68E0CE30"/>
    <w:rsid w:val="00FC7DEA"/>
    <w:pPr>
      <w:spacing w:after="120" w:line="240" w:lineRule="auto"/>
      <w:ind w:left="432"/>
    </w:pPr>
    <w:rPr>
      <w:rFonts w:ascii="Verdana" w:eastAsia="Times New Roman" w:hAnsi="Verdana" w:cs="Times New Roman"/>
      <w:sz w:val="16"/>
      <w:szCs w:val="24"/>
    </w:rPr>
  </w:style>
  <w:style w:type="paragraph" w:customStyle="1" w:styleId="7EB6DED9328C44DE83E0650A75EFEE4330">
    <w:name w:val="7EB6DED9328C44DE83E0650A75EFEE4330"/>
    <w:rsid w:val="00FC7DEA"/>
    <w:pPr>
      <w:spacing w:after="120" w:line="240" w:lineRule="auto"/>
      <w:ind w:left="432"/>
    </w:pPr>
    <w:rPr>
      <w:rFonts w:ascii="Verdana" w:eastAsia="Times New Roman" w:hAnsi="Verdana" w:cs="Times New Roman"/>
      <w:sz w:val="16"/>
      <w:szCs w:val="24"/>
    </w:rPr>
  </w:style>
  <w:style w:type="paragraph" w:customStyle="1" w:styleId="9E7F1D0A8DC24A708E59F946D252010A30">
    <w:name w:val="9E7F1D0A8DC24A708E59F946D252010A30"/>
    <w:rsid w:val="00FC7DEA"/>
    <w:pPr>
      <w:spacing w:after="120" w:line="240" w:lineRule="auto"/>
      <w:ind w:left="432"/>
    </w:pPr>
    <w:rPr>
      <w:rFonts w:ascii="Verdana" w:eastAsia="Times New Roman" w:hAnsi="Verdana" w:cs="Times New Roman"/>
      <w:sz w:val="16"/>
      <w:szCs w:val="24"/>
    </w:rPr>
  </w:style>
  <w:style w:type="paragraph" w:customStyle="1" w:styleId="95E43A6A40C34D38B01B62AB199E988630">
    <w:name w:val="95E43A6A40C34D38B01B62AB199E988630"/>
    <w:rsid w:val="00FC7DEA"/>
    <w:pPr>
      <w:spacing w:after="120" w:line="240" w:lineRule="auto"/>
      <w:ind w:left="432"/>
    </w:pPr>
    <w:rPr>
      <w:rFonts w:ascii="Verdana" w:eastAsia="Times New Roman" w:hAnsi="Verdana" w:cs="Times New Roman"/>
      <w:sz w:val="16"/>
      <w:szCs w:val="24"/>
    </w:rPr>
  </w:style>
  <w:style w:type="paragraph" w:customStyle="1" w:styleId="F17DA06FDB0D4DF28612798C7B7D8A2230">
    <w:name w:val="F17DA06FDB0D4DF28612798C7B7D8A2230"/>
    <w:rsid w:val="00FC7DEA"/>
    <w:pPr>
      <w:spacing w:after="120" w:line="240" w:lineRule="auto"/>
      <w:ind w:left="432"/>
    </w:pPr>
    <w:rPr>
      <w:rFonts w:ascii="Verdana" w:eastAsia="Times New Roman" w:hAnsi="Verdana" w:cs="Times New Roman"/>
      <w:sz w:val="16"/>
      <w:szCs w:val="24"/>
    </w:rPr>
  </w:style>
  <w:style w:type="paragraph" w:customStyle="1" w:styleId="16576A34990B4DB3BE0D9A18EADE5F1930">
    <w:name w:val="16576A34990B4DB3BE0D9A18EADE5F1930"/>
    <w:rsid w:val="00FC7DEA"/>
    <w:pPr>
      <w:spacing w:after="120" w:line="240" w:lineRule="auto"/>
      <w:ind w:left="432"/>
    </w:pPr>
    <w:rPr>
      <w:rFonts w:ascii="Verdana" w:eastAsia="Times New Roman" w:hAnsi="Verdana" w:cs="Times New Roman"/>
      <w:sz w:val="16"/>
      <w:szCs w:val="24"/>
    </w:rPr>
  </w:style>
  <w:style w:type="paragraph" w:customStyle="1" w:styleId="FCB3E0AB9972406F8CFCE8AF1B56C68D30">
    <w:name w:val="FCB3E0AB9972406F8CFCE8AF1B56C68D30"/>
    <w:rsid w:val="00FC7DEA"/>
    <w:pPr>
      <w:spacing w:after="120" w:line="240" w:lineRule="auto"/>
      <w:ind w:left="432"/>
    </w:pPr>
    <w:rPr>
      <w:rFonts w:ascii="Verdana" w:eastAsia="Times New Roman" w:hAnsi="Verdana" w:cs="Times New Roman"/>
      <w:sz w:val="16"/>
      <w:szCs w:val="24"/>
    </w:rPr>
  </w:style>
  <w:style w:type="paragraph" w:customStyle="1" w:styleId="460E11F935CB4A9D9D7D2F7291E24B8230">
    <w:name w:val="460E11F935CB4A9D9D7D2F7291E24B8230"/>
    <w:rsid w:val="00FC7DEA"/>
    <w:pPr>
      <w:spacing w:after="120" w:line="240" w:lineRule="auto"/>
      <w:ind w:left="432"/>
    </w:pPr>
    <w:rPr>
      <w:rFonts w:ascii="Verdana" w:eastAsia="Times New Roman" w:hAnsi="Verdana" w:cs="Times New Roman"/>
      <w:sz w:val="16"/>
      <w:szCs w:val="24"/>
    </w:rPr>
  </w:style>
  <w:style w:type="paragraph" w:customStyle="1" w:styleId="30C7A0D35694466EA7CAEA806D26134230">
    <w:name w:val="30C7A0D35694466EA7CAEA806D26134230"/>
    <w:rsid w:val="00FC7DEA"/>
    <w:pPr>
      <w:spacing w:after="120" w:line="240" w:lineRule="auto"/>
      <w:ind w:left="432"/>
    </w:pPr>
    <w:rPr>
      <w:rFonts w:ascii="Verdana" w:eastAsia="Times New Roman" w:hAnsi="Verdana" w:cs="Times New Roman"/>
      <w:sz w:val="16"/>
      <w:szCs w:val="24"/>
    </w:rPr>
  </w:style>
  <w:style w:type="paragraph" w:customStyle="1" w:styleId="534D7D2C9772446E9DFE01D885E5C3A630">
    <w:name w:val="534D7D2C9772446E9DFE01D885E5C3A630"/>
    <w:rsid w:val="00FC7DEA"/>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30">
    <w:name w:val="6C36927614D6400AAEC7C12E1095C3C830"/>
    <w:rsid w:val="00FC7DEA"/>
    <w:pPr>
      <w:spacing w:after="120" w:line="240" w:lineRule="auto"/>
      <w:ind w:left="432"/>
    </w:pPr>
    <w:rPr>
      <w:rFonts w:ascii="Verdana" w:eastAsia="Times New Roman" w:hAnsi="Verdana" w:cs="Times New Roman"/>
      <w:sz w:val="16"/>
      <w:szCs w:val="24"/>
    </w:rPr>
  </w:style>
  <w:style w:type="paragraph" w:customStyle="1" w:styleId="FDDC138DD17E4B0A98ABAA321808185C30">
    <w:name w:val="FDDC138DD17E4B0A98ABAA321808185C30"/>
    <w:rsid w:val="00FC7DEA"/>
    <w:pPr>
      <w:spacing w:after="120" w:line="240" w:lineRule="auto"/>
      <w:ind w:left="432"/>
    </w:pPr>
    <w:rPr>
      <w:rFonts w:ascii="Verdana" w:eastAsia="Times New Roman" w:hAnsi="Verdana" w:cs="Times New Roman"/>
      <w:sz w:val="16"/>
      <w:szCs w:val="24"/>
    </w:rPr>
  </w:style>
  <w:style w:type="paragraph" w:customStyle="1" w:styleId="0E77E4922F11458BBD4367C540EBFC3330">
    <w:name w:val="0E77E4922F11458BBD4367C540EBFC3330"/>
    <w:rsid w:val="00FC7DEA"/>
    <w:pPr>
      <w:spacing w:after="120" w:line="240" w:lineRule="auto"/>
      <w:ind w:left="432"/>
    </w:pPr>
    <w:rPr>
      <w:rFonts w:ascii="Verdana" w:eastAsia="Times New Roman" w:hAnsi="Verdana" w:cs="Times New Roman"/>
      <w:sz w:val="16"/>
      <w:szCs w:val="24"/>
    </w:rPr>
  </w:style>
  <w:style w:type="paragraph" w:customStyle="1" w:styleId="0DB9DC6EDA0642749A8C39FA265882EC30">
    <w:name w:val="0DB9DC6EDA0642749A8C39FA265882EC30"/>
    <w:rsid w:val="00FC7DEA"/>
    <w:pPr>
      <w:spacing w:after="120" w:line="240" w:lineRule="auto"/>
      <w:ind w:left="432"/>
    </w:pPr>
    <w:rPr>
      <w:rFonts w:ascii="Verdana" w:eastAsia="Times New Roman" w:hAnsi="Verdana" w:cs="Times New Roman"/>
      <w:sz w:val="16"/>
      <w:szCs w:val="24"/>
    </w:rPr>
  </w:style>
  <w:style w:type="paragraph" w:customStyle="1" w:styleId="BDF64BA7BFEA4CF7A2A2B798B5D7C76E30">
    <w:name w:val="BDF64BA7BFEA4CF7A2A2B798B5D7C76E30"/>
    <w:rsid w:val="00FC7DEA"/>
    <w:pPr>
      <w:spacing w:after="120" w:line="240" w:lineRule="auto"/>
      <w:ind w:left="432"/>
    </w:pPr>
    <w:rPr>
      <w:rFonts w:ascii="Verdana" w:eastAsia="Times New Roman" w:hAnsi="Verdana" w:cs="Times New Roman"/>
      <w:sz w:val="16"/>
      <w:szCs w:val="24"/>
    </w:rPr>
  </w:style>
  <w:style w:type="paragraph" w:customStyle="1" w:styleId="92E1EC851F3841A197A0F6870EC4E0C130">
    <w:name w:val="92E1EC851F3841A197A0F6870EC4E0C130"/>
    <w:rsid w:val="00FC7DEA"/>
    <w:pPr>
      <w:spacing w:after="120" w:line="240" w:lineRule="auto"/>
      <w:ind w:left="432"/>
    </w:pPr>
    <w:rPr>
      <w:rFonts w:ascii="Verdana" w:eastAsia="Times New Roman" w:hAnsi="Verdana" w:cs="Times New Roman"/>
      <w:sz w:val="16"/>
      <w:szCs w:val="24"/>
    </w:rPr>
  </w:style>
  <w:style w:type="paragraph" w:customStyle="1" w:styleId="D49FC69877A442F5B24FE45871EE32DB30">
    <w:name w:val="D49FC69877A442F5B24FE45871EE32DB30"/>
    <w:rsid w:val="00FC7DEA"/>
    <w:pPr>
      <w:spacing w:after="120" w:line="240" w:lineRule="auto"/>
      <w:ind w:left="432"/>
    </w:pPr>
    <w:rPr>
      <w:rFonts w:ascii="Verdana" w:eastAsia="Times New Roman" w:hAnsi="Verdana" w:cs="Times New Roman"/>
      <w:sz w:val="16"/>
      <w:szCs w:val="24"/>
    </w:rPr>
  </w:style>
  <w:style w:type="paragraph" w:customStyle="1" w:styleId="30652D2FA9AE45E9BCD229FDC064431D2">
    <w:name w:val="30652D2FA9AE45E9BCD229FDC064431D2"/>
    <w:rsid w:val="00FC7DEA"/>
    <w:pPr>
      <w:spacing w:after="120" w:line="240" w:lineRule="auto"/>
      <w:ind w:left="432"/>
    </w:pPr>
    <w:rPr>
      <w:rFonts w:ascii="Verdana" w:eastAsia="Times New Roman" w:hAnsi="Verdana" w:cs="Times New Roman"/>
      <w:sz w:val="16"/>
      <w:szCs w:val="24"/>
    </w:rPr>
  </w:style>
  <w:style w:type="paragraph" w:customStyle="1" w:styleId="27F5A3A8A5074DB8B9F511D4853F55FB32">
    <w:name w:val="27F5A3A8A5074DB8B9F511D4853F55FB32"/>
    <w:rsid w:val="00FC7DEA"/>
    <w:pPr>
      <w:spacing w:after="120" w:line="240" w:lineRule="auto"/>
      <w:ind w:left="432"/>
    </w:pPr>
    <w:rPr>
      <w:rFonts w:ascii="Verdana" w:eastAsia="Times New Roman" w:hAnsi="Verdana" w:cs="Times New Roman"/>
      <w:sz w:val="16"/>
      <w:szCs w:val="24"/>
    </w:rPr>
  </w:style>
  <w:style w:type="paragraph" w:customStyle="1" w:styleId="27BC90D2CA8E431BA9CE0500CA858D4340">
    <w:name w:val="27BC90D2CA8E431BA9CE0500CA858D4340"/>
    <w:rsid w:val="00FC7DEA"/>
    <w:pPr>
      <w:spacing w:after="120" w:line="240" w:lineRule="auto"/>
      <w:ind w:left="432"/>
    </w:pPr>
    <w:rPr>
      <w:rFonts w:ascii="Verdana" w:eastAsia="Times New Roman" w:hAnsi="Verdana" w:cs="Times New Roman"/>
      <w:sz w:val="16"/>
      <w:szCs w:val="24"/>
    </w:rPr>
  </w:style>
  <w:style w:type="paragraph" w:customStyle="1" w:styleId="6484F79BC5B1431C9AA68FF1176352EA40">
    <w:name w:val="6484F79BC5B1431C9AA68FF1176352EA40"/>
    <w:rsid w:val="00FC7DEA"/>
    <w:pPr>
      <w:spacing w:after="120" w:line="240" w:lineRule="auto"/>
      <w:ind w:left="432"/>
    </w:pPr>
    <w:rPr>
      <w:rFonts w:ascii="Verdana" w:eastAsia="Times New Roman" w:hAnsi="Verdana" w:cs="Times New Roman"/>
      <w:sz w:val="16"/>
      <w:szCs w:val="24"/>
    </w:rPr>
  </w:style>
  <w:style w:type="paragraph" w:customStyle="1" w:styleId="43800B3707104B38A572A104C97F048040">
    <w:name w:val="43800B3707104B38A572A104C97F048040"/>
    <w:rsid w:val="00FC7DEA"/>
    <w:pPr>
      <w:spacing w:after="120" w:line="240" w:lineRule="auto"/>
      <w:ind w:left="432"/>
    </w:pPr>
    <w:rPr>
      <w:rFonts w:ascii="Verdana" w:eastAsia="Times New Roman" w:hAnsi="Verdana" w:cs="Times New Roman"/>
      <w:sz w:val="16"/>
      <w:szCs w:val="24"/>
    </w:rPr>
  </w:style>
  <w:style w:type="paragraph" w:customStyle="1" w:styleId="38FB7BB2C86C47CFB60F2AAF74847F5841">
    <w:name w:val="38FB7BB2C86C47CFB60F2AAF74847F5841"/>
    <w:rsid w:val="00FC7DEA"/>
    <w:pPr>
      <w:spacing w:after="120" w:line="240" w:lineRule="auto"/>
      <w:ind w:left="432"/>
    </w:pPr>
    <w:rPr>
      <w:rFonts w:ascii="Verdana" w:eastAsia="Times New Roman" w:hAnsi="Verdana" w:cs="Times New Roman"/>
      <w:sz w:val="16"/>
      <w:szCs w:val="24"/>
    </w:rPr>
  </w:style>
  <w:style w:type="paragraph" w:customStyle="1" w:styleId="6AA268D59EB84EBF81FC841262F8EA1B41">
    <w:name w:val="6AA268D59EB84EBF81FC841262F8EA1B41"/>
    <w:rsid w:val="00FC7DEA"/>
    <w:pPr>
      <w:spacing w:after="120" w:line="240" w:lineRule="auto"/>
      <w:ind w:left="432"/>
    </w:pPr>
    <w:rPr>
      <w:rFonts w:ascii="Verdana" w:eastAsia="Times New Roman" w:hAnsi="Verdana" w:cs="Times New Roman"/>
      <w:sz w:val="16"/>
      <w:szCs w:val="24"/>
    </w:rPr>
  </w:style>
  <w:style w:type="paragraph" w:customStyle="1" w:styleId="D0A61CE30E504350A20FF6A5B7C42E9441">
    <w:name w:val="D0A61CE30E504350A20FF6A5B7C42E9441"/>
    <w:rsid w:val="00FC7DEA"/>
    <w:pPr>
      <w:spacing w:after="120" w:line="240" w:lineRule="auto"/>
      <w:ind w:left="432"/>
    </w:pPr>
    <w:rPr>
      <w:rFonts w:ascii="Verdana" w:eastAsia="Times New Roman" w:hAnsi="Verdana" w:cs="Times New Roman"/>
      <w:sz w:val="16"/>
      <w:szCs w:val="24"/>
    </w:rPr>
  </w:style>
  <w:style w:type="paragraph" w:customStyle="1" w:styleId="227D5788433B4597A7CB6A1A9F157AF534">
    <w:name w:val="227D5788433B4597A7CB6A1A9F157AF534"/>
    <w:rsid w:val="00FC7DEA"/>
    <w:pPr>
      <w:spacing w:after="120" w:line="240" w:lineRule="auto"/>
      <w:ind w:left="432"/>
    </w:pPr>
    <w:rPr>
      <w:rFonts w:ascii="Verdana" w:eastAsia="Times New Roman" w:hAnsi="Verdana" w:cs="Times New Roman"/>
      <w:sz w:val="16"/>
      <w:szCs w:val="24"/>
    </w:rPr>
  </w:style>
  <w:style w:type="paragraph" w:customStyle="1" w:styleId="A0F36425C4084384A3635A7255AA305434">
    <w:name w:val="A0F36425C4084384A3635A7255AA305434"/>
    <w:rsid w:val="00FC7DEA"/>
    <w:pPr>
      <w:spacing w:after="120" w:line="240" w:lineRule="auto"/>
      <w:ind w:left="432"/>
    </w:pPr>
    <w:rPr>
      <w:rFonts w:ascii="Verdana" w:eastAsia="Times New Roman" w:hAnsi="Verdana" w:cs="Times New Roman"/>
      <w:sz w:val="16"/>
      <w:szCs w:val="24"/>
    </w:rPr>
  </w:style>
  <w:style w:type="paragraph" w:customStyle="1" w:styleId="1DF15D4035B84E6C8F0386CC5448E8DF34">
    <w:name w:val="1DF15D4035B84E6C8F0386CC5448E8DF34"/>
    <w:rsid w:val="00FC7DEA"/>
    <w:pPr>
      <w:spacing w:after="120" w:line="240" w:lineRule="auto"/>
      <w:ind w:left="432"/>
    </w:pPr>
    <w:rPr>
      <w:rFonts w:ascii="Verdana" w:eastAsia="Times New Roman" w:hAnsi="Verdana" w:cs="Times New Roman"/>
      <w:sz w:val="16"/>
      <w:szCs w:val="24"/>
    </w:rPr>
  </w:style>
  <w:style w:type="paragraph" w:customStyle="1" w:styleId="73C0BD5376344ACB89586A93E9AB439A34">
    <w:name w:val="73C0BD5376344ACB89586A93E9AB439A34"/>
    <w:rsid w:val="00FC7DEA"/>
    <w:pPr>
      <w:spacing w:after="120" w:line="240" w:lineRule="auto"/>
      <w:ind w:left="432"/>
    </w:pPr>
    <w:rPr>
      <w:rFonts w:ascii="Verdana" w:eastAsia="Times New Roman" w:hAnsi="Verdana" w:cs="Times New Roman"/>
      <w:sz w:val="16"/>
      <w:szCs w:val="24"/>
    </w:rPr>
  </w:style>
  <w:style w:type="paragraph" w:customStyle="1" w:styleId="885604E1BCCE4D9BBB142B7C12F7EECF34">
    <w:name w:val="885604E1BCCE4D9BBB142B7C12F7EECF34"/>
    <w:rsid w:val="00FC7DEA"/>
    <w:pPr>
      <w:spacing w:after="120" w:line="240" w:lineRule="auto"/>
      <w:ind w:left="432"/>
    </w:pPr>
    <w:rPr>
      <w:rFonts w:ascii="Verdana" w:eastAsia="Times New Roman" w:hAnsi="Verdana" w:cs="Times New Roman"/>
      <w:sz w:val="16"/>
      <w:szCs w:val="24"/>
    </w:rPr>
  </w:style>
  <w:style w:type="paragraph" w:customStyle="1" w:styleId="E20582E15EC640079AF3DA19F023452134">
    <w:name w:val="E20582E15EC640079AF3DA19F023452134"/>
    <w:rsid w:val="00FC7DEA"/>
    <w:pPr>
      <w:spacing w:after="120" w:line="240" w:lineRule="auto"/>
      <w:ind w:left="432"/>
    </w:pPr>
    <w:rPr>
      <w:rFonts w:ascii="Verdana" w:eastAsia="Times New Roman" w:hAnsi="Verdana" w:cs="Times New Roman"/>
      <w:sz w:val="16"/>
      <w:szCs w:val="24"/>
    </w:rPr>
  </w:style>
  <w:style w:type="paragraph" w:customStyle="1" w:styleId="41F28EDC2A174030A2E7DEDAD64F079B33">
    <w:name w:val="41F28EDC2A174030A2E7DEDAD64F079B33"/>
    <w:rsid w:val="00FC7DEA"/>
    <w:pPr>
      <w:spacing w:after="120" w:line="240" w:lineRule="auto"/>
      <w:ind w:left="432"/>
    </w:pPr>
    <w:rPr>
      <w:rFonts w:ascii="Verdana" w:eastAsia="Times New Roman" w:hAnsi="Verdana" w:cs="Times New Roman"/>
      <w:sz w:val="16"/>
      <w:szCs w:val="24"/>
    </w:rPr>
  </w:style>
  <w:style w:type="paragraph" w:customStyle="1" w:styleId="D871C0B2EE47421799B85EA77C85BA4A34">
    <w:name w:val="D871C0B2EE47421799B85EA77C85BA4A34"/>
    <w:rsid w:val="00FC7DEA"/>
    <w:pPr>
      <w:spacing w:after="120" w:line="240" w:lineRule="auto"/>
      <w:ind w:left="432"/>
    </w:pPr>
    <w:rPr>
      <w:rFonts w:ascii="Verdana" w:eastAsia="Times New Roman" w:hAnsi="Verdana" w:cs="Times New Roman"/>
      <w:sz w:val="16"/>
      <w:szCs w:val="24"/>
    </w:rPr>
  </w:style>
  <w:style w:type="paragraph" w:customStyle="1" w:styleId="AFCA9A2935FF4886B2669054F130351134">
    <w:name w:val="AFCA9A2935FF4886B2669054F130351134"/>
    <w:rsid w:val="00FC7DEA"/>
    <w:pPr>
      <w:spacing w:after="120" w:line="240" w:lineRule="auto"/>
      <w:ind w:left="432"/>
    </w:pPr>
    <w:rPr>
      <w:rFonts w:ascii="Verdana" w:eastAsia="Times New Roman" w:hAnsi="Verdana" w:cs="Times New Roman"/>
      <w:sz w:val="16"/>
      <w:szCs w:val="24"/>
    </w:rPr>
  </w:style>
  <w:style w:type="paragraph" w:customStyle="1" w:styleId="0CC595A431D14E7CA25749685DF6205F35">
    <w:name w:val="0CC595A431D14E7CA25749685DF6205F35"/>
    <w:rsid w:val="00FC7DEA"/>
    <w:pPr>
      <w:spacing w:after="120" w:line="240" w:lineRule="auto"/>
      <w:ind w:left="432"/>
    </w:pPr>
    <w:rPr>
      <w:rFonts w:ascii="Verdana" w:eastAsia="Times New Roman" w:hAnsi="Verdana" w:cs="Times New Roman"/>
      <w:sz w:val="16"/>
      <w:szCs w:val="24"/>
    </w:rPr>
  </w:style>
  <w:style w:type="paragraph" w:customStyle="1" w:styleId="25A0238B402142599055B6576C4A32C835">
    <w:name w:val="25A0238B402142599055B6576C4A32C835"/>
    <w:rsid w:val="00FC7DEA"/>
    <w:pPr>
      <w:spacing w:after="120" w:line="240" w:lineRule="auto"/>
      <w:ind w:left="432"/>
    </w:pPr>
    <w:rPr>
      <w:rFonts w:ascii="Verdana" w:eastAsia="Times New Roman" w:hAnsi="Verdana" w:cs="Times New Roman"/>
      <w:sz w:val="16"/>
      <w:szCs w:val="24"/>
    </w:rPr>
  </w:style>
  <w:style w:type="paragraph" w:customStyle="1" w:styleId="4E18412E9F894187B398A4D4D728045235">
    <w:name w:val="4E18412E9F894187B398A4D4D728045235"/>
    <w:rsid w:val="00FC7DEA"/>
    <w:pPr>
      <w:spacing w:after="120" w:line="240" w:lineRule="auto"/>
      <w:ind w:left="432"/>
    </w:pPr>
    <w:rPr>
      <w:rFonts w:ascii="Verdana" w:eastAsia="Times New Roman" w:hAnsi="Verdana" w:cs="Times New Roman"/>
      <w:sz w:val="16"/>
      <w:szCs w:val="24"/>
    </w:rPr>
  </w:style>
  <w:style w:type="paragraph" w:customStyle="1" w:styleId="415FF90E738548CC8ADE39F25AEEB88B35">
    <w:name w:val="415FF90E738548CC8ADE39F25AEEB88B35"/>
    <w:rsid w:val="00FC7DEA"/>
    <w:pPr>
      <w:spacing w:after="120" w:line="240" w:lineRule="auto"/>
      <w:ind w:left="432"/>
    </w:pPr>
    <w:rPr>
      <w:rFonts w:ascii="Verdana" w:eastAsia="Times New Roman" w:hAnsi="Verdana" w:cs="Times New Roman"/>
      <w:sz w:val="16"/>
      <w:szCs w:val="24"/>
    </w:rPr>
  </w:style>
  <w:style w:type="paragraph" w:customStyle="1" w:styleId="ADCD46F09AD74AAEB5CCBE0FF5B2C42235">
    <w:name w:val="ADCD46F09AD74AAEB5CCBE0FF5B2C42235"/>
    <w:rsid w:val="00FC7DEA"/>
    <w:pPr>
      <w:spacing w:after="120" w:line="240" w:lineRule="auto"/>
      <w:ind w:left="432"/>
    </w:pPr>
    <w:rPr>
      <w:rFonts w:ascii="Verdana" w:eastAsia="Times New Roman" w:hAnsi="Verdana" w:cs="Times New Roman"/>
      <w:sz w:val="16"/>
      <w:szCs w:val="24"/>
    </w:rPr>
  </w:style>
  <w:style w:type="paragraph" w:customStyle="1" w:styleId="9C098B4925504E7AA7AF2C9E9B5FF61A35">
    <w:name w:val="9C098B4925504E7AA7AF2C9E9B5FF61A35"/>
    <w:rsid w:val="00FC7DEA"/>
    <w:pPr>
      <w:spacing w:after="120" w:line="240" w:lineRule="auto"/>
      <w:ind w:left="432"/>
    </w:pPr>
    <w:rPr>
      <w:rFonts w:ascii="Verdana" w:eastAsia="Times New Roman" w:hAnsi="Verdana" w:cs="Times New Roman"/>
      <w:sz w:val="16"/>
      <w:szCs w:val="24"/>
    </w:rPr>
  </w:style>
  <w:style w:type="paragraph" w:customStyle="1" w:styleId="1516E2DA872C41AE9076579DAC460E2535">
    <w:name w:val="1516E2DA872C41AE9076579DAC460E2535"/>
    <w:rsid w:val="00FC7DEA"/>
    <w:pPr>
      <w:spacing w:after="120" w:line="240" w:lineRule="auto"/>
      <w:ind w:left="432"/>
    </w:pPr>
    <w:rPr>
      <w:rFonts w:ascii="Verdana" w:eastAsia="Times New Roman" w:hAnsi="Verdana" w:cs="Times New Roman"/>
      <w:sz w:val="16"/>
      <w:szCs w:val="24"/>
    </w:rPr>
  </w:style>
  <w:style w:type="paragraph" w:customStyle="1" w:styleId="3FC57A1BB29F44DBBA949B9FB1CD66CA32">
    <w:name w:val="3FC57A1BB29F44DBBA949B9FB1CD66CA32"/>
    <w:rsid w:val="00FC7DEA"/>
    <w:pPr>
      <w:spacing w:after="120" w:line="240" w:lineRule="auto"/>
      <w:ind w:left="432"/>
    </w:pPr>
    <w:rPr>
      <w:rFonts w:ascii="Verdana" w:eastAsia="Times New Roman" w:hAnsi="Verdana" w:cs="Times New Roman"/>
      <w:sz w:val="16"/>
      <w:szCs w:val="24"/>
    </w:rPr>
  </w:style>
  <w:style w:type="paragraph" w:customStyle="1" w:styleId="62B5B7ED04D84F2094328C6D8AED3C1B32">
    <w:name w:val="62B5B7ED04D84F2094328C6D8AED3C1B32"/>
    <w:rsid w:val="00FC7DEA"/>
    <w:pPr>
      <w:spacing w:after="120" w:line="240" w:lineRule="auto"/>
      <w:ind w:left="432"/>
    </w:pPr>
    <w:rPr>
      <w:rFonts w:ascii="Verdana" w:eastAsia="Times New Roman" w:hAnsi="Verdana" w:cs="Times New Roman"/>
      <w:sz w:val="16"/>
      <w:szCs w:val="24"/>
    </w:rPr>
  </w:style>
  <w:style w:type="paragraph" w:customStyle="1" w:styleId="258C143E4916451A80C83554C594173232">
    <w:name w:val="258C143E4916451A80C83554C594173232"/>
    <w:rsid w:val="00FC7DEA"/>
    <w:pPr>
      <w:spacing w:after="120" w:line="240" w:lineRule="auto"/>
      <w:ind w:left="432"/>
    </w:pPr>
    <w:rPr>
      <w:rFonts w:ascii="Verdana" w:eastAsia="Times New Roman" w:hAnsi="Verdana" w:cs="Times New Roman"/>
      <w:sz w:val="16"/>
      <w:szCs w:val="24"/>
    </w:rPr>
  </w:style>
  <w:style w:type="paragraph" w:customStyle="1" w:styleId="8419CF7D87E04B499651A0BA1BA64ABD32">
    <w:name w:val="8419CF7D87E04B499651A0BA1BA64ABD32"/>
    <w:rsid w:val="00FC7DEA"/>
    <w:pPr>
      <w:spacing w:after="120" w:line="240" w:lineRule="auto"/>
      <w:ind w:left="432"/>
    </w:pPr>
    <w:rPr>
      <w:rFonts w:ascii="Verdana" w:eastAsia="Times New Roman" w:hAnsi="Verdana" w:cs="Times New Roman"/>
      <w:sz w:val="16"/>
      <w:szCs w:val="24"/>
    </w:rPr>
  </w:style>
  <w:style w:type="paragraph" w:customStyle="1" w:styleId="F21FCA826E4849FDA78118BB2376CBCC32">
    <w:name w:val="F21FCA826E4849FDA78118BB2376CBCC32"/>
    <w:rsid w:val="00FC7DEA"/>
    <w:pPr>
      <w:spacing w:after="120" w:line="240" w:lineRule="auto"/>
      <w:ind w:left="432"/>
    </w:pPr>
    <w:rPr>
      <w:rFonts w:ascii="Verdana" w:eastAsia="Times New Roman" w:hAnsi="Verdana" w:cs="Times New Roman"/>
      <w:sz w:val="16"/>
      <w:szCs w:val="24"/>
    </w:rPr>
  </w:style>
  <w:style w:type="paragraph" w:customStyle="1" w:styleId="90D28F44F2594C748518C10A5D23A6CF35">
    <w:name w:val="90D28F44F2594C748518C10A5D23A6CF35"/>
    <w:rsid w:val="00FC7DEA"/>
    <w:pPr>
      <w:spacing w:after="120" w:line="240" w:lineRule="auto"/>
      <w:ind w:left="432"/>
    </w:pPr>
    <w:rPr>
      <w:rFonts w:ascii="Verdana" w:eastAsia="Times New Roman" w:hAnsi="Verdana" w:cs="Times New Roman"/>
      <w:sz w:val="16"/>
      <w:szCs w:val="24"/>
    </w:rPr>
  </w:style>
  <w:style w:type="paragraph" w:customStyle="1" w:styleId="48E812826B554BED9D77B18C94736D4535">
    <w:name w:val="48E812826B554BED9D77B18C94736D4535"/>
    <w:rsid w:val="00FC7DEA"/>
    <w:pPr>
      <w:spacing w:after="120" w:line="240" w:lineRule="auto"/>
      <w:ind w:left="432"/>
    </w:pPr>
    <w:rPr>
      <w:rFonts w:ascii="Verdana" w:eastAsia="Times New Roman" w:hAnsi="Verdana" w:cs="Times New Roman"/>
      <w:sz w:val="16"/>
      <w:szCs w:val="24"/>
    </w:rPr>
  </w:style>
  <w:style w:type="paragraph" w:customStyle="1" w:styleId="620106A4FB15480DB408CCA034A0D8EB35">
    <w:name w:val="620106A4FB15480DB408CCA034A0D8EB35"/>
    <w:rsid w:val="00FC7DEA"/>
    <w:pPr>
      <w:spacing w:after="120" w:line="240" w:lineRule="auto"/>
      <w:ind w:left="432"/>
    </w:pPr>
    <w:rPr>
      <w:rFonts w:ascii="Verdana" w:eastAsia="Times New Roman" w:hAnsi="Verdana" w:cs="Times New Roman"/>
      <w:sz w:val="16"/>
      <w:szCs w:val="24"/>
    </w:rPr>
  </w:style>
  <w:style w:type="paragraph" w:customStyle="1" w:styleId="D7A1D388CB2948A98C72EDBA0258833235">
    <w:name w:val="D7A1D388CB2948A98C72EDBA0258833235"/>
    <w:rsid w:val="00FC7DEA"/>
    <w:pPr>
      <w:spacing w:after="120" w:line="240" w:lineRule="auto"/>
      <w:ind w:left="432"/>
    </w:pPr>
    <w:rPr>
      <w:rFonts w:ascii="Verdana" w:eastAsia="Times New Roman" w:hAnsi="Verdana" w:cs="Times New Roman"/>
      <w:sz w:val="16"/>
      <w:szCs w:val="24"/>
    </w:rPr>
  </w:style>
  <w:style w:type="paragraph" w:customStyle="1" w:styleId="850A49080B1F4DCE9D624ED040ABE4FD31">
    <w:name w:val="850A49080B1F4DCE9D624ED040ABE4FD31"/>
    <w:rsid w:val="00FC7DEA"/>
    <w:pPr>
      <w:spacing w:after="120" w:line="240" w:lineRule="auto"/>
      <w:ind w:left="432"/>
    </w:pPr>
    <w:rPr>
      <w:rFonts w:ascii="Verdana" w:eastAsia="Times New Roman" w:hAnsi="Verdana" w:cs="Times New Roman"/>
      <w:sz w:val="16"/>
      <w:szCs w:val="24"/>
    </w:rPr>
  </w:style>
  <w:style w:type="paragraph" w:customStyle="1" w:styleId="89BFB023F99B4971B1BB246284E162D731">
    <w:name w:val="89BFB023F99B4971B1BB246284E162D731"/>
    <w:rsid w:val="00FC7DEA"/>
    <w:pPr>
      <w:spacing w:after="120" w:line="240" w:lineRule="auto"/>
      <w:ind w:left="432"/>
    </w:pPr>
    <w:rPr>
      <w:rFonts w:ascii="Verdana" w:eastAsia="Times New Roman" w:hAnsi="Verdana" w:cs="Times New Roman"/>
      <w:sz w:val="16"/>
      <w:szCs w:val="24"/>
    </w:rPr>
  </w:style>
  <w:style w:type="paragraph" w:customStyle="1" w:styleId="98ABFB6D9F184D8C84DF2E2C6A68E0CE31">
    <w:name w:val="98ABFB6D9F184D8C84DF2E2C6A68E0CE31"/>
    <w:rsid w:val="00FC7DEA"/>
    <w:pPr>
      <w:spacing w:after="120" w:line="240" w:lineRule="auto"/>
      <w:ind w:left="432"/>
    </w:pPr>
    <w:rPr>
      <w:rFonts w:ascii="Verdana" w:eastAsia="Times New Roman" w:hAnsi="Verdana" w:cs="Times New Roman"/>
      <w:sz w:val="16"/>
      <w:szCs w:val="24"/>
    </w:rPr>
  </w:style>
  <w:style w:type="paragraph" w:customStyle="1" w:styleId="7EB6DED9328C44DE83E0650A75EFEE4331">
    <w:name w:val="7EB6DED9328C44DE83E0650A75EFEE4331"/>
    <w:rsid w:val="00FC7DEA"/>
    <w:pPr>
      <w:spacing w:after="120" w:line="240" w:lineRule="auto"/>
      <w:ind w:left="432"/>
    </w:pPr>
    <w:rPr>
      <w:rFonts w:ascii="Verdana" w:eastAsia="Times New Roman" w:hAnsi="Verdana" w:cs="Times New Roman"/>
      <w:sz w:val="16"/>
      <w:szCs w:val="24"/>
    </w:rPr>
  </w:style>
  <w:style w:type="paragraph" w:customStyle="1" w:styleId="9E7F1D0A8DC24A708E59F946D252010A31">
    <w:name w:val="9E7F1D0A8DC24A708E59F946D252010A31"/>
    <w:rsid w:val="00FC7DEA"/>
    <w:pPr>
      <w:spacing w:after="120" w:line="240" w:lineRule="auto"/>
      <w:ind w:left="432"/>
    </w:pPr>
    <w:rPr>
      <w:rFonts w:ascii="Verdana" w:eastAsia="Times New Roman" w:hAnsi="Verdana" w:cs="Times New Roman"/>
      <w:sz w:val="16"/>
      <w:szCs w:val="24"/>
    </w:rPr>
  </w:style>
  <w:style w:type="paragraph" w:customStyle="1" w:styleId="95E43A6A40C34D38B01B62AB199E988631">
    <w:name w:val="95E43A6A40C34D38B01B62AB199E988631"/>
    <w:rsid w:val="00FC7DEA"/>
    <w:pPr>
      <w:spacing w:after="120" w:line="240" w:lineRule="auto"/>
      <w:ind w:left="432"/>
    </w:pPr>
    <w:rPr>
      <w:rFonts w:ascii="Verdana" w:eastAsia="Times New Roman" w:hAnsi="Verdana" w:cs="Times New Roman"/>
      <w:sz w:val="16"/>
      <w:szCs w:val="24"/>
    </w:rPr>
  </w:style>
  <w:style w:type="paragraph" w:customStyle="1" w:styleId="F17DA06FDB0D4DF28612798C7B7D8A2231">
    <w:name w:val="F17DA06FDB0D4DF28612798C7B7D8A2231"/>
    <w:rsid w:val="00FC7DEA"/>
    <w:pPr>
      <w:spacing w:after="120" w:line="240" w:lineRule="auto"/>
      <w:ind w:left="432"/>
    </w:pPr>
    <w:rPr>
      <w:rFonts w:ascii="Verdana" w:eastAsia="Times New Roman" w:hAnsi="Verdana" w:cs="Times New Roman"/>
      <w:sz w:val="16"/>
      <w:szCs w:val="24"/>
    </w:rPr>
  </w:style>
  <w:style w:type="paragraph" w:customStyle="1" w:styleId="16576A34990B4DB3BE0D9A18EADE5F1931">
    <w:name w:val="16576A34990B4DB3BE0D9A18EADE5F1931"/>
    <w:rsid w:val="00FC7DEA"/>
    <w:pPr>
      <w:spacing w:after="120" w:line="240" w:lineRule="auto"/>
      <w:ind w:left="432"/>
    </w:pPr>
    <w:rPr>
      <w:rFonts w:ascii="Verdana" w:eastAsia="Times New Roman" w:hAnsi="Verdana" w:cs="Times New Roman"/>
      <w:sz w:val="16"/>
      <w:szCs w:val="24"/>
    </w:rPr>
  </w:style>
  <w:style w:type="paragraph" w:customStyle="1" w:styleId="FCB3E0AB9972406F8CFCE8AF1B56C68D31">
    <w:name w:val="FCB3E0AB9972406F8CFCE8AF1B56C68D31"/>
    <w:rsid w:val="00FC7DEA"/>
    <w:pPr>
      <w:spacing w:after="120" w:line="240" w:lineRule="auto"/>
      <w:ind w:left="432"/>
    </w:pPr>
    <w:rPr>
      <w:rFonts w:ascii="Verdana" w:eastAsia="Times New Roman" w:hAnsi="Verdana" w:cs="Times New Roman"/>
      <w:sz w:val="16"/>
      <w:szCs w:val="24"/>
    </w:rPr>
  </w:style>
  <w:style w:type="paragraph" w:customStyle="1" w:styleId="460E11F935CB4A9D9D7D2F7291E24B8231">
    <w:name w:val="460E11F935CB4A9D9D7D2F7291E24B8231"/>
    <w:rsid w:val="00FC7DEA"/>
    <w:pPr>
      <w:spacing w:after="120" w:line="240" w:lineRule="auto"/>
      <w:ind w:left="432"/>
    </w:pPr>
    <w:rPr>
      <w:rFonts w:ascii="Verdana" w:eastAsia="Times New Roman" w:hAnsi="Verdana" w:cs="Times New Roman"/>
      <w:sz w:val="16"/>
      <w:szCs w:val="24"/>
    </w:rPr>
  </w:style>
  <w:style w:type="paragraph" w:customStyle="1" w:styleId="30C7A0D35694466EA7CAEA806D26134231">
    <w:name w:val="30C7A0D35694466EA7CAEA806D26134231"/>
    <w:rsid w:val="00FC7DEA"/>
    <w:pPr>
      <w:spacing w:after="120" w:line="240" w:lineRule="auto"/>
      <w:ind w:left="432"/>
    </w:pPr>
    <w:rPr>
      <w:rFonts w:ascii="Verdana" w:eastAsia="Times New Roman" w:hAnsi="Verdana" w:cs="Times New Roman"/>
      <w:sz w:val="16"/>
      <w:szCs w:val="24"/>
    </w:rPr>
  </w:style>
  <w:style w:type="paragraph" w:customStyle="1" w:styleId="534D7D2C9772446E9DFE01D885E5C3A631">
    <w:name w:val="534D7D2C9772446E9DFE01D885E5C3A631"/>
    <w:rsid w:val="00FC7DEA"/>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31">
    <w:name w:val="6C36927614D6400AAEC7C12E1095C3C831"/>
    <w:rsid w:val="00FC7DEA"/>
    <w:pPr>
      <w:spacing w:after="120" w:line="240" w:lineRule="auto"/>
      <w:ind w:left="432"/>
    </w:pPr>
    <w:rPr>
      <w:rFonts w:ascii="Verdana" w:eastAsia="Times New Roman" w:hAnsi="Verdana" w:cs="Times New Roman"/>
      <w:sz w:val="16"/>
      <w:szCs w:val="24"/>
    </w:rPr>
  </w:style>
  <w:style w:type="paragraph" w:customStyle="1" w:styleId="FDDC138DD17E4B0A98ABAA321808185C31">
    <w:name w:val="FDDC138DD17E4B0A98ABAA321808185C31"/>
    <w:rsid w:val="00FC7DEA"/>
    <w:pPr>
      <w:spacing w:after="120" w:line="240" w:lineRule="auto"/>
      <w:ind w:left="432"/>
    </w:pPr>
    <w:rPr>
      <w:rFonts w:ascii="Verdana" w:eastAsia="Times New Roman" w:hAnsi="Verdana" w:cs="Times New Roman"/>
      <w:sz w:val="16"/>
      <w:szCs w:val="24"/>
    </w:rPr>
  </w:style>
  <w:style w:type="paragraph" w:customStyle="1" w:styleId="0E77E4922F11458BBD4367C540EBFC3331">
    <w:name w:val="0E77E4922F11458BBD4367C540EBFC3331"/>
    <w:rsid w:val="00FC7DEA"/>
    <w:pPr>
      <w:spacing w:after="120" w:line="240" w:lineRule="auto"/>
      <w:ind w:left="432"/>
    </w:pPr>
    <w:rPr>
      <w:rFonts w:ascii="Verdana" w:eastAsia="Times New Roman" w:hAnsi="Verdana" w:cs="Times New Roman"/>
      <w:sz w:val="16"/>
      <w:szCs w:val="24"/>
    </w:rPr>
  </w:style>
  <w:style w:type="paragraph" w:customStyle="1" w:styleId="0DB9DC6EDA0642749A8C39FA265882EC31">
    <w:name w:val="0DB9DC6EDA0642749A8C39FA265882EC31"/>
    <w:rsid w:val="00FC7DEA"/>
    <w:pPr>
      <w:spacing w:after="120" w:line="240" w:lineRule="auto"/>
      <w:ind w:left="432"/>
    </w:pPr>
    <w:rPr>
      <w:rFonts w:ascii="Verdana" w:eastAsia="Times New Roman" w:hAnsi="Verdana" w:cs="Times New Roman"/>
      <w:sz w:val="16"/>
      <w:szCs w:val="24"/>
    </w:rPr>
  </w:style>
  <w:style w:type="paragraph" w:customStyle="1" w:styleId="BDF64BA7BFEA4CF7A2A2B798B5D7C76E31">
    <w:name w:val="BDF64BA7BFEA4CF7A2A2B798B5D7C76E31"/>
    <w:rsid w:val="00FC7DEA"/>
    <w:pPr>
      <w:spacing w:after="120" w:line="240" w:lineRule="auto"/>
      <w:ind w:left="432"/>
    </w:pPr>
    <w:rPr>
      <w:rFonts w:ascii="Verdana" w:eastAsia="Times New Roman" w:hAnsi="Verdana" w:cs="Times New Roman"/>
      <w:sz w:val="16"/>
      <w:szCs w:val="24"/>
    </w:rPr>
  </w:style>
  <w:style w:type="paragraph" w:customStyle="1" w:styleId="92E1EC851F3841A197A0F6870EC4E0C131">
    <w:name w:val="92E1EC851F3841A197A0F6870EC4E0C131"/>
    <w:rsid w:val="00FC7DEA"/>
    <w:pPr>
      <w:spacing w:after="120" w:line="240" w:lineRule="auto"/>
      <w:ind w:left="432"/>
    </w:pPr>
    <w:rPr>
      <w:rFonts w:ascii="Verdana" w:eastAsia="Times New Roman" w:hAnsi="Verdana" w:cs="Times New Roman"/>
      <w:sz w:val="16"/>
      <w:szCs w:val="24"/>
    </w:rPr>
  </w:style>
  <w:style w:type="paragraph" w:customStyle="1" w:styleId="D49FC69877A442F5B24FE45871EE32DB31">
    <w:name w:val="D49FC69877A442F5B24FE45871EE32DB31"/>
    <w:rsid w:val="00FC7DEA"/>
    <w:pPr>
      <w:spacing w:after="120" w:line="240" w:lineRule="auto"/>
      <w:ind w:left="432"/>
    </w:pPr>
    <w:rPr>
      <w:rFonts w:ascii="Verdana" w:eastAsia="Times New Roman" w:hAnsi="Verdana" w:cs="Times New Roman"/>
      <w:sz w:val="16"/>
      <w:szCs w:val="24"/>
    </w:rPr>
  </w:style>
  <w:style w:type="paragraph" w:customStyle="1" w:styleId="30652D2FA9AE45E9BCD229FDC064431D3">
    <w:name w:val="30652D2FA9AE45E9BCD229FDC064431D3"/>
    <w:rsid w:val="00FC7DEA"/>
    <w:pPr>
      <w:spacing w:after="120" w:line="240" w:lineRule="auto"/>
      <w:ind w:left="432"/>
    </w:pPr>
    <w:rPr>
      <w:rFonts w:ascii="Verdana" w:eastAsia="Times New Roman" w:hAnsi="Verdana" w:cs="Times New Roman"/>
      <w:sz w:val="16"/>
      <w:szCs w:val="24"/>
    </w:rPr>
  </w:style>
  <w:style w:type="paragraph" w:customStyle="1" w:styleId="27F5A3A8A5074DB8B9F511D4853F55FB33">
    <w:name w:val="27F5A3A8A5074DB8B9F511D4853F55FB33"/>
    <w:rsid w:val="00FC7DEA"/>
    <w:pPr>
      <w:spacing w:after="120" w:line="240" w:lineRule="auto"/>
      <w:ind w:left="432"/>
    </w:pPr>
    <w:rPr>
      <w:rFonts w:ascii="Verdana" w:eastAsia="Times New Roman" w:hAnsi="Verdana" w:cs="Times New Roman"/>
      <w:sz w:val="16"/>
      <w:szCs w:val="24"/>
    </w:rPr>
  </w:style>
  <w:style w:type="paragraph" w:customStyle="1" w:styleId="27BC90D2CA8E431BA9CE0500CA858D4341">
    <w:name w:val="27BC90D2CA8E431BA9CE0500CA858D4341"/>
    <w:rsid w:val="00FC7DEA"/>
    <w:pPr>
      <w:spacing w:after="120" w:line="240" w:lineRule="auto"/>
      <w:ind w:left="432"/>
    </w:pPr>
    <w:rPr>
      <w:rFonts w:ascii="Verdana" w:eastAsia="Times New Roman" w:hAnsi="Verdana" w:cs="Times New Roman"/>
      <w:sz w:val="16"/>
      <w:szCs w:val="24"/>
    </w:rPr>
  </w:style>
  <w:style w:type="paragraph" w:customStyle="1" w:styleId="6484F79BC5B1431C9AA68FF1176352EA41">
    <w:name w:val="6484F79BC5B1431C9AA68FF1176352EA41"/>
    <w:rsid w:val="00FC7DEA"/>
    <w:pPr>
      <w:spacing w:after="120" w:line="240" w:lineRule="auto"/>
      <w:ind w:left="432"/>
    </w:pPr>
    <w:rPr>
      <w:rFonts w:ascii="Verdana" w:eastAsia="Times New Roman" w:hAnsi="Verdana" w:cs="Times New Roman"/>
      <w:sz w:val="16"/>
      <w:szCs w:val="24"/>
    </w:rPr>
  </w:style>
  <w:style w:type="paragraph" w:customStyle="1" w:styleId="43800B3707104B38A572A104C97F048041">
    <w:name w:val="43800B3707104B38A572A104C97F048041"/>
    <w:rsid w:val="00FC7DEA"/>
    <w:pPr>
      <w:spacing w:after="120" w:line="240" w:lineRule="auto"/>
      <w:ind w:left="432"/>
    </w:pPr>
    <w:rPr>
      <w:rFonts w:ascii="Verdana" w:eastAsia="Times New Roman" w:hAnsi="Verdana" w:cs="Times New Roman"/>
      <w:sz w:val="16"/>
      <w:szCs w:val="24"/>
    </w:rPr>
  </w:style>
  <w:style w:type="paragraph" w:customStyle="1" w:styleId="38FB7BB2C86C47CFB60F2AAF74847F5842">
    <w:name w:val="38FB7BB2C86C47CFB60F2AAF74847F5842"/>
    <w:rsid w:val="00FC7DEA"/>
    <w:pPr>
      <w:spacing w:after="120" w:line="240" w:lineRule="auto"/>
      <w:ind w:left="432"/>
    </w:pPr>
    <w:rPr>
      <w:rFonts w:ascii="Verdana" w:eastAsia="Times New Roman" w:hAnsi="Verdana" w:cs="Times New Roman"/>
      <w:sz w:val="16"/>
      <w:szCs w:val="24"/>
    </w:rPr>
  </w:style>
  <w:style w:type="paragraph" w:customStyle="1" w:styleId="6AA268D59EB84EBF81FC841262F8EA1B42">
    <w:name w:val="6AA268D59EB84EBF81FC841262F8EA1B42"/>
    <w:rsid w:val="00FC7DEA"/>
    <w:pPr>
      <w:spacing w:after="120" w:line="240" w:lineRule="auto"/>
      <w:ind w:left="432"/>
    </w:pPr>
    <w:rPr>
      <w:rFonts w:ascii="Verdana" w:eastAsia="Times New Roman" w:hAnsi="Verdana" w:cs="Times New Roman"/>
      <w:sz w:val="16"/>
      <w:szCs w:val="24"/>
    </w:rPr>
  </w:style>
  <w:style w:type="paragraph" w:customStyle="1" w:styleId="D0A61CE30E504350A20FF6A5B7C42E9442">
    <w:name w:val="D0A61CE30E504350A20FF6A5B7C42E9442"/>
    <w:rsid w:val="00FC7DEA"/>
    <w:pPr>
      <w:spacing w:after="120" w:line="240" w:lineRule="auto"/>
      <w:ind w:left="432"/>
    </w:pPr>
    <w:rPr>
      <w:rFonts w:ascii="Verdana" w:eastAsia="Times New Roman" w:hAnsi="Verdana" w:cs="Times New Roman"/>
      <w:sz w:val="16"/>
      <w:szCs w:val="24"/>
    </w:rPr>
  </w:style>
  <w:style w:type="paragraph" w:customStyle="1" w:styleId="227D5788433B4597A7CB6A1A9F157AF535">
    <w:name w:val="227D5788433B4597A7CB6A1A9F157AF535"/>
    <w:rsid w:val="00FC7DEA"/>
    <w:pPr>
      <w:spacing w:after="120" w:line="240" w:lineRule="auto"/>
      <w:ind w:left="432"/>
    </w:pPr>
    <w:rPr>
      <w:rFonts w:ascii="Verdana" w:eastAsia="Times New Roman" w:hAnsi="Verdana" w:cs="Times New Roman"/>
      <w:sz w:val="16"/>
      <w:szCs w:val="24"/>
    </w:rPr>
  </w:style>
  <w:style w:type="paragraph" w:customStyle="1" w:styleId="A0F36425C4084384A3635A7255AA305435">
    <w:name w:val="A0F36425C4084384A3635A7255AA305435"/>
    <w:rsid w:val="00FC7DEA"/>
    <w:pPr>
      <w:spacing w:after="120" w:line="240" w:lineRule="auto"/>
      <w:ind w:left="432"/>
    </w:pPr>
    <w:rPr>
      <w:rFonts w:ascii="Verdana" w:eastAsia="Times New Roman" w:hAnsi="Verdana" w:cs="Times New Roman"/>
      <w:sz w:val="16"/>
      <w:szCs w:val="24"/>
    </w:rPr>
  </w:style>
  <w:style w:type="paragraph" w:customStyle="1" w:styleId="1DF15D4035B84E6C8F0386CC5448E8DF35">
    <w:name w:val="1DF15D4035B84E6C8F0386CC5448E8DF35"/>
    <w:rsid w:val="00FC7DEA"/>
    <w:pPr>
      <w:spacing w:after="120" w:line="240" w:lineRule="auto"/>
      <w:ind w:left="432"/>
    </w:pPr>
    <w:rPr>
      <w:rFonts w:ascii="Verdana" w:eastAsia="Times New Roman" w:hAnsi="Verdana" w:cs="Times New Roman"/>
      <w:sz w:val="16"/>
      <w:szCs w:val="24"/>
    </w:rPr>
  </w:style>
  <w:style w:type="paragraph" w:customStyle="1" w:styleId="73C0BD5376344ACB89586A93E9AB439A35">
    <w:name w:val="73C0BD5376344ACB89586A93E9AB439A35"/>
    <w:rsid w:val="00FC7DEA"/>
    <w:pPr>
      <w:spacing w:after="120" w:line="240" w:lineRule="auto"/>
      <w:ind w:left="432"/>
    </w:pPr>
    <w:rPr>
      <w:rFonts w:ascii="Verdana" w:eastAsia="Times New Roman" w:hAnsi="Verdana" w:cs="Times New Roman"/>
      <w:sz w:val="16"/>
      <w:szCs w:val="24"/>
    </w:rPr>
  </w:style>
  <w:style w:type="paragraph" w:customStyle="1" w:styleId="885604E1BCCE4D9BBB142B7C12F7EECF35">
    <w:name w:val="885604E1BCCE4D9BBB142B7C12F7EECF35"/>
    <w:rsid w:val="00FC7DEA"/>
    <w:pPr>
      <w:spacing w:after="120" w:line="240" w:lineRule="auto"/>
      <w:ind w:left="432"/>
    </w:pPr>
    <w:rPr>
      <w:rFonts w:ascii="Verdana" w:eastAsia="Times New Roman" w:hAnsi="Verdana" w:cs="Times New Roman"/>
      <w:sz w:val="16"/>
      <w:szCs w:val="24"/>
    </w:rPr>
  </w:style>
  <w:style w:type="paragraph" w:customStyle="1" w:styleId="E20582E15EC640079AF3DA19F023452135">
    <w:name w:val="E20582E15EC640079AF3DA19F023452135"/>
    <w:rsid w:val="00FC7DEA"/>
    <w:pPr>
      <w:spacing w:after="120" w:line="240" w:lineRule="auto"/>
      <w:ind w:left="432"/>
    </w:pPr>
    <w:rPr>
      <w:rFonts w:ascii="Verdana" w:eastAsia="Times New Roman" w:hAnsi="Verdana" w:cs="Times New Roman"/>
      <w:sz w:val="16"/>
      <w:szCs w:val="24"/>
    </w:rPr>
  </w:style>
  <w:style w:type="paragraph" w:customStyle="1" w:styleId="41F28EDC2A174030A2E7DEDAD64F079B34">
    <w:name w:val="41F28EDC2A174030A2E7DEDAD64F079B34"/>
    <w:rsid w:val="00FC7DEA"/>
    <w:pPr>
      <w:spacing w:after="120" w:line="240" w:lineRule="auto"/>
      <w:ind w:left="432"/>
    </w:pPr>
    <w:rPr>
      <w:rFonts w:ascii="Verdana" w:eastAsia="Times New Roman" w:hAnsi="Verdana" w:cs="Times New Roman"/>
      <w:sz w:val="16"/>
      <w:szCs w:val="24"/>
    </w:rPr>
  </w:style>
  <w:style w:type="paragraph" w:customStyle="1" w:styleId="D871C0B2EE47421799B85EA77C85BA4A35">
    <w:name w:val="D871C0B2EE47421799B85EA77C85BA4A35"/>
    <w:rsid w:val="00FC7DEA"/>
    <w:pPr>
      <w:spacing w:after="120" w:line="240" w:lineRule="auto"/>
      <w:ind w:left="432"/>
    </w:pPr>
    <w:rPr>
      <w:rFonts w:ascii="Verdana" w:eastAsia="Times New Roman" w:hAnsi="Verdana" w:cs="Times New Roman"/>
      <w:sz w:val="16"/>
      <w:szCs w:val="24"/>
    </w:rPr>
  </w:style>
  <w:style w:type="paragraph" w:customStyle="1" w:styleId="AFCA9A2935FF4886B2669054F130351135">
    <w:name w:val="AFCA9A2935FF4886B2669054F130351135"/>
    <w:rsid w:val="00FC7DEA"/>
    <w:pPr>
      <w:spacing w:after="120" w:line="240" w:lineRule="auto"/>
      <w:ind w:left="432"/>
    </w:pPr>
    <w:rPr>
      <w:rFonts w:ascii="Verdana" w:eastAsia="Times New Roman" w:hAnsi="Verdana" w:cs="Times New Roman"/>
      <w:sz w:val="16"/>
      <w:szCs w:val="24"/>
    </w:rPr>
  </w:style>
  <w:style w:type="paragraph" w:customStyle="1" w:styleId="0CC595A431D14E7CA25749685DF6205F36">
    <w:name w:val="0CC595A431D14E7CA25749685DF6205F36"/>
    <w:rsid w:val="00FC7DEA"/>
    <w:pPr>
      <w:spacing w:after="120" w:line="240" w:lineRule="auto"/>
      <w:ind w:left="432"/>
    </w:pPr>
    <w:rPr>
      <w:rFonts w:ascii="Verdana" w:eastAsia="Times New Roman" w:hAnsi="Verdana" w:cs="Times New Roman"/>
      <w:sz w:val="16"/>
      <w:szCs w:val="24"/>
    </w:rPr>
  </w:style>
  <w:style w:type="paragraph" w:customStyle="1" w:styleId="25A0238B402142599055B6576C4A32C836">
    <w:name w:val="25A0238B402142599055B6576C4A32C836"/>
    <w:rsid w:val="00FC7DEA"/>
    <w:pPr>
      <w:spacing w:after="120" w:line="240" w:lineRule="auto"/>
      <w:ind w:left="432"/>
    </w:pPr>
    <w:rPr>
      <w:rFonts w:ascii="Verdana" w:eastAsia="Times New Roman" w:hAnsi="Verdana" w:cs="Times New Roman"/>
      <w:sz w:val="16"/>
      <w:szCs w:val="24"/>
    </w:rPr>
  </w:style>
  <w:style w:type="paragraph" w:customStyle="1" w:styleId="4E18412E9F894187B398A4D4D728045236">
    <w:name w:val="4E18412E9F894187B398A4D4D728045236"/>
    <w:rsid w:val="00FC7DEA"/>
    <w:pPr>
      <w:spacing w:after="120" w:line="240" w:lineRule="auto"/>
      <w:ind w:left="432"/>
    </w:pPr>
    <w:rPr>
      <w:rFonts w:ascii="Verdana" w:eastAsia="Times New Roman" w:hAnsi="Verdana" w:cs="Times New Roman"/>
      <w:sz w:val="16"/>
      <w:szCs w:val="24"/>
    </w:rPr>
  </w:style>
  <w:style w:type="paragraph" w:customStyle="1" w:styleId="415FF90E738548CC8ADE39F25AEEB88B36">
    <w:name w:val="415FF90E738548CC8ADE39F25AEEB88B36"/>
    <w:rsid w:val="00FC7DEA"/>
    <w:pPr>
      <w:spacing w:after="120" w:line="240" w:lineRule="auto"/>
      <w:ind w:left="432"/>
    </w:pPr>
    <w:rPr>
      <w:rFonts w:ascii="Verdana" w:eastAsia="Times New Roman" w:hAnsi="Verdana" w:cs="Times New Roman"/>
      <w:sz w:val="16"/>
      <w:szCs w:val="24"/>
    </w:rPr>
  </w:style>
  <w:style w:type="paragraph" w:customStyle="1" w:styleId="ADCD46F09AD74AAEB5CCBE0FF5B2C42236">
    <w:name w:val="ADCD46F09AD74AAEB5CCBE0FF5B2C42236"/>
    <w:rsid w:val="00FC7DEA"/>
    <w:pPr>
      <w:spacing w:after="120" w:line="240" w:lineRule="auto"/>
      <w:ind w:left="432"/>
    </w:pPr>
    <w:rPr>
      <w:rFonts w:ascii="Verdana" w:eastAsia="Times New Roman" w:hAnsi="Verdana" w:cs="Times New Roman"/>
      <w:sz w:val="16"/>
      <w:szCs w:val="24"/>
    </w:rPr>
  </w:style>
  <w:style w:type="paragraph" w:customStyle="1" w:styleId="9C098B4925504E7AA7AF2C9E9B5FF61A36">
    <w:name w:val="9C098B4925504E7AA7AF2C9E9B5FF61A36"/>
    <w:rsid w:val="00FC7DEA"/>
    <w:pPr>
      <w:spacing w:after="120" w:line="240" w:lineRule="auto"/>
      <w:ind w:left="432"/>
    </w:pPr>
    <w:rPr>
      <w:rFonts w:ascii="Verdana" w:eastAsia="Times New Roman" w:hAnsi="Verdana" w:cs="Times New Roman"/>
      <w:sz w:val="16"/>
      <w:szCs w:val="24"/>
    </w:rPr>
  </w:style>
  <w:style w:type="paragraph" w:customStyle="1" w:styleId="1516E2DA872C41AE9076579DAC460E2536">
    <w:name w:val="1516E2DA872C41AE9076579DAC460E2536"/>
    <w:rsid w:val="00FC7DEA"/>
    <w:pPr>
      <w:spacing w:after="120" w:line="240" w:lineRule="auto"/>
      <w:ind w:left="432"/>
    </w:pPr>
    <w:rPr>
      <w:rFonts w:ascii="Verdana" w:eastAsia="Times New Roman" w:hAnsi="Verdana" w:cs="Times New Roman"/>
      <w:sz w:val="16"/>
      <w:szCs w:val="24"/>
    </w:rPr>
  </w:style>
  <w:style w:type="paragraph" w:customStyle="1" w:styleId="3FC57A1BB29F44DBBA949B9FB1CD66CA33">
    <w:name w:val="3FC57A1BB29F44DBBA949B9FB1CD66CA33"/>
    <w:rsid w:val="00FC7DEA"/>
    <w:pPr>
      <w:spacing w:after="120" w:line="240" w:lineRule="auto"/>
      <w:ind w:left="432"/>
    </w:pPr>
    <w:rPr>
      <w:rFonts w:ascii="Verdana" w:eastAsia="Times New Roman" w:hAnsi="Verdana" w:cs="Times New Roman"/>
      <w:sz w:val="16"/>
      <w:szCs w:val="24"/>
    </w:rPr>
  </w:style>
  <w:style w:type="paragraph" w:customStyle="1" w:styleId="62B5B7ED04D84F2094328C6D8AED3C1B33">
    <w:name w:val="62B5B7ED04D84F2094328C6D8AED3C1B33"/>
    <w:rsid w:val="00FC7DEA"/>
    <w:pPr>
      <w:spacing w:after="120" w:line="240" w:lineRule="auto"/>
      <w:ind w:left="432"/>
    </w:pPr>
    <w:rPr>
      <w:rFonts w:ascii="Verdana" w:eastAsia="Times New Roman" w:hAnsi="Verdana" w:cs="Times New Roman"/>
      <w:sz w:val="16"/>
      <w:szCs w:val="24"/>
    </w:rPr>
  </w:style>
  <w:style w:type="paragraph" w:customStyle="1" w:styleId="258C143E4916451A80C83554C594173233">
    <w:name w:val="258C143E4916451A80C83554C594173233"/>
    <w:rsid w:val="00FC7DEA"/>
    <w:pPr>
      <w:spacing w:after="120" w:line="240" w:lineRule="auto"/>
      <w:ind w:left="432"/>
    </w:pPr>
    <w:rPr>
      <w:rFonts w:ascii="Verdana" w:eastAsia="Times New Roman" w:hAnsi="Verdana" w:cs="Times New Roman"/>
      <w:sz w:val="16"/>
      <w:szCs w:val="24"/>
    </w:rPr>
  </w:style>
  <w:style w:type="paragraph" w:customStyle="1" w:styleId="8419CF7D87E04B499651A0BA1BA64ABD33">
    <w:name w:val="8419CF7D87E04B499651A0BA1BA64ABD33"/>
    <w:rsid w:val="00FC7DEA"/>
    <w:pPr>
      <w:spacing w:after="120" w:line="240" w:lineRule="auto"/>
      <w:ind w:left="432"/>
    </w:pPr>
    <w:rPr>
      <w:rFonts w:ascii="Verdana" w:eastAsia="Times New Roman" w:hAnsi="Verdana" w:cs="Times New Roman"/>
      <w:sz w:val="16"/>
      <w:szCs w:val="24"/>
    </w:rPr>
  </w:style>
  <w:style w:type="paragraph" w:customStyle="1" w:styleId="F21FCA826E4849FDA78118BB2376CBCC33">
    <w:name w:val="F21FCA826E4849FDA78118BB2376CBCC33"/>
    <w:rsid w:val="00FC7DEA"/>
    <w:pPr>
      <w:spacing w:after="120" w:line="240" w:lineRule="auto"/>
      <w:ind w:left="432"/>
    </w:pPr>
    <w:rPr>
      <w:rFonts w:ascii="Verdana" w:eastAsia="Times New Roman" w:hAnsi="Verdana" w:cs="Times New Roman"/>
      <w:sz w:val="16"/>
      <w:szCs w:val="24"/>
    </w:rPr>
  </w:style>
  <w:style w:type="paragraph" w:customStyle="1" w:styleId="90D28F44F2594C748518C10A5D23A6CF36">
    <w:name w:val="90D28F44F2594C748518C10A5D23A6CF36"/>
    <w:rsid w:val="00FC7DEA"/>
    <w:pPr>
      <w:spacing w:after="120" w:line="240" w:lineRule="auto"/>
      <w:ind w:left="432"/>
    </w:pPr>
    <w:rPr>
      <w:rFonts w:ascii="Verdana" w:eastAsia="Times New Roman" w:hAnsi="Verdana" w:cs="Times New Roman"/>
      <w:sz w:val="16"/>
      <w:szCs w:val="24"/>
    </w:rPr>
  </w:style>
  <w:style w:type="paragraph" w:customStyle="1" w:styleId="48E812826B554BED9D77B18C94736D4536">
    <w:name w:val="48E812826B554BED9D77B18C94736D4536"/>
    <w:rsid w:val="00FC7DEA"/>
    <w:pPr>
      <w:spacing w:after="120" w:line="240" w:lineRule="auto"/>
      <w:ind w:left="432"/>
    </w:pPr>
    <w:rPr>
      <w:rFonts w:ascii="Verdana" w:eastAsia="Times New Roman" w:hAnsi="Verdana" w:cs="Times New Roman"/>
      <w:sz w:val="16"/>
      <w:szCs w:val="24"/>
    </w:rPr>
  </w:style>
  <w:style w:type="paragraph" w:customStyle="1" w:styleId="620106A4FB15480DB408CCA034A0D8EB36">
    <w:name w:val="620106A4FB15480DB408CCA034A0D8EB36"/>
    <w:rsid w:val="00FC7DEA"/>
    <w:pPr>
      <w:spacing w:after="120" w:line="240" w:lineRule="auto"/>
      <w:ind w:left="432"/>
    </w:pPr>
    <w:rPr>
      <w:rFonts w:ascii="Verdana" w:eastAsia="Times New Roman" w:hAnsi="Verdana" w:cs="Times New Roman"/>
      <w:sz w:val="16"/>
      <w:szCs w:val="24"/>
    </w:rPr>
  </w:style>
  <w:style w:type="paragraph" w:customStyle="1" w:styleId="D7A1D388CB2948A98C72EDBA0258833236">
    <w:name w:val="D7A1D388CB2948A98C72EDBA0258833236"/>
    <w:rsid w:val="00FC7DEA"/>
    <w:pPr>
      <w:spacing w:after="120" w:line="240" w:lineRule="auto"/>
      <w:ind w:left="432"/>
    </w:pPr>
    <w:rPr>
      <w:rFonts w:ascii="Verdana" w:eastAsia="Times New Roman" w:hAnsi="Verdana" w:cs="Times New Roman"/>
      <w:sz w:val="16"/>
      <w:szCs w:val="24"/>
    </w:rPr>
  </w:style>
  <w:style w:type="paragraph" w:customStyle="1" w:styleId="850A49080B1F4DCE9D624ED040ABE4FD32">
    <w:name w:val="850A49080B1F4DCE9D624ED040ABE4FD32"/>
    <w:rsid w:val="00FC7DEA"/>
    <w:pPr>
      <w:spacing w:after="120" w:line="240" w:lineRule="auto"/>
      <w:ind w:left="432"/>
    </w:pPr>
    <w:rPr>
      <w:rFonts w:ascii="Verdana" w:eastAsia="Times New Roman" w:hAnsi="Verdana" w:cs="Times New Roman"/>
      <w:sz w:val="16"/>
      <w:szCs w:val="24"/>
    </w:rPr>
  </w:style>
  <w:style w:type="paragraph" w:customStyle="1" w:styleId="89BFB023F99B4971B1BB246284E162D732">
    <w:name w:val="89BFB023F99B4971B1BB246284E162D732"/>
    <w:rsid w:val="00FC7DEA"/>
    <w:pPr>
      <w:spacing w:after="120" w:line="240" w:lineRule="auto"/>
      <w:ind w:left="432"/>
    </w:pPr>
    <w:rPr>
      <w:rFonts w:ascii="Verdana" w:eastAsia="Times New Roman" w:hAnsi="Verdana" w:cs="Times New Roman"/>
      <w:sz w:val="16"/>
      <w:szCs w:val="24"/>
    </w:rPr>
  </w:style>
  <w:style w:type="paragraph" w:customStyle="1" w:styleId="98ABFB6D9F184D8C84DF2E2C6A68E0CE32">
    <w:name w:val="98ABFB6D9F184D8C84DF2E2C6A68E0CE32"/>
    <w:rsid w:val="00FC7DEA"/>
    <w:pPr>
      <w:spacing w:after="120" w:line="240" w:lineRule="auto"/>
      <w:ind w:left="432"/>
    </w:pPr>
    <w:rPr>
      <w:rFonts w:ascii="Verdana" w:eastAsia="Times New Roman" w:hAnsi="Verdana" w:cs="Times New Roman"/>
      <w:sz w:val="16"/>
      <w:szCs w:val="24"/>
    </w:rPr>
  </w:style>
  <w:style w:type="paragraph" w:customStyle="1" w:styleId="7EB6DED9328C44DE83E0650A75EFEE4332">
    <w:name w:val="7EB6DED9328C44DE83E0650A75EFEE4332"/>
    <w:rsid w:val="00FC7DEA"/>
    <w:pPr>
      <w:spacing w:after="120" w:line="240" w:lineRule="auto"/>
      <w:ind w:left="432"/>
    </w:pPr>
    <w:rPr>
      <w:rFonts w:ascii="Verdana" w:eastAsia="Times New Roman" w:hAnsi="Verdana" w:cs="Times New Roman"/>
      <w:sz w:val="16"/>
      <w:szCs w:val="24"/>
    </w:rPr>
  </w:style>
  <w:style w:type="paragraph" w:customStyle="1" w:styleId="9E7F1D0A8DC24A708E59F946D252010A32">
    <w:name w:val="9E7F1D0A8DC24A708E59F946D252010A32"/>
    <w:rsid w:val="00FC7DEA"/>
    <w:pPr>
      <w:spacing w:after="120" w:line="240" w:lineRule="auto"/>
      <w:ind w:left="432"/>
    </w:pPr>
    <w:rPr>
      <w:rFonts w:ascii="Verdana" w:eastAsia="Times New Roman" w:hAnsi="Verdana" w:cs="Times New Roman"/>
      <w:sz w:val="16"/>
      <w:szCs w:val="24"/>
    </w:rPr>
  </w:style>
  <w:style w:type="paragraph" w:customStyle="1" w:styleId="95E43A6A40C34D38B01B62AB199E988632">
    <w:name w:val="95E43A6A40C34D38B01B62AB199E988632"/>
    <w:rsid w:val="00FC7DEA"/>
    <w:pPr>
      <w:spacing w:after="120" w:line="240" w:lineRule="auto"/>
      <w:ind w:left="432"/>
    </w:pPr>
    <w:rPr>
      <w:rFonts w:ascii="Verdana" w:eastAsia="Times New Roman" w:hAnsi="Verdana" w:cs="Times New Roman"/>
      <w:sz w:val="16"/>
      <w:szCs w:val="24"/>
    </w:rPr>
  </w:style>
  <w:style w:type="paragraph" w:customStyle="1" w:styleId="F17DA06FDB0D4DF28612798C7B7D8A2232">
    <w:name w:val="F17DA06FDB0D4DF28612798C7B7D8A2232"/>
    <w:rsid w:val="00FC7DEA"/>
    <w:pPr>
      <w:spacing w:after="120" w:line="240" w:lineRule="auto"/>
      <w:ind w:left="432"/>
    </w:pPr>
    <w:rPr>
      <w:rFonts w:ascii="Verdana" w:eastAsia="Times New Roman" w:hAnsi="Verdana" w:cs="Times New Roman"/>
      <w:sz w:val="16"/>
      <w:szCs w:val="24"/>
    </w:rPr>
  </w:style>
  <w:style w:type="paragraph" w:customStyle="1" w:styleId="16576A34990B4DB3BE0D9A18EADE5F1932">
    <w:name w:val="16576A34990B4DB3BE0D9A18EADE5F1932"/>
    <w:rsid w:val="00FC7DEA"/>
    <w:pPr>
      <w:spacing w:after="120" w:line="240" w:lineRule="auto"/>
      <w:ind w:left="432"/>
    </w:pPr>
    <w:rPr>
      <w:rFonts w:ascii="Verdana" w:eastAsia="Times New Roman" w:hAnsi="Verdana" w:cs="Times New Roman"/>
      <w:sz w:val="16"/>
      <w:szCs w:val="24"/>
    </w:rPr>
  </w:style>
  <w:style w:type="paragraph" w:customStyle="1" w:styleId="FCB3E0AB9972406F8CFCE8AF1B56C68D32">
    <w:name w:val="FCB3E0AB9972406F8CFCE8AF1B56C68D32"/>
    <w:rsid w:val="00FC7DEA"/>
    <w:pPr>
      <w:spacing w:after="120" w:line="240" w:lineRule="auto"/>
      <w:ind w:left="432"/>
    </w:pPr>
    <w:rPr>
      <w:rFonts w:ascii="Verdana" w:eastAsia="Times New Roman" w:hAnsi="Verdana" w:cs="Times New Roman"/>
      <w:sz w:val="16"/>
      <w:szCs w:val="24"/>
    </w:rPr>
  </w:style>
  <w:style w:type="paragraph" w:customStyle="1" w:styleId="460E11F935CB4A9D9D7D2F7291E24B8232">
    <w:name w:val="460E11F935CB4A9D9D7D2F7291E24B8232"/>
    <w:rsid w:val="00FC7DEA"/>
    <w:pPr>
      <w:spacing w:after="120" w:line="240" w:lineRule="auto"/>
      <w:ind w:left="432"/>
    </w:pPr>
    <w:rPr>
      <w:rFonts w:ascii="Verdana" w:eastAsia="Times New Roman" w:hAnsi="Verdana" w:cs="Times New Roman"/>
      <w:sz w:val="16"/>
      <w:szCs w:val="24"/>
    </w:rPr>
  </w:style>
  <w:style w:type="paragraph" w:customStyle="1" w:styleId="30C7A0D35694466EA7CAEA806D26134232">
    <w:name w:val="30C7A0D35694466EA7CAEA806D26134232"/>
    <w:rsid w:val="00FC7DEA"/>
    <w:pPr>
      <w:spacing w:after="120" w:line="240" w:lineRule="auto"/>
      <w:ind w:left="432"/>
    </w:pPr>
    <w:rPr>
      <w:rFonts w:ascii="Verdana" w:eastAsia="Times New Roman" w:hAnsi="Verdana" w:cs="Times New Roman"/>
      <w:sz w:val="16"/>
      <w:szCs w:val="24"/>
    </w:rPr>
  </w:style>
  <w:style w:type="paragraph" w:customStyle="1" w:styleId="534D7D2C9772446E9DFE01D885E5C3A632">
    <w:name w:val="534D7D2C9772446E9DFE01D885E5C3A632"/>
    <w:rsid w:val="00FC7DEA"/>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32">
    <w:name w:val="6C36927614D6400AAEC7C12E1095C3C832"/>
    <w:rsid w:val="00FC7DEA"/>
    <w:pPr>
      <w:spacing w:after="120" w:line="240" w:lineRule="auto"/>
      <w:ind w:left="432"/>
    </w:pPr>
    <w:rPr>
      <w:rFonts w:ascii="Verdana" w:eastAsia="Times New Roman" w:hAnsi="Verdana" w:cs="Times New Roman"/>
      <w:sz w:val="16"/>
      <w:szCs w:val="24"/>
    </w:rPr>
  </w:style>
  <w:style w:type="paragraph" w:customStyle="1" w:styleId="FDDC138DD17E4B0A98ABAA321808185C32">
    <w:name w:val="FDDC138DD17E4B0A98ABAA321808185C32"/>
    <w:rsid w:val="00FC7DEA"/>
    <w:pPr>
      <w:spacing w:after="120" w:line="240" w:lineRule="auto"/>
      <w:ind w:left="432"/>
    </w:pPr>
    <w:rPr>
      <w:rFonts w:ascii="Verdana" w:eastAsia="Times New Roman" w:hAnsi="Verdana" w:cs="Times New Roman"/>
      <w:sz w:val="16"/>
      <w:szCs w:val="24"/>
    </w:rPr>
  </w:style>
  <w:style w:type="paragraph" w:customStyle="1" w:styleId="0E77E4922F11458BBD4367C540EBFC3332">
    <w:name w:val="0E77E4922F11458BBD4367C540EBFC3332"/>
    <w:rsid w:val="00FC7DEA"/>
    <w:pPr>
      <w:spacing w:after="120" w:line="240" w:lineRule="auto"/>
      <w:ind w:left="432"/>
    </w:pPr>
    <w:rPr>
      <w:rFonts w:ascii="Verdana" w:eastAsia="Times New Roman" w:hAnsi="Verdana" w:cs="Times New Roman"/>
      <w:sz w:val="16"/>
      <w:szCs w:val="24"/>
    </w:rPr>
  </w:style>
  <w:style w:type="paragraph" w:customStyle="1" w:styleId="0DB9DC6EDA0642749A8C39FA265882EC32">
    <w:name w:val="0DB9DC6EDA0642749A8C39FA265882EC32"/>
    <w:rsid w:val="00FC7DEA"/>
    <w:pPr>
      <w:spacing w:after="120" w:line="240" w:lineRule="auto"/>
      <w:ind w:left="432"/>
    </w:pPr>
    <w:rPr>
      <w:rFonts w:ascii="Verdana" w:eastAsia="Times New Roman" w:hAnsi="Verdana" w:cs="Times New Roman"/>
      <w:sz w:val="16"/>
      <w:szCs w:val="24"/>
    </w:rPr>
  </w:style>
  <w:style w:type="paragraph" w:customStyle="1" w:styleId="BDF64BA7BFEA4CF7A2A2B798B5D7C76E32">
    <w:name w:val="BDF64BA7BFEA4CF7A2A2B798B5D7C76E32"/>
    <w:rsid w:val="00FC7DEA"/>
    <w:pPr>
      <w:spacing w:after="120" w:line="240" w:lineRule="auto"/>
      <w:ind w:left="432"/>
    </w:pPr>
    <w:rPr>
      <w:rFonts w:ascii="Verdana" w:eastAsia="Times New Roman" w:hAnsi="Verdana" w:cs="Times New Roman"/>
      <w:sz w:val="16"/>
      <w:szCs w:val="24"/>
    </w:rPr>
  </w:style>
  <w:style w:type="paragraph" w:customStyle="1" w:styleId="92E1EC851F3841A197A0F6870EC4E0C132">
    <w:name w:val="92E1EC851F3841A197A0F6870EC4E0C132"/>
    <w:rsid w:val="00FC7DEA"/>
    <w:pPr>
      <w:spacing w:after="120" w:line="240" w:lineRule="auto"/>
      <w:ind w:left="432"/>
    </w:pPr>
    <w:rPr>
      <w:rFonts w:ascii="Verdana" w:eastAsia="Times New Roman" w:hAnsi="Verdana" w:cs="Times New Roman"/>
      <w:sz w:val="16"/>
      <w:szCs w:val="24"/>
    </w:rPr>
  </w:style>
  <w:style w:type="paragraph" w:customStyle="1" w:styleId="D49FC69877A442F5B24FE45871EE32DB32">
    <w:name w:val="D49FC69877A442F5B24FE45871EE32DB32"/>
    <w:rsid w:val="00FC7DEA"/>
    <w:pPr>
      <w:spacing w:after="120" w:line="240" w:lineRule="auto"/>
      <w:ind w:left="432"/>
    </w:pPr>
    <w:rPr>
      <w:rFonts w:ascii="Verdana" w:eastAsia="Times New Roman" w:hAnsi="Verdana" w:cs="Times New Roman"/>
      <w:sz w:val="16"/>
      <w:szCs w:val="24"/>
    </w:rPr>
  </w:style>
  <w:style w:type="paragraph" w:customStyle="1" w:styleId="30652D2FA9AE45E9BCD229FDC064431D4">
    <w:name w:val="30652D2FA9AE45E9BCD229FDC064431D4"/>
    <w:rsid w:val="00FC7DEA"/>
    <w:pPr>
      <w:spacing w:after="120" w:line="240" w:lineRule="auto"/>
      <w:ind w:left="432"/>
    </w:pPr>
    <w:rPr>
      <w:rFonts w:ascii="Verdana" w:eastAsia="Times New Roman" w:hAnsi="Verdana" w:cs="Times New Roman"/>
      <w:sz w:val="16"/>
      <w:szCs w:val="24"/>
    </w:rPr>
  </w:style>
  <w:style w:type="paragraph" w:customStyle="1" w:styleId="27F5A3A8A5074DB8B9F511D4853F55FB34">
    <w:name w:val="27F5A3A8A5074DB8B9F511D4853F55FB34"/>
    <w:rsid w:val="00FC7DEA"/>
    <w:pPr>
      <w:spacing w:after="120" w:line="240" w:lineRule="auto"/>
      <w:ind w:left="432"/>
    </w:pPr>
    <w:rPr>
      <w:rFonts w:ascii="Verdana" w:eastAsia="Times New Roman" w:hAnsi="Verdana" w:cs="Times New Roman"/>
      <w:sz w:val="16"/>
      <w:szCs w:val="24"/>
    </w:rPr>
  </w:style>
  <w:style w:type="paragraph" w:customStyle="1" w:styleId="27BC90D2CA8E431BA9CE0500CA858D4342">
    <w:name w:val="27BC90D2CA8E431BA9CE0500CA858D4342"/>
    <w:rsid w:val="00FC7DEA"/>
    <w:pPr>
      <w:spacing w:after="120" w:line="240" w:lineRule="auto"/>
      <w:ind w:left="432"/>
    </w:pPr>
    <w:rPr>
      <w:rFonts w:ascii="Verdana" w:eastAsia="Times New Roman" w:hAnsi="Verdana" w:cs="Times New Roman"/>
      <w:sz w:val="16"/>
      <w:szCs w:val="24"/>
    </w:rPr>
  </w:style>
  <w:style w:type="paragraph" w:customStyle="1" w:styleId="6484F79BC5B1431C9AA68FF1176352EA42">
    <w:name w:val="6484F79BC5B1431C9AA68FF1176352EA42"/>
    <w:rsid w:val="00FC7DEA"/>
    <w:pPr>
      <w:spacing w:after="120" w:line="240" w:lineRule="auto"/>
      <w:ind w:left="432"/>
    </w:pPr>
    <w:rPr>
      <w:rFonts w:ascii="Verdana" w:eastAsia="Times New Roman" w:hAnsi="Verdana" w:cs="Times New Roman"/>
      <w:sz w:val="16"/>
      <w:szCs w:val="24"/>
    </w:rPr>
  </w:style>
  <w:style w:type="paragraph" w:customStyle="1" w:styleId="43800B3707104B38A572A104C97F048042">
    <w:name w:val="43800B3707104B38A572A104C97F048042"/>
    <w:rsid w:val="00FC7DEA"/>
    <w:pPr>
      <w:spacing w:after="120" w:line="240" w:lineRule="auto"/>
      <w:ind w:left="432"/>
    </w:pPr>
    <w:rPr>
      <w:rFonts w:ascii="Verdana" w:eastAsia="Times New Roman" w:hAnsi="Verdana" w:cs="Times New Roman"/>
      <w:sz w:val="16"/>
      <w:szCs w:val="24"/>
    </w:rPr>
  </w:style>
  <w:style w:type="paragraph" w:customStyle="1" w:styleId="38FB7BB2C86C47CFB60F2AAF74847F5843">
    <w:name w:val="38FB7BB2C86C47CFB60F2AAF74847F5843"/>
    <w:rsid w:val="00FC7DEA"/>
    <w:pPr>
      <w:spacing w:after="120" w:line="240" w:lineRule="auto"/>
      <w:ind w:left="432"/>
    </w:pPr>
    <w:rPr>
      <w:rFonts w:ascii="Verdana" w:eastAsia="Times New Roman" w:hAnsi="Verdana" w:cs="Times New Roman"/>
      <w:sz w:val="16"/>
      <w:szCs w:val="24"/>
    </w:rPr>
  </w:style>
  <w:style w:type="paragraph" w:customStyle="1" w:styleId="6AA268D59EB84EBF81FC841262F8EA1B43">
    <w:name w:val="6AA268D59EB84EBF81FC841262F8EA1B43"/>
    <w:rsid w:val="00FC7DEA"/>
    <w:pPr>
      <w:spacing w:after="120" w:line="240" w:lineRule="auto"/>
      <w:ind w:left="432"/>
    </w:pPr>
    <w:rPr>
      <w:rFonts w:ascii="Verdana" w:eastAsia="Times New Roman" w:hAnsi="Verdana" w:cs="Times New Roman"/>
      <w:sz w:val="16"/>
      <w:szCs w:val="24"/>
    </w:rPr>
  </w:style>
  <w:style w:type="paragraph" w:customStyle="1" w:styleId="D0A61CE30E504350A20FF6A5B7C42E9443">
    <w:name w:val="D0A61CE30E504350A20FF6A5B7C42E9443"/>
    <w:rsid w:val="00FC7DEA"/>
    <w:pPr>
      <w:spacing w:after="120" w:line="240" w:lineRule="auto"/>
      <w:ind w:left="432"/>
    </w:pPr>
    <w:rPr>
      <w:rFonts w:ascii="Verdana" w:eastAsia="Times New Roman" w:hAnsi="Verdana" w:cs="Times New Roman"/>
      <w:sz w:val="16"/>
      <w:szCs w:val="24"/>
    </w:rPr>
  </w:style>
  <w:style w:type="paragraph" w:customStyle="1" w:styleId="227D5788433B4597A7CB6A1A9F157AF536">
    <w:name w:val="227D5788433B4597A7CB6A1A9F157AF536"/>
    <w:rsid w:val="00FC7DEA"/>
    <w:pPr>
      <w:spacing w:after="120" w:line="240" w:lineRule="auto"/>
      <w:ind w:left="432"/>
    </w:pPr>
    <w:rPr>
      <w:rFonts w:ascii="Verdana" w:eastAsia="Times New Roman" w:hAnsi="Verdana" w:cs="Times New Roman"/>
      <w:sz w:val="16"/>
      <w:szCs w:val="24"/>
    </w:rPr>
  </w:style>
  <w:style w:type="paragraph" w:customStyle="1" w:styleId="A0F36425C4084384A3635A7255AA305436">
    <w:name w:val="A0F36425C4084384A3635A7255AA305436"/>
    <w:rsid w:val="00FC7DEA"/>
    <w:pPr>
      <w:spacing w:after="120" w:line="240" w:lineRule="auto"/>
      <w:ind w:left="432"/>
    </w:pPr>
    <w:rPr>
      <w:rFonts w:ascii="Verdana" w:eastAsia="Times New Roman" w:hAnsi="Verdana" w:cs="Times New Roman"/>
      <w:sz w:val="16"/>
      <w:szCs w:val="24"/>
    </w:rPr>
  </w:style>
  <w:style w:type="paragraph" w:customStyle="1" w:styleId="1DF15D4035B84E6C8F0386CC5448E8DF36">
    <w:name w:val="1DF15D4035B84E6C8F0386CC5448E8DF36"/>
    <w:rsid w:val="00FC7DEA"/>
    <w:pPr>
      <w:spacing w:after="120" w:line="240" w:lineRule="auto"/>
      <w:ind w:left="432"/>
    </w:pPr>
    <w:rPr>
      <w:rFonts w:ascii="Verdana" w:eastAsia="Times New Roman" w:hAnsi="Verdana" w:cs="Times New Roman"/>
      <w:sz w:val="16"/>
      <w:szCs w:val="24"/>
    </w:rPr>
  </w:style>
  <w:style w:type="paragraph" w:customStyle="1" w:styleId="73C0BD5376344ACB89586A93E9AB439A36">
    <w:name w:val="73C0BD5376344ACB89586A93E9AB439A36"/>
    <w:rsid w:val="00FC7DEA"/>
    <w:pPr>
      <w:spacing w:after="120" w:line="240" w:lineRule="auto"/>
      <w:ind w:left="432"/>
    </w:pPr>
    <w:rPr>
      <w:rFonts w:ascii="Verdana" w:eastAsia="Times New Roman" w:hAnsi="Verdana" w:cs="Times New Roman"/>
      <w:sz w:val="16"/>
      <w:szCs w:val="24"/>
    </w:rPr>
  </w:style>
  <w:style w:type="paragraph" w:customStyle="1" w:styleId="885604E1BCCE4D9BBB142B7C12F7EECF36">
    <w:name w:val="885604E1BCCE4D9BBB142B7C12F7EECF36"/>
    <w:rsid w:val="00FC7DEA"/>
    <w:pPr>
      <w:spacing w:after="120" w:line="240" w:lineRule="auto"/>
      <w:ind w:left="432"/>
    </w:pPr>
    <w:rPr>
      <w:rFonts w:ascii="Verdana" w:eastAsia="Times New Roman" w:hAnsi="Verdana" w:cs="Times New Roman"/>
      <w:sz w:val="16"/>
      <w:szCs w:val="24"/>
    </w:rPr>
  </w:style>
  <w:style w:type="paragraph" w:customStyle="1" w:styleId="E20582E15EC640079AF3DA19F023452136">
    <w:name w:val="E20582E15EC640079AF3DA19F023452136"/>
    <w:rsid w:val="00FC7DEA"/>
    <w:pPr>
      <w:spacing w:after="120" w:line="240" w:lineRule="auto"/>
      <w:ind w:left="432"/>
    </w:pPr>
    <w:rPr>
      <w:rFonts w:ascii="Verdana" w:eastAsia="Times New Roman" w:hAnsi="Verdana" w:cs="Times New Roman"/>
      <w:sz w:val="16"/>
      <w:szCs w:val="24"/>
    </w:rPr>
  </w:style>
  <w:style w:type="paragraph" w:customStyle="1" w:styleId="41F28EDC2A174030A2E7DEDAD64F079B35">
    <w:name w:val="41F28EDC2A174030A2E7DEDAD64F079B35"/>
    <w:rsid w:val="00FC7DEA"/>
    <w:pPr>
      <w:spacing w:after="120" w:line="240" w:lineRule="auto"/>
      <w:ind w:left="432"/>
    </w:pPr>
    <w:rPr>
      <w:rFonts w:ascii="Verdana" w:eastAsia="Times New Roman" w:hAnsi="Verdana" w:cs="Times New Roman"/>
      <w:sz w:val="16"/>
      <w:szCs w:val="24"/>
    </w:rPr>
  </w:style>
  <w:style w:type="paragraph" w:customStyle="1" w:styleId="D871C0B2EE47421799B85EA77C85BA4A36">
    <w:name w:val="D871C0B2EE47421799B85EA77C85BA4A36"/>
    <w:rsid w:val="00FC7DEA"/>
    <w:pPr>
      <w:spacing w:after="120" w:line="240" w:lineRule="auto"/>
      <w:ind w:left="432"/>
    </w:pPr>
    <w:rPr>
      <w:rFonts w:ascii="Verdana" w:eastAsia="Times New Roman" w:hAnsi="Verdana" w:cs="Times New Roman"/>
      <w:sz w:val="16"/>
      <w:szCs w:val="24"/>
    </w:rPr>
  </w:style>
  <w:style w:type="paragraph" w:customStyle="1" w:styleId="AFCA9A2935FF4886B2669054F130351136">
    <w:name w:val="AFCA9A2935FF4886B2669054F130351136"/>
    <w:rsid w:val="00FC7DEA"/>
    <w:pPr>
      <w:spacing w:after="120" w:line="240" w:lineRule="auto"/>
      <w:ind w:left="432"/>
    </w:pPr>
    <w:rPr>
      <w:rFonts w:ascii="Verdana" w:eastAsia="Times New Roman" w:hAnsi="Verdana" w:cs="Times New Roman"/>
      <w:sz w:val="16"/>
      <w:szCs w:val="24"/>
    </w:rPr>
  </w:style>
  <w:style w:type="paragraph" w:customStyle="1" w:styleId="0CC595A431D14E7CA25749685DF6205F37">
    <w:name w:val="0CC595A431D14E7CA25749685DF6205F37"/>
    <w:rsid w:val="00FC7DEA"/>
    <w:pPr>
      <w:spacing w:after="120" w:line="240" w:lineRule="auto"/>
      <w:ind w:left="432"/>
    </w:pPr>
    <w:rPr>
      <w:rFonts w:ascii="Verdana" w:eastAsia="Times New Roman" w:hAnsi="Verdana" w:cs="Times New Roman"/>
      <w:sz w:val="16"/>
      <w:szCs w:val="24"/>
    </w:rPr>
  </w:style>
  <w:style w:type="paragraph" w:customStyle="1" w:styleId="25A0238B402142599055B6576C4A32C837">
    <w:name w:val="25A0238B402142599055B6576C4A32C837"/>
    <w:rsid w:val="00FC7DEA"/>
    <w:pPr>
      <w:spacing w:after="120" w:line="240" w:lineRule="auto"/>
      <w:ind w:left="432"/>
    </w:pPr>
    <w:rPr>
      <w:rFonts w:ascii="Verdana" w:eastAsia="Times New Roman" w:hAnsi="Verdana" w:cs="Times New Roman"/>
      <w:sz w:val="16"/>
      <w:szCs w:val="24"/>
    </w:rPr>
  </w:style>
  <w:style w:type="paragraph" w:customStyle="1" w:styleId="4E18412E9F894187B398A4D4D728045237">
    <w:name w:val="4E18412E9F894187B398A4D4D728045237"/>
    <w:rsid w:val="00FC7DEA"/>
    <w:pPr>
      <w:spacing w:after="120" w:line="240" w:lineRule="auto"/>
      <w:ind w:left="432"/>
    </w:pPr>
    <w:rPr>
      <w:rFonts w:ascii="Verdana" w:eastAsia="Times New Roman" w:hAnsi="Verdana" w:cs="Times New Roman"/>
      <w:sz w:val="16"/>
      <w:szCs w:val="24"/>
    </w:rPr>
  </w:style>
  <w:style w:type="paragraph" w:customStyle="1" w:styleId="415FF90E738548CC8ADE39F25AEEB88B37">
    <w:name w:val="415FF90E738548CC8ADE39F25AEEB88B37"/>
    <w:rsid w:val="00FC7DEA"/>
    <w:pPr>
      <w:spacing w:after="120" w:line="240" w:lineRule="auto"/>
      <w:ind w:left="432"/>
    </w:pPr>
    <w:rPr>
      <w:rFonts w:ascii="Verdana" w:eastAsia="Times New Roman" w:hAnsi="Verdana" w:cs="Times New Roman"/>
      <w:sz w:val="16"/>
      <w:szCs w:val="24"/>
    </w:rPr>
  </w:style>
  <w:style w:type="paragraph" w:customStyle="1" w:styleId="ADCD46F09AD74AAEB5CCBE0FF5B2C42237">
    <w:name w:val="ADCD46F09AD74AAEB5CCBE0FF5B2C42237"/>
    <w:rsid w:val="00FC7DEA"/>
    <w:pPr>
      <w:spacing w:after="120" w:line="240" w:lineRule="auto"/>
      <w:ind w:left="432"/>
    </w:pPr>
    <w:rPr>
      <w:rFonts w:ascii="Verdana" w:eastAsia="Times New Roman" w:hAnsi="Verdana" w:cs="Times New Roman"/>
      <w:sz w:val="16"/>
      <w:szCs w:val="24"/>
    </w:rPr>
  </w:style>
  <w:style w:type="paragraph" w:customStyle="1" w:styleId="9C098B4925504E7AA7AF2C9E9B5FF61A37">
    <w:name w:val="9C098B4925504E7AA7AF2C9E9B5FF61A37"/>
    <w:rsid w:val="00FC7DEA"/>
    <w:pPr>
      <w:spacing w:after="120" w:line="240" w:lineRule="auto"/>
      <w:ind w:left="432"/>
    </w:pPr>
    <w:rPr>
      <w:rFonts w:ascii="Verdana" w:eastAsia="Times New Roman" w:hAnsi="Verdana" w:cs="Times New Roman"/>
      <w:sz w:val="16"/>
      <w:szCs w:val="24"/>
    </w:rPr>
  </w:style>
  <w:style w:type="paragraph" w:customStyle="1" w:styleId="1516E2DA872C41AE9076579DAC460E2537">
    <w:name w:val="1516E2DA872C41AE9076579DAC460E2537"/>
    <w:rsid w:val="00FC7DEA"/>
    <w:pPr>
      <w:spacing w:after="120" w:line="240" w:lineRule="auto"/>
      <w:ind w:left="432"/>
    </w:pPr>
    <w:rPr>
      <w:rFonts w:ascii="Verdana" w:eastAsia="Times New Roman" w:hAnsi="Verdana" w:cs="Times New Roman"/>
      <w:sz w:val="16"/>
      <w:szCs w:val="24"/>
    </w:rPr>
  </w:style>
  <w:style w:type="paragraph" w:customStyle="1" w:styleId="3FC57A1BB29F44DBBA949B9FB1CD66CA34">
    <w:name w:val="3FC57A1BB29F44DBBA949B9FB1CD66CA34"/>
    <w:rsid w:val="00FC7DEA"/>
    <w:pPr>
      <w:spacing w:after="120" w:line="240" w:lineRule="auto"/>
      <w:ind w:left="432"/>
    </w:pPr>
    <w:rPr>
      <w:rFonts w:ascii="Verdana" w:eastAsia="Times New Roman" w:hAnsi="Verdana" w:cs="Times New Roman"/>
      <w:sz w:val="16"/>
      <w:szCs w:val="24"/>
    </w:rPr>
  </w:style>
  <w:style w:type="paragraph" w:customStyle="1" w:styleId="62B5B7ED04D84F2094328C6D8AED3C1B34">
    <w:name w:val="62B5B7ED04D84F2094328C6D8AED3C1B34"/>
    <w:rsid w:val="00FC7DEA"/>
    <w:pPr>
      <w:spacing w:after="120" w:line="240" w:lineRule="auto"/>
      <w:ind w:left="432"/>
    </w:pPr>
    <w:rPr>
      <w:rFonts w:ascii="Verdana" w:eastAsia="Times New Roman" w:hAnsi="Verdana" w:cs="Times New Roman"/>
      <w:sz w:val="16"/>
      <w:szCs w:val="24"/>
    </w:rPr>
  </w:style>
  <w:style w:type="paragraph" w:customStyle="1" w:styleId="258C143E4916451A80C83554C594173234">
    <w:name w:val="258C143E4916451A80C83554C594173234"/>
    <w:rsid w:val="00FC7DEA"/>
    <w:pPr>
      <w:spacing w:after="120" w:line="240" w:lineRule="auto"/>
      <w:ind w:left="432"/>
    </w:pPr>
    <w:rPr>
      <w:rFonts w:ascii="Verdana" w:eastAsia="Times New Roman" w:hAnsi="Verdana" w:cs="Times New Roman"/>
      <w:sz w:val="16"/>
      <w:szCs w:val="24"/>
    </w:rPr>
  </w:style>
  <w:style w:type="paragraph" w:customStyle="1" w:styleId="8419CF7D87E04B499651A0BA1BA64ABD34">
    <w:name w:val="8419CF7D87E04B499651A0BA1BA64ABD34"/>
    <w:rsid w:val="00FC7DEA"/>
    <w:pPr>
      <w:spacing w:after="120" w:line="240" w:lineRule="auto"/>
      <w:ind w:left="432"/>
    </w:pPr>
    <w:rPr>
      <w:rFonts w:ascii="Verdana" w:eastAsia="Times New Roman" w:hAnsi="Verdana" w:cs="Times New Roman"/>
      <w:sz w:val="16"/>
      <w:szCs w:val="24"/>
    </w:rPr>
  </w:style>
  <w:style w:type="paragraph" w:customStyle="1" w:styleId="F21FCA826E4849FDA78118BB2376CBCC34">
    <w:name w:val="F21FCA826E4849FDA78118BB2376CBCC34"/>
    <w:rsid w:val="00FC7DEA"/>
    <w:pPr>
      <w:spacing w:after="120" w:line="240" w:lineRule="auto"/>
      <w:ind w:left="432"/>
    </w:pPr>
    <w:rPr>
      <w:rFonts w:ascii="Verdana" w:eastAsia="Times New Roman" w:hAnsi="Verdana" w:cs="Times New Roman"/>
      <w:sz w:val="16"/>
      <w:szCs w:val="24"/>
    </w:rPr>
  </w:style>
  <w:style w:type="paragraph" w:customStyle="1" w:styleId="90D28F44F2594C748518C10A5D23A6CF37">
    <w:name w:val="90D28F44F2594C748518C10A5D23A6CF37"/>
    <w:rsid w:val="00FC7DEA"/>
    <w:pPr>
      <w:spacing w:after="120" w:line="240" w:lineRule="auto"/>
      <w:ind w:left="432"/>
    </w:pPr>
    <w:rPr>
      <w:rFonts w:ascii="Verdana" w:eastAsia="Times New Roman" w:hAnsi="Verdana" w:cs="Times New Roman"/>
      <w:sz w:val="16"/>
      <w:szCs w:val="24"/>
    </w:rPr>
  </w:style>
  <w:style w:type="paragraph" w:customStyle="1" w:styleId="48E812826B554BED9D77B18C94736D4537">
    <w:name w:val="48E812826B554BED9D77B18C94736D4537"/>
    <w:rsid w:val="00FC7DEA"/>
    <w:pPr>
      <w:spacing w:after="120" w:line="240" w:lineRule="auto"/>
      <w:ind w:left="432"/>
    </w:pPr>
    <w:rPr>
      <w:rFonts w:ascii="Verdana" w:eastAsia="Times New Roman" w:hAnsi="Verdana" w:cs="Times New Roman"/>
      <w:sz w:val="16"/>
      <w:szCs w:val="24"/>
    </w:rPr>
  </w:style>
  <w:style w:type="paragraph" w:customStyle="1" w:styleId="620106A4FB15480DB408CCA034A0D8EB37">
    <w:name w:val="620106A4FB15480DB408CCA034A0D8EB37"/>
    <w:rsid w:val="00FC7DEA"/>
    <w:pPr>
      <w:spacing w:after="120" w:line="240" w:lineRule="auto"/>
      <w:ind w:left="432"/>
    </w:pPr>
    <w:rPr>
      <w:rFonts w:ascii="Verdana" w:eastAsia="Times New Roman" w:hAnsi="Verdana" w:cs="Times New Roman"/>
      <w:sz w:val="16"/>
      <w:szCs w:val="24"/>
    </w:rPr>
  </w:style>
  <w:style w:type="paragraph" w:customStyle="1" w:styleId="D7A1D388CB2948A98C72EDBA0258833237">
    <w:name w:val="D7A1D388CB2948A98C72EDBA0258833237"/>
    <w:rsid w:val="00FC7DEA"/>
    <w:pPr>
      <w:spacing w:after="120" w:line="240" w:lineRule="auto"/>
      <w:ind w:left="432"/>
    </w:pPr>
    <w:rPr>
      <w:rFonts w:ascii="Verdana" w:eastAsia="Times New Roman" w:hAnsi="Verdana" w:cs="Times New Roman"/>
      <w:sz w:val="16"/>
      <w:szCs w:val="24"/>
    </w:rPr>
  </w:style>
  <w:style w:type="paragraph" w:customStyle="1" w:styleId="850A49080B1F4DCE9D624ED040ABE4FD33">
    <w:name w:val="850A49080B1F4DCE9D624ED040ABE4FD33"/>
    <w:rsid w:val="00FC7DEA"/>
    <w:pPr>
      <w:spacing w:after="120" w:line="240" w:lineRule="auto"/>
      <w:ind w:left="432"/>
    </w:pPr>
    <w:rPr>
      <w:rFonts w:ascii="Verdana" w:eastAsia="Times New Roman" w:hAnsi="Verdana" w:cs="Times New Roman"/>
      <w:sz w:val="16"/>
      <w:szCs w:val="24"/>
    </w:rPr>
  </w:style>
  <w:style w:type="paragraph" w:customStyle="1" w:styleId="89BFB023F99B4971B1BB246284E162D733">
    <w:name w:val="89BFB023F99B4971B1BB246284E162D733"/>
    <w:rsid w:val="00FC7DEA"/>
    <w:pPr>
      <w:spacing w:after="120" w:line="240" w:lineRule="auto"/>
      <w:ind w:left="432"/>
    </w:pPr>
    <w:rPr>
      <w:rFonts w:ascii="Verdana" w:eastAsia="Times New Roman" w:hAnsi="Verdana" w:cs="Times New Roman"/>
      <w:sz w:val="16"/>
      <w:szCs w:val="24"/>
    </w:rPr>
  </w:style>
  <w:style w:type="paragraph" w:customStyle="1" w:styleId="98ABFB6D9F184D8C84DF2E2C6A68E0CE33">
    <w:name w:val="98ABFB6D9F184D8C84DF2E2C6A68E0CE33"/>
    <w:rsid w:val="00FC7DEA"/>
    <w:pPr>
      <w:spacing w:after="120" w:line="240" w:lineRule="auto"/>
      <w:ind w:left="432"/>
    </w:pPr>
    <w:rPr>
      <w:rFonts w:ascii="Verdana" w:eastAsia="Times New Roman" w:hAnsi="Verdana" w:cs="Times New Roman"/>
      <w:sz w:val="16"/>
      <w:szCs w:val="24"/>
    </w:rPr>
  </w:style>
  <w:style w:type="paragraph" w:customStyle="1" w:styleId="7EB6DED9328C44DE83E0650A75EFEE4333">
    <w:name w:val="7EB6DED9328C44DE83E0650A75EFEE4333"/>
    <w:rsid w:val="00FC7DEA"/>
    <w:pPr>
      <w:spacing w:after="120" w:line="240" w:lineRule="auto"/>
      <w:ind w:left="432"/>
    </w:pPr>
    <w:rPr>
      <w:rFonts w:ascii="Verdana" w:eastAsia="Times New Roman" w:hAnsi="Verdana" w:cs="Times New Roman"/>
      <w:sz w:val="16"/>
      <w:szCs w:val="24"/>
    </w:rPr>
  </w:style>
  <w:style w:type="paragraph" w:customStyle="1" w:styleId="9E7F1D0A8DC24A708E59F946D252010A33">
    <w:name w:val="9E7F1D0A8DC24A708E59F946D252010A33"/>
    <w:rsid w:val="00FC7DEA"/>
    <w:pPr>
      <w:spacing w:after="120" w:line="240" w:lineRule="auto"/>
      <w:ind w:left="432"/>
    </w:pPr>
    <w:rPr>
      <w:rFonts w:ascii="Verdana" w:eastAsia="Times New Roman" w:hAnsi="Verdana" w:cs="Times New Roman"/>
      <w:sz w:val="16"/>
      <w:szCs w:val="24"/>
    </w:rPr>
  </w:style>
  <w:style w:type="paragraph" w:customStyle="1" w:styleId="95E43A6A40C34D38B01B62AB199E988633">
    <w:name w:val="95E43A6A40C34D38B01B62AB199E988633"/>
    <w:rsid w:val="00FC7DEA"/>
    <w:pPr>
      <w:spacing w:after="120" w:line="240" w:lineRule="auto"/>
      <w:ind w:left="432"/>
    </w:pPr>
    <w:rPr>
      <w:rFonts w:ascii="Verdana" w:eastAsia="Times New Roman" w:hAnsi="Verdana" w:cs="Times New Roman"/>
      <w:sz w:val="16"/>
      <w:szCs w:val="24"/>
    </w:rPr>
  </w:style>
  <w:style w:type="paragraph" w:customStyle="1" w:styleId="F17DA06FDB0D4DF28612798C7B7D8A2233">
    <w:name w:val="F17DA06FDB0D4DF28612798C7B7D8A2233"/>
    <w:rsid w:val="00FC7DEA"/>
    <w:pPr>
      <w:spacing w:after="120" w:line="240" w:lineRule="auto"/>
      <w:ind w:left="432"/>
    </w:pPr>
    <w:rPr>
      <w:rFonts w:ascii="Verdana" w:eastAsia="Times New Roman" w:hAnsi="Verdana" w:cs="Times New Roman"/>
      <w:sz w:val="16"/>
      <w:szCs w:val="24"/>
    </w:rPr>
  </w:style>
  <w:style w:type="paragraph" w:customStyle="1" w:styleId="16576A34990B4DB3BE0D9A18EADE5F1933">
    <w:name w:val="16576A34990B4DB3BE0D9A18EADE5F1933"/>
    <w:rsid w:val="00FC7DEA"/>
    <w:pPr>
      <w:spacing w:after="120" w:line="240" w:lineRule="auto"/>
      <w:ind w:left="432"/>
    </w:pPr>
    <w:rPr>
      <w:rFonts w:ascii="Verdana" w:eastAsia="Times New Roman" w:hAnsi="Verdana" w:cs="Times New Roman"/>
      <w:sz w:val="16"/>
      <w:szCs w:val="24"/>
    </w:rPr>
  </w:style>
  <w:style w:type="paragraph" w:customStyle="1" w:styleId="FCB3E0AB9972406F8CFCE8AF1B56C68D33">
    <w:name w:val="FCB3E0AB9972406F8CFCE8AF1B56C68D33"/>
    <w:rsid w:val="00FC7DEA"/>
    <w:pPr>
      <w:spacing w:after="120" w:line="240" w:lineRule="auto"/>
      <w:ind w:left="432"/>
    </w:pPr>
    <w:rPr>
      <w:rFonts w:ascii="Verdana" w:eastAsia="Times New Roman" w:hAnsi="Verdana" w:cs="Times New Roman"/>
      <w:sz w:val="16"/>
      <w:szCs w:val="24"/>
    </w:rPr>
  </w:style>
  <w:style w:type="paragraph" w:customStyle="1" w:styleId="460E11F935CB4A9D9D7D2F7291E24B8233">
    <w:name w:val="460E11F935CB4A9D9D7D2F7291E24B8233"/>
    <w:rsid w:val="00FC7DEA"/>
    <w:pPr>
      <w:spacing w:after="120" w:line="240" w:lineRule="auto"/>
      <w:ind w:left="432"/>
    </w:pPr>
    <w:rPr>
      <w:rFonts w:ascii="Verdana" w:eastAsia="Times New Roman" w:hAnsi="Verdana" w:cs="Times New Roman"/>
      <w:sz w:val="16"/>
      <w:szCs w:val="24"/>
    </w:rPr>
  </w:style>
  <w:style w:type="paragraph" w:customStyle="1" w:styleId="30C7A0D35694466EA7CAEA806D26134233">
    <w:name w:val="30C7A0D35694466EA7CAEA806D26134233"/>
    <w:rsid w:val="00FC7DEA"/>
    <w:pPr>
      <w:spacing w:after="120" w:line="240" w:lineRule="auto"/>
      <w:ind w:left="432"/>
    </w:pPr>
    <w:rPr>
      <w:rFonts w:ascii="Verdana" w:eastAsia="Times New Roman" w:hAnsi="Verdana" w:cs="Times New Roman"/>
      <w:sz w:val="16"/>
      <w:szCs w:val="24"/>
    </w:rPr>
  </w:style>
  <w:style w:type="paragraph" w:customStyle="1" w:styleId="534D7D2C9772446E9DFE01D885E5C3A633">
    <w:name w:val="534D7D2C9772446E9DFE01D885E5C3A633"/>
    <w:rsid w:val="00FC7DEA"/>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33">
    <w:name w:val="6C36927614D6400AAEC7C12E1095C3C833"/>
    <w:rsid w:val="00FC7DEA"/>
    <w:pPr>
      <w:spacing w:after="120" w:line="240" w:lineRule="auto"/>
      <w:ind w:left="432"/>
    </w:pPr>
    <w:rPr>
      <w:rFonts w:ascii="Verdana" w:eastAsia="Times New Roman" w:hAnsi="Verdana" w:cs="Times New Roman"/>
      <w:sz w:val="16"/>
      <w:szCs w:val="24"/>
    </w:rPr>
  </w:style>
  <w:style w:type="paragraph" w:customStyle="1" w:styleId="FDDC138DD17E4B0A98ABAA321808185C33">
    <w:name w:val="FDDC138DD17E4B0A98ABAA321808185C33"/>
    <w:rsid w:val="00FC7DEA"/>
    <w:pPr>
      <w:spacing w:after="120" w:line="240" w:lineRule="auto"/>
      <w:ind w:left="432"/>
    </w:pPr>
    <w:rPr>
      <w:rFonts w:ascii="Verdana" w:eastAsia="Times New Roman" w:hAnsi="Verdana" w:cs="Times New Roman"/>
      <w:sz w:val="16"/>
      <w:szCs w:val="24"/>
    </w:rPr>
  </w:style>
  <w:style w:type="paragraph" w:customStyle="1" w:styleId="0E77E4922F11458BBD4367C540EBFC3333">
    <w:name w:val="0E77E4922F11458BBD4367C540EBFC3333"/>
    <w:rsid w:val="00FC7DEA"/>
    <w:pPr>
      <w:spacing w:after="120" w:line="240" w:lineRule="auto"/>
      <w:ind w:left="432"/>
    </w:pPr>
    <w:rPr>
      <w:rFonts w:ascii="Verdana" w:eastAsia="Times New Roman" w:hAnsi="Verdana" w:cs="Times New Roman"/>
      <w:sz w:val="16"/>
      <w:szCs w:val="24"/>
    </w:rPr>
  </w:style>
  <w:style w:type="paragraph" w:customStyle="1" w:styleId="0DB9DC6EDA0642749A8C39FA265882EC33">
    <w:name w:val="0DB9DC6EDA0642749A8C39FA265882EC33"/>
    <w:rsid w:val="00FC7DEA"/>
    <w:pPr>
      <w:spacing w:after="120" w:line="240" w:lineRule="auto"/>
      <w:ind w:left="432"/>
    </w:pPr>
    <w:rPr>
      <w:rFonts w:ascii="Verdana" w:eastAsia="Times New Roman" w:hAnsi="Verdana" w:cs="Times New Roman"/>
      <w:sz w:val="16"/>
      <w:szCs w:val="24"/>
    </w:rPr>
  </w:style>
  <w:style w:type="paragraph" w:customStyle="1" w:styleId="BDF64BA7BFEA4CF7A2A2B798B5D7C76E33">
    <w:name w:val="BDF64BA7BFEA4CF7A2A2B798B5D7C76E33"/>
    <w:rsid w:val="00FC7DEA"/>
    <w:pPr>
      <w:spacing w:after="120" w:line="240" w:lineRule="auto"/>
      <w:ind w:left="432"/>
    </w:pPr>
    <w:rPr>
      <w:rFonts w:ascii="Verdana" w:eastAsia="Times New Roman" w:hAnsi="Verdana" w:cs="Times New Roman"/>
      <w:sz w:val="16"/>
      <w:szCs w:val="24"/>
    </w:rPr>
  </w:style>
  <w:style w:type="paragraph" w:customStyle="1" w:styleId="92E1EC851F3841A197A0F6870EC4E0C133">
    <w:name w:val="92E1EC851F3841A197A0F6870EC4E0C133"/>
    <w:rsid w:val="00FC7DEA"/>
    <w:pPr>
      <w:spacing w:after="120" w:line="240" w:lineRule="auto"/>
      <w:ind w:left="432"/>
    </w:pPr>
    <w:rPr>
      <w:rFonts w:ascii="Verdana" w:eastAsia="Times New Roman" w:hAnsi="Verdana" w:cs="Times New Roman"/>
      <w:sz w:val="16"/>
      <w:szCs w:val="24"/>
    </w:rPr>
  </w:style>
  <w:style w:type="paragraph" w:customStyle="1" w:styleId="D49FC69877A442F5B24FE45871EE32DB33">
    <w:name w:val="D49FC69877A442F5B24FE45871EE32DB33"/>
    <w:rsid w:val="00FC7DEA"/>
    <w:pPr>
      <w:spacing w:after="120" w:line="240" w:lineRule="auto"/>
      <w:ind w:left="432"/>
    </w:pPr>
    <w:rPr>
      <w:rFonts w:ascii="Verdana" w:eastAsia="Times New Roman" w:hAnsi="Verdana" w:cs="Times New Roman"/>
      <w:sz w:val="16"/>
      <w:szCs w:val="24"/>
    </w:rPr>
  </w:style>
  <w:style w:type="paragraph" w:customStyle="1" w:styleId="30652D2FA9AE45E9BCD229FDC064431D5">
    <w:name w:val="30652D2FA9AE45E9BCD229FDC064431D5"/>
    <w:rsid w:val="00FC7DEA"/>
    <w:pPr>
      <w:spacing w:after="120" w:line="240" w:lineRule="auto"/>
      <w:ind w:left="432"/>
    </w:pPr>
    <w:rPr>
      <w:rFonts w:ascii="Verdana" w:eastAsia="Times New Roman" w:hAnsi="Verdana" w:cs="Times New Roman"/>
      <w:sz w:val="16"/>
      <w:szCs w:val="24"/>
    </w:rPr>
  </w:style>
  <w:style w:type="paragraph" w:customStyle="1" w:styleId="27F5A3A8A5074DB8B9F511D4853F55FB35">
    <w:name w:val="27F5A3A8A5074DB8B9F511D4853F55FB35"/>
    <w:rsid w:val="00805DD2"/>
    <w:pPr>
      <w:spacing w:after="120" w:line="240" w:lineRule="auto"/>
      <w:ind w:left="432"/>
    </w:pPr>
    <w:rPr>
      <w:rFonts w:ascii="Verdana" w:eastAsia="Times New Roman" w:hAnsi="Verdana" w:cs="Times New Roman"/>
      <w:sz w:val="16"/>
      <w:szCs w:val="24"/>
    </w:rPr>
  </w:style>
  <w:style w:type="paragraph" w:customStyle="1" w:styleId="27BC90D2CA8E431BA9CE0500CA858D4343">
    <w:name w:val="27BC90D2CA8E431BA9CE0500CA858D4343"/>
    <w:rsid w:val="00805DD2"/>
    <w:pPr>
      <w:spacing w:after="120" w:line="240" w:lineRule="auto"/>
      <w:ind w:left="432"/>
    </w:pPr>
    <w:rPr>
      <w:rFonts w:ascii="Verdana" w:eastAsia="Times New Roman" w:hAnsi="Verdana" w:cs="Times New Roman"/>
      <w:sz w:val="16"/>
      <w:szCs w:val="24"/>
    </w:rPr>
  </w:style>
  <w:style w:type="paragraph" w:customStyle="1" w:styleId="6484F79BC5B1431C9AA68FF1176352EA43">
    <w:name w:val="6484F79BC5B1431C9AA68FF1176352EA43"/>
    <w:rsid w:val="00805DD2"/>
    <w:pPr>
      <w:spacing w:after="120" w:line="240" w:lineRule="auto"/>
      <w:ind w:left="432"/>
    </w:pPr>
    <w:rPr>
      <w:rFonts w:ascii="Verdana" w:eastAsia="Times New Roman" w:hAnsi="Verdana" w:cs="Times New Roman"/>
      <w:sz w:val="16"/>
      <w:szCs w:val="24"/>
    </w:rPr>
  </w:style>
  <w:style w:type="paragraph" w:customStyle="1" w:styleId="43800B3707104B38A572A104C97F048043">
    <w:name w:val="43800B3707104B38A572A104C97F048043"/>
    <w:rsid w:val="00805DD2"/>
    <w:pPr>
      <w:spacing w:after="120" w:line="240" w:lineRule="auto"/>
      <w:ind w:left="432"/>
    </w:pPr>
    <w:rPr>
      <w:rFonts w:ascii="Verdana" w:eastAsia="Times New Roman" w:hAnsi="Verdana" w:cs="Times New Roman"/>
      <w:sz w:val="16"/>
      <w:szCs w:val="24"/>
    </w:rPr>
  </w:style>
  <w:style w:type="paragraph" w:customStyle="1" w:styleId="38FB7BB2C86C47CFB60F2AAF74847F5844">
    <w:name w:val="38FB7BB2C86C47CFB60F2AAF74847F5844"/>
    <w:rsid w:val="00805DD2"/>
    <w:pPr>
      <w:spacing w:after="120" w:line="240" w:lineRule="auto"/>
      <w:ind w:left="432"/>
    </w:pPr>
    <w:rPr>
      <w:rFonts w:ascii="Verdana" w:eastAsia="Times New Roman" w:hAnsi="Verdana" w:cs="Times New Roman"/>
      <w:sz w:val="16"/>
      <w:szCs w:val="24"/>
    </w:rPr>
  </w:style>
  <w:style w:type="paragraph" w:customStyle="1" w:styleId="6AA268D59EB84EBF81FC841262F8EA1B44">
    <w:name w:val="6AA268D59EB84EBF81FC841262F8EA1B44"/>
    <w:rsid w:val="00805DD2"/>
    <w:pPr>
      <w:spacing w:after="120" w:line="240" w:lineRule="auto"/>
      <w:ind w:left="432"/>
    </w:pPr>
    <w:rPr>
      <w:rFonts w:ascii="Verdana" w:eastAsia="Times New Roman" w:hAnsi="Verdana" w:cs="Times New Roman"/>
      <w:sz w:val="16"/>
      <w:szCs w:val="24"/>
    </w:rPr>
  </w:style>
  <w:style w:type="paragraph" w:customStyle="1" w:styleId="D0A61CE30E504350A20FF6A5B7C42E9444">
    <w:name w:val="D0A61CE30E504350A20FF6A5B7C42E9444"/>
    <w:rsid w:val="00805DD2"/>
    <w:pPr>
      <w:spacing w:after="120" w:line="240" w:lineRule="auto"/>
      <w:ind w:left="432"/>
    </w:pPr>
    <w:rPr>
      <w:rFonts w:ascii="Verdana" w:eastAsia="Times New Roman" w:hAnsi="Verdana" w:cs="Times New Roman"/>
      <w:sz w:val="16"/>
      <w:szCs w:val="24"/>
    </w:rPr>
  </w:style>
  <w:style w:type="paragraph" w:customStyle="1" w:styleId="227D5788433B4597A7CB6A1A9F157AF537">
    <w:name w:val="227D5788433B4597A7CB6A1A9F157AF537"/>
    <w:rsid w:val="00805DD2"/>
    <w:pPr>
      <w:spacing w:after="120" w:line="240" w:lineRule="auto"/>
      <w:ind w:left="432"/>
    </w:pPr>
    <w:rPr>
      <w:rFonts w:ascii="Verdana" w:eastAsia="Times New Roman" w:hAnsi="Verdana" w:cs="Times New Roman"/>
      <w:sz w:val="16"/>
      <w:szCs w:val="24"/>
    </w:rPr>
  </w:style>
  <w:style w:type="paragraph" w:customStyle="1" w:styleId="A0F36425C4084384A3635A7255AA305437">
    <w:name w:val="A0F36425C4084384A3635A7255AA305437"/>
    <w:rsid w:val="00805DD2"/>
    <w:pPr>
      <w:spacing w:after="120" w:line="240" w:lineRule="auto"/>
      <w:ind w:left="432"/>
    </w:pPr>
    <w:rPr>
      <w:rFonts w:ascii="Verdana" w:eastAsia="Times New Roman" w:hAnsi="Verdana" w:cs="Times New Roman"/>
      <w:sz w:val="16"/>
      <w:szCs w:val="24"/>
    </w:rPr>
  </w:style>
  <w:style w:type="paragraph" w:customStyle="1" w:styleId="1DF15D4035B84E6C8F0386CC5448E8DF37">
    <w:name w:val="1DF15D4035B84E6C8F0386CC5448E8DF37"/>
    <w:rsid w:val="00805DD2"/>
    <w:pPr>
      <w:spacing w:after="120" w:line="240" w:lineRule="auto"/>
      <w:ind w:left="432"/>
    </w:pPr>
    <w:rPr>
      <w:rFonts w:ascii="Verdana" w:eastAsia="Times New Roman" w:hAnsi="Verdana" w:cs="Times New Roman"/>
      <w:sz w:val="16"/>
      <w:szCs w:val="24"/>
    </w:rPr>
  </w:style>
  <w:style w:type="paragraph" w:customStyle="1" w:styleId="73C0BD5376344ACB89586A93E9AB439A37">
    <w:name w:val="73C0BD5376344ACB89586A93E9AB439A37"/>
    <w:rsid w:val="00805DD2"/>
    <w:pPr>
      <w:spacing w:after="120" w:line="240" w:lineRule="auto"/>
      <w:ind w:left="432"/>
    </w:pPr>
    <w:rPr>
      <w:rFonts w:ascii="Verdana" w:eastAsia="Times New Roman" w:hAnsi="Verdana" w:cs="Times New Roman"/>
      <w:sz w:val="16"/>
      <w:szCs w:val="24"/>
    </w:rPr>
  </w:style>
  <w:style w:type="paragraph" w:customStyle="1" w:styleId="885604E1BCCE4D9BBB142B7C12F7EECF37">
    <w:name w:val="885604E1BCCE4D9BBB142B7C12F7EECF37"/>
    <w:rsid w:val="00805DD2"/>
    <w:pPr>
      <w:spacing w:after="120" w:line="240" w:lineRule="auto"/>
      <w:ind w:left="432"/>
    </w:pPr>
    <w:rPr>
      <w:rFonts w:ascii="Verdana" w:eastAsia="Times New Roman" w:hAnsi="Verdana" w:cs="Times New Roman"/>
      <w:sz w:val="16"/>
      <w:szCs w:val="24"/>
    </w:rPr>
  </w:style>
  <w:style w:type="paragraph" w:customStyle="1" w:styleId="E20582E15EC640079AF3DA19F023452137">
    <w:name w:val="E20582E15EC640079AF3DA19F023452137"/>
    <w:rsid w:val="00805DD2"/>
    <w:pPr>
      <w:spacing w:after="120" w:line="240" w:lineRule="auto"/>
      <w:ind w:left="432"/>
    </w:pPr>
    <w:rPr>
      <w:rFonts w:ascii="Verdana" w:eastAsia="Times New Roman" w:hAnsi="Verdana" w:cs="Times New Roman"/>
      <w:sz w:val="16"/>
      <w:szCs w:val="24"/>
    </w:rPr>
  </w:style>
  <w:style w:type="paragraph" w:customStyle="1" w:styleId="41F28EDC2A174030A2E7DEDAD64F079B36">
    <w:name w:val="41F28EDC2A174030A2E7DEDAD64F079B36"/>
    <w:rsid w:val="00805DD2"/>
    <w:pPr>
      <w:spacing w:after="120" w:line="240" w:lineRule="auto"/>
      <w:ind w:left="432"/>
    </w:pPr>
    <w:rPr>
      <w:rFonts w:ascii="Verdana" w:eastAsia="Times New Roman" w:hAnsi="Verdana" w:cs="Times New Roman"/>
      <w:sz w:val="16"/>
      <w:szCs w:val="24"/>
    </w:rPr>
  </w:style>
  <w:style w:type="paragraph" w:customStyle="1" w:styleId="D871C0B2EE47421799B85EA77C85BA4A37">
    <w:name w:val="D871C0B2EE47421799B85EA77C85BA4A37"/>
    <w:rsid w:val="00805DD2"/>
    <w:pPr>
      <w:spacing w:after="120" w:line="240" w:lineRule="auto"/>
      <w:ind w:left="432"/>
    </w:pPr>
    <w:rPr>
      <w:rFonts w:ascii="Verdana" w:eastAsia="Times New Roman" w:hAnsi="Verdana" w:cs="Times New Roman"/>
      <w:sz w:val="16"/>
      <w:szCs w:val="24"/>
    </w:rPr>
  </w:style>
  <w:style w:type="paragraph" w:customStyle="1" w:styleId="AFCA9A2935FF4886B2669054F130351137">
    <w:name w:val="AFCA9A2935FF4886B2669054F130351137"/>
    <w:rsid w:val="00805DD2"/>
    <w:pPr>
      <w:spacing w:after="120" w:line="240" w:lineRule="auto"/>
      <w:ind w:left="432"/>
    </w:pPr>
    <w:rPr>
      <w:rFonts w:ascii="Verdana" w:eastAsia="Times New Roman" w:hAnsi="Verdana" w:cs="Times New Roman"/>
      <w:sz w:val="16"/>
      <w:szCs w:val="24"/>
    </w:rPr>
  </w:style>
  <w:style w:type="paragraph" w:customStyle="1" w:styleId="0CC595A431D14E7CA25749685DF6205F38">
    <w:name w:val="0CC595A431D14E7CA25749685DF6205F38"/>
    <w:rsid w:val="00805DD2"/>
    <w:pPr>
      <w:spacing w:after="120" w:line="240" w:lineRule="auto"/>
      <w:ind w:left="432"/>
    </w:pPr>
    <w:rPr>
      <w:rFonts w:ascii="Verdana" w:eastAsia="Times New Roman" w:hAnsi="Verdana" w:cs="Times New Roman"/>
      <w:sz w:val="16"/>
      <w:szCs w:val="24"/>
    </w:rPr>
  </w:style>
  <w:style w:type="paragraph" w:customStyle="1" w:styleId="25A0238B402142599055B6576C4A32C838">
    <w:name w:val="25A0238B402142599055B6576C4A32C838"/>
    <w:rsid w:val="00805DD2"/>
    <w:pPr>
      <w:spacing w:after="120" w:line="240" w:lineRule="auto"/>
      <w:ind w:left="432"/>
    </w:pPr>
    <w:rPr>
      <w:rFonts w:ascii="Verdana" w:eastAsia="Times New Roman" w:hAnsi="Verdana" w:cs="Times New Roman"/>
      <w:sz w:val="16"/>
      <w:szCs w:val="24"/>
    </w:rPr>
  </w:style>
  <w:style w:type="paragraph" w:customStyle="1" w:styleId="4E18412E9F894187B398A4D4D728045238">
    <w:name w:val="4E18412E9F894187B398A4D4D728045238"/>
    <w:rsid w:val="00805DD2"/>
    <w:pPr>
      <w:spacing w:after="120" w:line="240" w:lineRule="auto"/>
      <w:ind w:left="432"/>
    </w:pPr>
    <w:rPr>
      <w:rFonts w:ascii="Verdana" w:eastAsia="Times New Roman" w:hAnsi="Verdana" w:cs="Times New Roman"/>
      <w:sz w:val="16"/>
      <w:szCs w:val="24"/>
    </w:rPr>
  </w:style>
  <w:style w:type="paragraph" w:customStyle="1" w:styleId="415FF90E738548CC8ADE39F25AEEB88B38">
    <w:name w:val="415FF90E738548CC8ADE39F25AEEB88B38"/>
    <w:rsid w:val="00805DD2"/>
    <w:pPr>
      <w:spacing w:after="120" w:line="240" w:lineRule="auto"/>
      <w:ind w:left="432"/>
    </w:pPr>
    <w:rPr>
      <w:rFonts w:ascii="Verdana" w:eastAsia="Times New Roman" w:hAnsi="Verdana" w:cs="Times New Roman"/>
      <w:sz w:val="16"/>
      <w:szCs w:val="24"/>
    </w:rPr>
  </w:style>
  <w:style w:type="paragraph" w:customStyle="1" w:styleId="ADCD46F09AD74AAEB5CCBE0FF5B2C42238">
    <w:name w:val="ADCD46F09AD74AAEB5CCBE0FF5B2C42238"/>
    <w:rsid w:val="00805DD2"/>
    <w:pPr>
      <w:spacing w:after="120" w:line="240" w:lineRule="auto"/>
      <w:ind w:left="432"/>
    </w:pPr>
    <w:rPr>
      <w:rFonts w:ascii="Verdana" w:eastAsia="Times New Roman" w:hAnsi="Verdana" w:cs="Times New Roman"/>
      <w:sz w:val="16"/>
      <w:szCs w:val="24"/>
    </w:rPr>
  </w:style>
  <w:style w:type="paragraph" w:customStyle="1" w:styleId="9C098B4925504E7AA7AF2C9E9B5FF61A38">
    <w:name w:val="9C098B4925504E7AA7AF2C9E9B5FF61A38"/>
    <w:rsid w:val="00805DD2"/>
    <w:pPr>
      <w:spacing w:after="120" w:line="240" w:lineRule="auto"/>
      <w:ind w:left="432"/>
    </w:pPr>
    <w:rPr>
      <w:rFonts w:ascii="Verdana" w:eastAsia="Times New Roman" w:hAnsi="Verdana" w:cs="Times New Roman"/>
      <w:sz w:val="16"/>
      <w:szCs w:val="24"/>
    </w:rPr>
  </w:style>
  <w:style w:type="paragraph" w:customStyle="1" w:styleId="1516E2DA872C41AE9076579DAC460E2538">
    <w:name w:val="1516E2DA872C41AE9076579DAC460E2538"/>
    <w:rsid w:val="00805DD2"/>
    <w:pPr>
      <w:spacing w:after="120" w:line="240" w:lineRule="auto"/>
      <w:ind w:left="432"/>
    </w:pPr>
    <w:rPr>
      <w:rFonts w:ascii="Verdana" w:eastAsia="Times New Roman" w:hAnsi="Verdana" w:cs="Times New Roman"/>
      <w:sz w:val="16"/>
      <w:szCs w:val="24"/>
    </w:rPr>
  </w:style>
  <w:style w:type="paragraph" w:customStyle="1" w:styleId="3FC57A1BB29F44DBBA949B9FB1CD66CA35">
    <w:name w:val="3FC57A1BB29F44DBBA949B9FB1CD66CA35"/>
    <w:rsid w:val="00805DD2"/>
    <w:pPr>
      <w:spacing w:after="120" w:line="240" w:lineRule="auto"/>
      <w:ind w:left="432"/>
    </w:pPr>
    <w:rPr>
      <w:rFonts w:ascii="Verdana" w:eastAsia="Times New Roman" w:hAnsi="Verdana" w:cs="Times New Roman"/>
      <w:sz w:val="16"/>
      <w:szCs w:val="24"/>
    </w:rPr>
  </w:style>
  <w:style w:type="paragraph" w:customStyle="1" w:styleId="62B5B7ED04D84F2094328C6D8AED3C1B35">
    <w:name w:val="62B5B7ED04D84F2094328C6D8AED3C1B35"/>
    <w:rsid w:val="00805DD2"/>
    <w:pPr>
      <w:spacing w:after="120" w:line="240" w:lineRule="auto"/>
      <w:ind w:left="432"/>
    </w:pPr>
    <w:rPr>
      <w:rFonts w:ascii="Verdana" w:eastAsia="Times New Roman" w:hAnsi="Verdana" w:cs="Times New Roman"/>
      <w:sz w:val="16"/>
      <w:szCs w:val="24"/>
    </w:rPr>
  </w:style>
  <w:style w:type="paragraph" w:customStyle="1" w:styleId="258C143E4916451A80C83554C594173235">
    <w:name w:val="258C143E4916451A80C83554C594173235"/>
    <w:rsid w:val="00805DD2"/>
    <w:pPr>
      <w:spacing w:after="120" w:line="240" w:lineRule="auto"/>
      <w:ind w:left="432"/>
    </w:pPr>
    <w:rPr>
      <w:rFonts w:ascii="Verdana" w:eastAsia="Times New Roman" w:hAnsi="Verdana" w:cs="Times New Roman"/>
      <w:sz w:val="16"/>
      <w:szCs w:val="24"/>
    </w:rPr>
  </w:style>
  <w:style w:type="paragraph" w:customStyle="1" w:styleId="8419CF7D87E04B499651A0BA1BA64ABD35">
    <w:name w:val="8419CF7D87E04B499651A0BA1BA64ABD35"/>
    <w:rsid w:val="00805DD2"/>
    <w:pPr>
      <w:spacing w:after="120" w:line="240" w:lineRule="auto"/>
      <w:ind w:left="432"/>
    </w:pPr>
    <w:rPr>
      <w:rFonts w:ascii="Verdana" w:eastAsia="Times New Roman" w:hAnsi="Verdana" w:cs="Times New Roman"/>
      <w:sz w:val="16"/>
      <w:szCs w:val="24"/>
    </w:rPr>
  </w:style>
  <w:style w:type="paragraph" w:customStyle="1" w:styleId="F21FCA826E4849FDA78118BB2376CBCC35">
    <w:name w:val="F21FCA826E4849FDA78118BB2376CBCC35"/>
    <w:rsid w:val="00805DD2"/>
    <w:pPr>
      <w:spacing w:after="120" w:line="240" w:lineRule="auto"/>
      <w:ind w:left="432"/>
    </w:pPr>
    <w:rPr>
      <w:rFonts w:ascii="Verdana" w:eastAsia="Times New Roman" w:hAnsi="Verdana" w:cs="Times New Roman"/>
      <w:sz w:val="16"/>
      <w:szCs w:val="24"/>
    </w:rPr>
  </w:style>
  <w:style w:type="paragraph" w:customStyle="1" w:styleId="90D28F44F2594C748518C10A5D23A6CF38">
    <w:name w:val="90D28F44F2594C748518C10A5D23A6CF38"/>
    <w:rsid w:val="00805DD2"/>
    <w:pPr>
      <w:spacing w:after="120" w:line="240" w:lineRule="auto"/>
      <w:ind w:left="432"/>
    </w:pPr>
    <w:rPr>
      <w:rFonts w:ascii="Verdana" w:eastAsia="Times New Roman" w:hAnsi="Verdana" w:cs="Times New Roman"/>
      <w:sz w:val="16"/>
      <w:szCs w:val="24"/>
    </w:rPr>
  </w:style>
  <w:style w:type="paragraph" w:customStyle="1" w:styleId="48E812826B554BED9D77B18C94736D4538">
    <w:name w:val="48E812826B554BED9D77B18C94736D4538"/>
    <w:rsid w:val="00805DD2"/>
    <w:pPr>
      <w:spacing w:after="120" w:line="240" w:lineRule="auto"/>
      <w:ind w:left="432"/>
    </w:pPr>
    <w:rPr>
      <w:rFonts w:ascii="Verdana" w:eastAsia="Times New Roman" w:hAnsi="Verdana" w:cs="Times New Roman"/>
      <w:sz w:val="16"/>
      <w:szCs w:val="24"/>
    </w:rPr>
  </w:style>
  <w:style w:type="paragraph" w:customStyle="1" w:styleId="620106A4FB15480DB408CCA034A0D8EB38">
    <w:name w:val="620106A4FB15480DB408CCA034A0D8EB38"/>
    <w:rsid w:val="00805DD2"/>
    <w:pPr>
      <w:spacing w:after="120" w:line="240" w:lineRule="auto"/>
      <w:ind w:left="432"/>
    </w:pPr>
    <w:rPr>
      <w:rFonts w:ascii="Verdana" w:eastAsia="Times New Roman" w:hAnsi="Verdana" w:cs="Times New Roman"/>
      <w:sz w:val="16"/>
      <w:szCs w:val="24"/>
    </w:rPr>
  </w:style>
  <w:style w:type="paragraph" w:customStyle="1" w:styleId="D7A1D388CB2948A98C72EDBA0258833238">
    <w:name w:val="D7A1D388CB2948A98C72EDBA0258833238"/>
    <w:rsid w:val="00805DD2"/>
    <w:pPr>
      <w:spacing w:after="120" w:line="240" w:lineRule="auto"/>
      <w:ind w:left="432"/>
    </w:pPr>
    <w:rPr>
      <w:rFonts w:ascii="Verdana" w:eastAsia="Times New Roman" w:hAnsi="Verdana" w:cs="Times New Roman"/>
      <w:sz w:val="16"/>
      <w:szCs w:val="24"/>
    </w:rPr>
  </w:style>
  <w:style w:type="paragraph" w:customStyle="1" w:styleId="850A49080B1F4DCE9D624ED040ABE4FD34">
    <w:name w:val="850A49080B1F4DCE9D624ED040ABE4FD34"/>
    <w:rsid w:val="00805DD2"/>
    <w:pPr>
      <w:spacing w:after="120" w:line="240" w:lineRule="auto"/>
      <w:ind w:left="432"/>
    </w:pPr>
    <w:rPr>
      <w:rFonts w:ascii="Verdana" w:eastAsia="Times New Roman" w:hAnsi="Verdana" w:cs="Times New Roman"/>
      <w:sz w:val="16"/>
      <w:szCs w:val="24"/>
    </w:rPr>
  </w:style>
  <w:style w:type="paragraph" w:customStyle="1" w:styleId="89BFB023F99B4971B1BB246284E162D734">
    <w:name w:val="89BFB023F99B4971B1BB246284E162D734"/>
    <w:rsid w:val="00805DD2"/>
    <w:pPr>
      <w:spacing w:after="120" w:line="240" w:lineRule="auto"/>
      <w:ind w:left="432"/>
    </w:pPr>
    <w:rPr>
      <w:rFonts w:ascii="Verdana" w:eastAsia="Times New Roman" w:hAnsi="Verdana" w:cs="Times New Roman"/>
      <w:sz w:val="16"/>
      <w:szCs w:val="24"/>
    </w:rPr>
  </w:style>
  <w:style w:type="paragraph" w:customStyle="1" w:styleId="98ABFB6D9F184D8C84DF2E2C6A68E0CE34">
    <w:name w:val="98ABFB6D9F184D8C84DF2E2C6A68E0CE34"/>
    <w:rsid w:val="00805DD2"/>
    <w:pPr>
      <w:spacing w:after="120" w:line="240" w:lineRule="auto"/>
      <w:ind w:left="432"/>
    </w:pPr>
    <w:rPr>
      <w:rFonts w:ascii="Verdana" w:eastAsia="Times New Roman" w:hAnsi="Verdana" w:cs="Times New Roman"/>
      <w:sz w:val="16"/>
      <w:szCs w:val="24"/>
    </w:rPr>
  </w:style>
  <w:style w:type="paragraph" w:customStyle="1" w:styleId="7EB6DED9328C44DE83E0650A75EFEE4334">
    <w:name w:val="7EB6DED9328C44DE83E0650A75EFEE4334"/>
    <w:rsid w:val="00805DD2"/>
    <w:pPr>
      <w:spacing w:after="120" w:line="240" w:lineRule="auto"/>
      <w:ind w:left="432"/>
    </w:pPr>
    <w:rPr>
      <w:rFonts w:ascii="Verdana" w:eastAsia="Times New Roman" w:hAnsi="Verdana" w:cs="Times New Roman"/>
      <w:sz w:val="16"/>
      <w:szCs w:val="24"/>
    </w:rPr>
  </w:style>
  <w:style w:type="paragraph" w:customStyle="1" w:styleId="9E7F1D0A8DC24A708E59F946D252010A34">
    <w:name w:val="9E7F1D0A8DC24A708E59F946D252010A34"/>
    <w:rsid w:val="00805DD2"/>
    <w:pPr>
      <w:spacing w:after="120" w:line="240" w:lineRule="auto"/>
      <w:ind w:left="432"/>
    </w:pPr>
    <w:rPr>
      <w:rFonts w:ascii="Verdana" w:eastAsia="Times New Roman" w:hAnsi="Verdana" w:cs="Times New Roman"/>
      <w:sz w:val="16"/>
      <w:szCs w:val="24"/>
    </w:rPr>
  </w:style>
  <w:style w:type="paragraph" w:customStyle="1" w:styleId="95E43A6A40C34D38B01B62AB199E988634">
    <w:name w:val="95E43A6A40C34D38B01B62AB199E988634"/>
    <w:rsid w:val="00805DD2"/>
    <w:pPr>
      <w:spacing w:after="120" w:line="240" w:lineRule="auto"/>
      <w:ind w:left="432"/>
    </w:pPr>
    <w:rPr>
      <w:rFonts w:ascii="Verdana" w:eastAsia="Times New Roman" w:hAnsi="Verdana" w:cs="Times New Roman"/>
      <w:sz w:val="16"/>
      <w:szCs w:val="24"/>
    </w:rPr>
  </w:style>
  <w:style w:type="paragraph" w:customStyle="1" w:styleId="F17DA06FDB0D4DF28612798C7B7D8A2234">
    <w:name w:val="F17DA06FDB0D4DF28612798C7B7D8A2234"/>
    <w:rsid w:val="00805DD2"/>
    <w:pPr>
      <w:spacing w:after="120" w:line="240" w:lineRule="auto"/>
      <w:ind w:left="432"/>
    </w:pPr>
    <w:rPr>
      <w:rFonts w:ascii="Verdana" w:eastAsia="Times New Roman" w:hAnsi="Verdana" w:cs="Times New Roman"/>
      <w:sz w:val="16"/>
      <w:szCs w:val="24"/>
    </w:rPr>
  </w:style>
  <w:style w:type="paragraph" w:customStyle="1" w:styleId="16576A34990B4DB3BE0D9A18EADE5F1934">
    <w:name w:val="16576A34990B4DB3BE0D9A18EADE5F1934"/>
    <w:rsid w:val="00805DD2"/>
    <w:pPr>
      <w:spacing w:after="120" w:line="240" w:lineRule="auto"/>
      <w:ind w:left="432"/>
    </w:pPr>
    <w:rPr>
      <w:rFonts w:ascii="Verdana" w:eastAsia="Times New Roman" w:hAnsi="Verdana" w:cs="Times New Roman"/>
      <w:sz w:val="16"/>
      <w:szCs w:val="24"/>
    </w:rPr>
  </w:style>
  <w:style w:type="paragraph" w:customStyle="1" w:styleId="FCB3E0AB9972406F8CFCE8AF1B56C68D34">
    <w:name w:val="FCB3E0AB9972406F8CFCE8AF1B56C68D34"/>
    <w:rsid w:val="00805DD2"/>
    <w:pPr>
      <w:spacing w:after="120" w:line="240" w:lineRule="auto"/>
      <w:ind w:left="432"/>
    </w:pPr>
    <w:rPr>
      <w:rFonts w:ascii="Verdana" w:eastAsia="Times New Roman" w:hAnsi="Verdana" w:cs="Times New Roman"/>
      <w:sz w:val="16"/>
      <w:szCs w:val="24"/>
    </w:rPr>
  </w:style>
  <w:style w:type="paragraph" w:customStyle="1" w:styleId="460E11F935CB4A9D9D7D2F7291E24B8234">
    <w:name w:val="460E11F935CB4A9D9D7D2F7291E24B8234"/>
    <w:rsid w:val="00805DD2"/>
    <w:pPr>
      <w:spacing w:after="120" w:line="240" w:lineRule="auto"/>
      <w:ind w:left="432"/>
    </w:pPr>
    <w:rPr>
      <w:rFonts w:ascii="Verdana" w:eastAsia="Times New Roman" w:hAnsi="Verdana" w:cs="Times New Roman"/>
      <w:sz w:val="16"/>
      <w:szCs w:val="24"/>
    </w:rPr>
  </w:style>
  <w:style w:type="paragraph" w:customStyle="1" w:styleId="30C7A0D35694466EA7CAEA806D26134234">
    <w:name w:val="30C7A0D35694466EA7CAEA806D26134234"/>
    <w:rsid w:val="00805DD2"/>
    <w:pPr>
      <w:spacing w:after="120" w:line="240" w:lineRule="auto"/>
      <w:ind w:left="432"/>
    </w:pPr>
    <w:rPr>
      <w:rFonts w:ascii="Verdana" w:eastAsia="Times New Roman" w:hAnsi="Verdana" w:cs="Times New Roman"/>
      <w:sz w:val="16"/>
      <w:szCs w:val="24"/>
    </w:rPr>
  </w:style>
  <w:style w:type="paragraph" w:customStyle="1" w:styleId="534D7D2C9772446E9DFE01D885E5C3A634">
    <w:name w:val="534D7D2C9772446E9DFE01D885E5C3A634"/>
    <w:rsid w:val="00805DD2"/>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34">
    <w:name w:val="6C36927614D6400AAEC7C12E1095C3C834"/>
    <w:rsid w:val="00805DD2"/>
    <w:pPr>
      <w:spacing w:after="120" w:line="240" w:lineRule="auto"/>
      <w:ind w:left="432"/>
    </w:pPr>
    <w:rPr>
      <w:rFonts w:ascii="Verdana" w:eastAsia="Times New Roman" w:hAnsi="Verdana" w:cs="Times New Roman"/>
      <w:sz w:val="16"/>
      <w:szCs w:val="24"/>
    </w:rPr>
  </w:style>
  <w:style w:type="paragraph" w:customStyle="1" w:styleId="FDDC138DD17E4B0A98ABAA321808185C34">
    <w:name w:val="FDDC138DD17E4B0A98ABAA321808185C34"/>
    <w:rsid w:val="00805DD2"/>
    <w:pPr>
      <w:spacing w:after="120" w:line="240" w:lineRule="auto"/>
      <w:ind w:left="432"/>
    </w:pPr>
    <w:rPr>
      <w:rFonts w:ascii="Verdana" w:eastAsia="Times New Roman" w:hAnsi="Verdana" w:cs="Times New Roman"/>
      <w:sz w:val="16"/>
      <w:szCs w:val="24"/>
    </w:rPr>
  </w:style>
  <w:style w:type="paragraph" w:customStyle="1" w:styleId="0E77E4922F11458BBD4367C540EBFC3334">
    <w:name w:val="0E77E4922F11458BBD4367C540EBFC3334"/>
    <w:rsid w:val="00805DD2"/>
    <w:pPr>
      <w:spacing w:after="120" w:line="240" w:lineRule="auto"/>
      <w:ind w:left="432"/>
    </w:pPr>
    <w:rPr>
      <w:rFonts w:ascii="Verdana" w:eastAsia="Times New Roman" w:hAnsi="Verdana" w:cs="Times New Roman"/>
      <w:sz w:val="16"/>
      <w:szCs w:val="24"/>
    </w:rPr>
  </w:style>
  <w:style w:type="paragraph" w:customStyle="1" w:styleId="0DB9DC6EDA0642749A8C39FA265882EC34">
    <w:name w:val="0DB9DC6EDA0642749A8C39FA265882EC34"/>
    <w:rsid w:val="00805DD2"/>
    <w:pPr>
      <w:spacing w:after="120" w:line="240" w:lineRule="auto"/>
      <w:ind w:left="432"/>
    </w:pPr>
    <w:rPr>
      <w:rFonts w:ascii="Verdana" w:eastAsia="Times New Roman" w:hAnsi="Verdana" w:cs="Times New Roman"/>
      <w:sz w:val="16"/>
      <w:szCs w:val="24"/>
    </w:rPr>
  </w:style>
  <w:style w:type="paragraph" w:customStyle="1" w:styleId="BDF64BA7BFEA4CF7A2A2B798B5D7C76E34">
    <w:name w:val="BDF64BA7BFEA4CF7A2A2B798B5D7C76E34"/>
    <w:rsid w:val="00805DD2"/>
    <w:pPr>
      <w:spacing w:after="120" w:line="240" w:lineRule="auto"/>
      <w:ind w:left="432"/>
    </w:pPr>
    <w:rPr>
      <w:rFonts w:ascii="Verdana" w:eastAsia="Times New Roman" w:hAnsi="Verdana" w:cs="Times New Roman"/>
      <w:sz w:val="16"/>
      <w:szCs w:val="24"/>
    </w:rPr>
  </w:style>
  <w:style w:type="paragraph" w:customStyle="1" w:styleId="92E1EC851F3841A197A0F6870EC4E0C134">
    <w:name w:val="92E1EC851F3841A197A0F6870EC4E0C134"/>
    <w:rsid w:val="00805DD2"/>
    <w:pPr>
      <w:spacing w:after="120" w:line="240" w:lineRule="auto"/>
      <w:ind w:left="432"/>
    </w:pPr>
    <w:rPr>
      <w:rFonts w:ascii="Verdana" w:eastAsia="Times New Roman" w:hAnsi="Verdana" w:cs="Times New Roman"/>
      <w:sz w:val="16"/>
      <w:szCs w:val="24"/>
    </w:rPr>
  </w:style>
  <w:style w:type="paragraph" w:customStyle="1" w:styleId="27F5A3A8A5074DB8B9F511D4853F55FB36">
    <w:name w:val="27F5A3A8A5074DB8B9F511D4853F55FB36"/>
    <w:rsid w:val="00805DD2"/>
    <w:pPr>
      <w:spacing w:after="120" w:line="240" w:lineRule="auto"/>
      <w:ind w:left="432"/>
    </w:pPr>
    <w:rPr>
      <w:rFonts w:ascii="Verdana" w:eastAsia="Times New Roman" w:hAnsi="Verdana" w:cs="Times New Roman"/>
      <w:sz w:val="16"/>
      <w:szCs w:val="24"/>
    </w:rPr>
  </w:style>
  <w:style w:type="paragraph" w:customStyle="1" w:styleId="27BC90D2CA8E431BA9CE0500CA858D4344">
    <w:name w:val="27BC90D2CA8E431BA9CE0500CA858D4344"/>
    <w:rsid w:val="00805DD2"/>
    <w:pPr>
      <w:spacing w:after="120" w:line="240" w:lineRule="auto"/>
      <w:ind w:left="432"/>
    </w:pPr>
    <w:rPr>
      <w:rFonts w:ascii="Verdana" w:eastAsia="Times New Roman" w:hAnsi="Verdana" w:cs="Times New Roman"/>
      <w:sz w:val="16"/>
      <w:szCs w:val="24"/>
    </w:rPr>
  </w:style>
  <w:style w:type="paragraph" w:customStyle="1" w:styleId="6484F79BC5B1431C9AA68FF1176352EA44">
    <w:name w:val="6484F79BC5B1431C9AA68FF1176352EA44"/>
    <w:rsid w:val="00805DD2"/>
    <w:pPr>
      <w:spacing w:after="120" w:line="240" w:lineRule="auto"/>
      <w:ind w:left="432"/>
    </w:pPr>
    <w:rPr>
      <w:rFonts w:ascii="Verdana" w:eastAsia="Times New Roman" w:hAnsi="Verdana" w:cs="Times New Roman"/>
      <w:sz w:val="16"/>
      <w:szCs w:val="24"/>
    </w:rPr>
  </w:style>
  <w:style w:type="paragraph" w:customStyle="1" w:styleId="43800B3707104B38A572A104C97F048044">
    <w:name w:val="43800B3707104B38A572A104C97F048044"/>
    <w:rsid w:val="00805DD2"/>
    <w:pPr>
      <w:spacing w:after="120" w:line="240" w:lineRule="auto"/>
      <w:ind w:left="432"/>
    </w:pPr>
    <w:rPr>
      <w:rFonts w:ascii="Verdana" w:eastAsia="Times New Roman" w:hAnsi="Verdana" w:cs="Times New Roman"/>
      <w:sz w:val="16"/>
      <w:szCs w:val="24"/>
    </w:rPr>
  </w:style>
  <w:style w:type="paragraph" w:customStyle="1" w:styleId="38FB7BB2C86C47CFB60F2AAF74847F5845">
    <w:name w:val="38FB7BB2C86C47CFB60F2AAF74847F5845"/>
    <w:rsid w:val="00805DD2"/>
    <w:pPr>
      <w:spacing w:after="120" w:line="240" w:lineRule="auto"/>
      <w:ind w:left="432"/>
    </w:pPr>
    <w:rPr>
      <w:rFonts w:ascii="Verdana" w:eastAsia="Times New Roman" w:hAnsi="Verdana" w:cs="Times New Roman"/>
      <w:sz w:val="16"/>
      <w:szCs w:val="24"/>
    </w:rPr>
  </w:style>
  <w:style w:type="paragraph" w:customStyle="1" w:styleId="6AA268D59EB84EBF81FC841262F8EA1B45">
    <w:name w:val="6AA268D59EB84EBF81FC841262F8EA1B45"/>
    <w:rsid w:val="00805DD2"/>
    <w:pPr>
      <w:spacing w:after="120" w:line="240" w:lineRule="auto"/>
      <w:ind w:left="432"/>
    </w:pPr>
    <w:rPr>
      <w:rFonts w:ascii="Verdana" w:eastAsia="Times New Roman" w:hAnsi="Verdana" w:cs="Times New Roman"/>
      <w:sz w:val="16"/>
      <w:szCs w:val="24"/>
    </w:rPr>
  </w:style>
  <w:style w:type="paragraph" w:customStyle="1" w:styleId="D0A61CE30E504350A20FF6A5B7C42E9445">
    <w:name w:val="D0A61CE30E504350A20FF6A5B7C42E9445"/>
    <w:rsid w:val="00805DD2"/>
    <w:pPr>
      <w:spacing w:after="120" w:line="240" w:lineRule="auto"/>
      <w:ind w:left="432"/>
    </w:pPr>
    <w:rPr>
      <w:rFonts w:ascii="Verdana" w:eastAsia="Times New Roman" w:hAnsi="Verdana" w:cs="Times New Roman"/>
      <w:sz w:val="16"/>
      <w:szCs w:val="24"/>
    </w:rPr>
  </w:style>
  <w:style w:type="paragraph" w:customStyle="1" w:styleId="227D5788433B4597A7CB6A1A9F157AF538">
    <w:name w:val="227D5788433B4597A7CB6A1A9F157AF538"/>
    <w:rsid w:val="00805DD2"/>
    <w:pPr>
      <w:spacing w:after="120" w:line="240" w:lineRule="auto"/>
      <w:ind w:left="432"/>
    </w:pPr>
    <w:rPr>
      <w:rFonts w:ascii="Verdana" w:eastAsia="Times New Roman" w:hAnsi="Verdana" w:cs="Times New Roman"/>
      <w:sz w:val="16"/>
      <w:szCs w:val="24"/>
    </w:rPr>
  </w:style>
  <w:style w:type="paragraph" w:customStyle="1" w:styleId="A0F36425C4084384A3635A7255AA305438">
    <w:name w:val="A0F36425C4084384A3635A7255AA305438"/>
    <w:rsid w:val="00805DD2"/>
    <w:pPr>
      <w:spacing w:after="120" w:line="240" w:lineRule="auto"/>
      <w:ind w:left="432"/>
    </w:pPr>
    <w:rPr>
      <w:rFonts w:ascii="Verdana" w:eastAsia="Times New Roman" w:hAnsi="Verdana" w:cs="Times New Roman"/>
      <w:sz w:val="16"/>
      <w:szCs w:val="24"/>
    </w:rPr>
  </w:style>
  <w:style w:type="paragraph" w:customStyle="1" w:styleId="1DF15D4035B84E6C8F0386CC5448E8DF38">
    <w:name w:val="1DF15D4035B84E6C8F0386CC5448E8DF38"/>
    <w:rsid w:val="00805DD2"/>
    <w:pPr>
      <w:spacing w:after="120" w:line="240" w:lineRule="auto"/>
      <w:ind w:left="432"/>
    </w:pPr>
    <w:rPr>
      <w:rFonts w:ascii="Verdana" w:eastAsia="Times New Roman" w:hAnsi="Verdana" w:cs="Times New Roman"/>
      <w:sz w:val="16"/>
      <w:szCs w:val="24"/>
    </w:rPr>
  </w:style>
  <w:style w:type="paragraph" w:customStyle="1" w:styleId="73C0BD5376344ACB89586A93E9AB439A38">
    <w:name w:val="73C0BD5376344ACB89586A93E9AB439A38"/>
    <w:rsid w:val="00805DD2"/>
    <w:pPr>
      <w:spacing w:after="120" w:line="240" w:lineRule="auto"/>
      <w:ind w:left="432"/>
    </w:pPr>
    <w:rPr>
      <w:rFonts w:ascii="Verdana" w:eastAsia="Times New Roman" w:hAnsi="Verdana" w:cs="Times New Roman"/>
      <w:sz w:val="16"/>
      <w:szCs w:val="24"/>
    </w:rPr>
  </w:style>
  <w:style w:type="paragraph" w:customStyle="1" w:styleId="885604E1BCCE4D9BBB142B7C12F7EECF38">
    <w:name w:val="885604E1BCCE4D9BBB142B7C12F7EECF38"/>
    <w:rsid w:val="00805DD2"/>
    <w:pPr>
      <w:spacing w:after="120" w:line="240" w:lineRule="auto"/>
      <w:ind w:left="432"/>
    </w:pPr>
    <w:rPr>
      <w:rFonts w:ascii="Verdana" w:eastAsia="Times New Roman" w:hAnsi="Verdana" w:cs="Times New Roman"/>
      <w:sz w:val="16"/>
      <w:szCs w:val="24"/>
    </w:rPr>
  </w:style>
  <w:style w:type="paragraph" w:customStyle="1" w:styleId="E20582E15EC640079AF3DA19F023452138">
    <w:name w:val="E20582E15EC640079AF3DA19F023452138"/>
    <w:rsid w:val="00805DD2"/>
    <w:pPr>
      <w:spacing w:after="120" w:line="240" w:lineRule="auto"/>
      <w:ind w:left="432"/>
    </w:pPr>
    <w:rPr>
      <w:rFonts w:ascii="Verdana" w:eastAsia="Times New Roman" w:hAnsi="Verdana" w:cs="Times New Roman"/>
      <w:sz w:val="16"/>
      <w:szCs w:val="24"/>
    </w:rPr>
  </w:style>
  <w:style w:type="paragraph" w:customStyle="1" w:styleId="41F28EDC2A174030A2E7DEDAD64F079B37">
    <w:name w:val="41F28EDC2A174030A2E7DEDAD64F079B37"/>
    <w:rsid w:val="00805DD2"/>
    <w:pPr>
      <w:spacing w:after="120" w:line="240" w:lineRule="auto"/>
      <w:ind w:left="432"/>
    </w:pPr>
    <w:rPr>
      <w:rFonts w:ascii="Verdana" w:eastAsia="Times New Roman" w:hAnsi="Verdana" w:cs="Times New Roman"/>
      <w:sz w:val="16"/>
      <w:szCs w:val="24"/>
    </w:rPr>
  </w:style>
  <w:style w:type="paragraph" w:customStyle="1" w:styleId="D871C0B2EE47421799B85EA77C85BA4A38">
    <w:name w:val="D871C0B2EE47421799B85EA77C85BA4A38"/>
    <w:rsid w:val="00805DD2"/>
    <w:pPr>
      <w:spacing w:after="120" w:line="240" w:lineRule="auto"/>
      <w:ind w:left="432"/>
    </w:pPr>
    <w:rPr>
      <w:rFonts w:ascii="Verdana" w:eastAsia="Times New Roman" w:hAnsi="Verdana" w:cs="Times New Roman"/>
      <w:sz w:val="16"/>
      <w:szCs w:val="24"/>
    </w:rPr>
  </w:style>
  <w:style w:type="paragraph" w:customStyle="1" w:styleId="AFCA9A2935FF4886B2669054F130351138">
    <w:name w:val="AFCA9A2935FF4886B2669054F130351138"/>
    <w:rsid w:val="00805DD2"/>
    <w:pPr>
      <w:spacing w:after="120" w:line="240" w:lineRule="auto"/>
      <w:ind w:left="432"/>
    </w:pPr>
    <w:rPr>
      <w:rFonts w:ascii="Verdana" w:eastAsia="Times New Roman" w:hAnsi="Verdana" w:cs="Times New Roman"/>
      <w:sz w:val="16"/>
      <w:szCs w:val="24"/>
    </w:rPr>
  </w:style>
  <w:style w:type="paragraph" w:customStyle="1" w:styleId="0CC595A431D14E7CA25749685DF6205F39">
    <w:name w:val="0CC595A431D14E7CA25749685DF6205F39"/>
    <w:rsid w:val="00805DD2"/>
    <w:pPr>
      <w:spacing w:after="120" w:line="240" w:lineRule="auto"/>
      <w:ind w:left="432"/>
    </w:pPr>
    <w:rPr>
      <w:rFonts w:ascii="Verdana" w:eastAsia="Times New Roman" w:hAnsi="Verdana" w:cs="Times New Roman"/>
      <w:sz w:val="16"/>
      <w:szCs w:val="24"/>
    </w:rPr>
  </w:style>
  <w:style w:type="paragraph" w:customStyle="1" w:styleId="25A0238B402142599055B6576C4A32C839">
    <w:name w:val="25A0238B402142599055B6576C4A32C839"/>
    <w:rsid w:val="00805DD2"/>
    <w:pPr>
      <w:spacing w:after="120" w:line="240" w:lineRule="auto"/>
      <w:ind w:left="432"/>
    </w:pPr>
    <w:rPr>
      <w:rFonts w:ascii="Verdana" w:eastAsia="Times New Roman" w:hAnsi="Verdana" w:cs="Times New Roman"/>
      <w:sz w:val="16"/>
      <w:szCs w:val="24"/>
    </w:rPr>
  </w:style>
  <w:style w:type="paragraph" w:customStyle="1" w:styleId="4E18412E9F894187B398A4D4D728045239">
    <w:name w:val="4E18412E9F894187B398A4D4D728045239"/>
    <w:rsid w:val="00805DD2"/>
    <w:pPr>
      <w:spacing w:after="120" w:line="240" w:lineRule="auto"/>
      <w:ind w:left="432"/>
    </w:pPr>
    <w:rPr>
      <w:rFonts w:ascii="Verdana" w:eastAsia="Times New Roman" w:hAnsi="Verdana" w:cs="Times New Roman"/>
      <w:sz w:val="16"/>
      <w:szCs w:val="24"/>
    </w:rPr>
  </w:style>
  <w:style w:type="paragraph" w:customStyle="1" w:styleId="415FF90E738548CC8ADE39F25AEEB88B39">
    <w:name w:val="415FF90E738548CC8ADE39F25AEEB88B39"/>
    <w:rsid w:val="00805DD2"/>
    <w:pPr>
      <w:spacing w:after="120" w:line="240" w:lineRule="auto"/>
      <w:ind w:left="432"/>
    </w:pPr>
    <w:rPr>
      <w:rFonts w:ascii="Verdana" w:eastAsia="Times New Roman" w:hAnsi="Verdana" w:cs="Times New Roman"/>
      <w:sz w:val="16"/>
      <w:szCs w:val="24"/>
    </w:rPr>
  </w:style>
  <w:style w:type="paragraph" w:customStyle="1" w:styleId="ADCD46F09AD74AAEB5CCBE0FF5B2C42239">
    <w:name w:val="ADCD46F09AD74AAEB5CCBE0FF5B2C42239"/>
    <w:rsid w:val="00805DD2"/>
    <w:pPr>
      <w:spacing w:after="120" w:line="240" w:lineRule="auto"/>
      <w:ind w:left="432"/>
    </w:pPr>
    <w:rPr>
      <w:rFonts w:ascii="Verdana" w:eastAsia="Times New Roman" w:hAnsi="Verdana" w:cs="Times New Roman"/>
      <w:sz w:val="16"/>
      <w:szCs w:val="24"/>
    </w:rPr>
  </w:style>
  <w:style w:type="paragraph" w:customStyle="1" w:styleId="9C098B4925504E7AA7AF2C9E9B5FF61A39">
    <w:name w:val="9C098B4925504E7AA7AF2C9E9B5FF61A39"/>
    <w:rsid w:val="00805DD2"/>
    <w:pPr>
      <w:spacing w:after="120" w:line="240" w:lineRule="auto"/>
      <w:ind w:left="432"/>
    </w:pPr>
    <w:rPr>
      <w:rFonts w:ascii="Verdana" w:eastAsia="Times New Roman" w:hAnsi="Verdana" w:cs="Times New Roman"/>
      <w:sz w:val="16"/>
      <w:szCs w:val="24"/>
    </w:rPr>
  </w:style>
  <w:style w:type="paragraph" w:customStyle="1" w:styleId="1516E2DA872C41AE9076579DAC460E2539">
    <w:name w:val="1516E2DA872C41AE9076579DAC460E2539"/>
    <w:rsid w:val="00805DD2"/>
    <w:pPr>
      <w:spacing w:after="120" w:line="240" w:lineRule="auto"/>
      <w:ind w:left="432"/>
    </w:pPr>
    <w:rPr>
      <w:rFonts w:ascii="Verdana" w:eastAsia="Times New Roman" w:hAnsi="Verdana" w:cs="Times New Roman"/>
      <w:sz w:val="16"/>
      <w:szCs w:val="24"/>
    </w:rPr>
  </w:style>
  <w:style w:type="paragraph" w:customStyle="1" w:styleId="3FC57A1BB29F44DBBA949B9FB1CD66CA36">
    <w:name w:val="3FC57A1BB29F44DBBA949B9FB1CD66CA36"/>
    <w:rsid w:val="00805DD2"/>
    <w:pPr>
      <w:spacing w:after="120" w:line="240" w:lineRule="auto"/>
      <w:ind w:left="432"/>
    </w:pPr>
    <w:rPr>
      <w:rFonts w:ascii="Verdana" w:eastAsia="Times New Roman" w:hAnsi="Verdana" w:cs="Times New Roman"/>
      <w:sz w:val="16"/>
      <w:szCs w:val="24"/>
    </w:rPr>
  </w:style>
  <w:style w:type="paragraph" w:customStyle="1" w:styleId="62B5B7ED04D84F2094328C6D8AED3C1B36">
    <w:name w:val="62B5B7ED04D84F2094328C6D8AED3C1B36"/>
    <w:rsid w:val="00805DD2"/>
    <w:pPr>
      <w:spacing w:after="120" w:line="240" w:lineRule="auto"/>
      <w:ind w:left="432"/>
    </w:pPr>
    <w:rPr>
      <w:rFonts w:ascii="Verdana" w:eastAsia="Times New Roman" w:hAnsi="Verdana" w:cs="Times New Roman"/>
      <w:sz w:val="16"/>
      <w:szCs w:val="24"/>
    </w:rPr>
  </w:style>
  <w:style w:type="paragraph" w:customStyle="1" w:styleId="258C143E4916451A80C83554C594173236">
    <w:name w:val="258C143E4916451A80C83554C594173236"/>
    <w:rsid w:val="00805DD2"/>
    <w:pPr>
      <w:spacing w:after="120" w:line="240" w:lineRule="auto"/>
      <w:ind w:left="432"/>
    </w:pPr>
    <w:rPr>
      <w:rFonts w:ascii="Verdana" w:eastAsia="Times New Roman" w:hAnsi="Verdana" w:cs="Times New Roman"/>
      <w:sz w:val="16"/>
      <w:szCs w:val="24"/>
    </w:rPr>
  </w:style>
  <w:style w:type="paragraph" w:customStyle="1" w:styleId="8419CF7D87E04B499651A0BA1BA64ABD36">
    <w:name w:val="8419CF7D87E04B499651A0BA1BA64ABD36"/>
    <w:rsid w:val="00805DD2"/>
    <w:pPr>
      <w:spacing w:after="120" w:line="240" w:lineRule="auto"/>
      <w:ind w:left="432"/>
    </w:pPr>
    <w:rPr>
      <w:rFonts w:ascii="Verdana" w:eastAsia="Times New Roman" w:hAnsi="Verdana" w:cs="Times New Roman"/>
      <w:sz w:val="16"/>
      <w:szCs w:val="24"/>
    </w:rPr>
  </w:style>
  <w:style w:type="paragraph" w:customStyle="1" w:styleId="F21FCA826E4849FDA78118BB2376CBCC36">
    <w:name w:val="F21FCA826E4849FDA78118BB2376CBCC36"/>
    <w:rsid w:val="00805DD2"/>
    <w:pPr>
      <w:spacing w:after="120" w:line="240" w:lineRule="auto"/>
      <w:ind w:left="432"/>
    </w:pPr>
    <w:rPr>
      <w:rFonts w:ascii="Verdana" w:eastAsia="Times New Roman" w:hAnsi="Verdana" w:cs="Times New Roman"/>
      <w:sz w:val="16"/>
      <w:szCs w:val="24"/>
    </w:rPr>
  </w:style>
  <w:style w:type="paragraph" w:customStyle="1" w:styleId="90D28F44F2594C748518C10A5D23A6CF39">
    <w:name w:val="90D28F44F2594C748518C10A5D23A6CF39"/>
    <w:rsid w:val="00805DD2"/>
    <w:pPr>
      <w:spacing w:after="120" w:line="240" w:lineRule="auto"/>
      <w:ind w:left="432"/>
    </w:pPr>
    <w:rPr>
      <w:rFonts w:ascii="Verdana" w:eastAsia="Times New Roman" w:hAnsi="Verdana" w:cs="Times New Roman"/>
      <w:sz w:val="16"/>
      <w:szCs w:val="24"/>
    </w:rPr>
  </w:style>
  <w:style w:type="paragraph" w:customStyle="1" w:styleId="48E812826B554BED9D77B18C94736D4539">
    <w:name w:val="48E812826B554BED9D77B18C94736D4539"/>
    <w:rsid w:val="00805DD2"/>
    <w:pPr>
      <w:spacing w:after="120" w:line="240" w:lineRule="auto"/>
      <w:ind w:left="432"/>
    </w:pPr>
    <w:rPr>
      <w:rFonts w:ascii="Verdana" w:eastAsia="Times New Roman" w:hAnsi="Verdana" w:cs="Times New Roman"/>
      <w:sz w:val="16"/>
      <w:szCs w:val="24"/>
    </w:rPr>
  </w:style>
  <w:style w:type="paragraph" w:customStyle="1" w:styleId="620106A4FB15480DB408CCA034A0D8EB39">
    <w:name w:val="620106A4FB15480DB408CCA034A0D8EB39"/>
    <w:rsid w:val="00805DD2"/>
    <w:pPr>
      <w:spacing w:after="120" w:line="240" w:lineRule="auto"/>
      <w:ind w:left="432"/>
    </w:pPr>
    <w:rPr>
      <w:rFonts w:ascii="Verdana" w:eastAsia="Times New Roman" w:hAnsi="Verdana" w:cs="Times New Roman"/>
      <w:sz w:val="16"/>
      <w:szCs w:val="24"/>
    </w:rPr>
  </w:style>
  <w:style w:type="paragraph" w:customStyle="1" w:styleId="D7A1D388CB2948A98C72EDBA0258833239">
    <w:name w:val="D7A1D388CB2948A98C72EDBA0258833239"/>
    <w:rsid w:val="00805DD2"/>
    <w:pPr>
      <w:spacing w:after="120" w:line="240" w:lineRule="auto"/>
      <w:ind w:left="432"/>
    </w:pPr>
    <w:rPr>
      <w:rFonts w:ascii="Verdana" w:eastAsia="Times New Roman" w:hAnsi="Verdana" w:cs="Times New Roman"/>
      <w:sz w:val="16"/>
      <w:szCs w:val="24"/>
    </w:rPr>
  </w:style>
  <w:style w:type="paragraph" w:customStyle="1" w:styleId="850A49080B1F4DCE9D624ED040ABE4FD35">
    <w:name w:val="850A49080B1F4DCE9D624ED040ABE4FD35"/>
    <w:rsid w:val="00805DD2"/>
    <w:pPr>
      <w:spacing w:after="120" w:line="240" w:lineRule="auto"/>
      <w:ind w:left="432"/>
    </w:pPr>
    <w:rPr>
      <w:rFonts w:ascii="Verdana" w:eastAsia="Times New Roman" w:hAnsi="Verdana" w:cs="Times New Roman"/>
      <w:sz w:val="16"/>
      <w:szCs w:val="24"/>
    </w:rPr>
  </w:style>
  <w:style w:type="paragraph" w:customStyle="1" w:styleId="89BFB023F99B4971B1BB246284E162D735">
    <w:name w:val="89BFB023F99B4971B1BB246284E162D735"/>
    <w:rsid w:val="00805DD2"/>
    <w:pPr>
      <w:spacing w:after="120" w:line="240" w:lineRule="auto"/>
      <w:ind w:left="432"/>
    </w:pPr>
    <w:rPr>
      <w:rFonts w:ascii="Verdana" w:eastAsia="Times New Roman" w:hAnsi="Verdana" w:cs="Times New Roman"/>
      <w:sz w:val="16"/>
      <w:szCs w:val="24"/>
    </w:rPr>
  </w:style>
  <w:style w:type="paragraph" w:customStyle="1" w:styleId="98ABFB6D9F184D8C84DF2E2C6A68E0CE35">
    <w:name w:val="98ABFB6D9F184D8C84DF2E2C6A68E0CE35"/>
    <w:rsid w:val="00805DD2"/>
    <w:pPr>
      <w:spacing w:after="120" w:line="240" w:lineRule="auto"/>
      <w:ind w:left="432"/>
    </w:pPr>
    <w:rPr>
      <w:rFonts w:ascii="Verdana" w:eastAsia="Times New Roman" w:hAnsi="Verdana" w:cs="Times New Roman"/>
      <w:sz w:val="16"/>
      <w:szCs w:val="24"/>
    </w:rPr>
  </w:style>
  <w:style w:type="paragraph" w:customStyle="1" w:styleId="7EB6DED9328C44DE83E0650A75EFEE4335">
    <w:name w:val="7EB6DED9328C44DE83E0650A75EFEE4335"/>
    <w:rsid w:val="00805DD2"/>
    <w:pPr>
      <w:spacing w:after="120" w:line="240" w:lineRule="auto"/>
      <w:ind w:left="432"/>
    </w:pPr>
    <w:rPr>
      <w:rFonts w:ascii="Verdana" w:eastAsia="Times New Roman" w:hAnsi="Verdana" w:cs="Times New Roman"/>
      <w:sz w:val="16"/>
      <w:szCs w:val="24"/>
    </w:rPr>
  </w:style>
  <w:style w:type="paragraph" w:customStyle="1" w:styleId="9E7F1D0A8DC24A708E59F946D252010A35">
    <w:name w:val="9E7F1D0A8DC24A708E59F946D252010A35"/>
    <w:rsid w:val="00805DD2"/>
    <w:pPr>
      <w:spacing w:after="120" w:line="240" w:lineRule="auto"/>
      <w:ind w:left="432"/>
    </w:pPr>
    <w:rPr>
      <w:rFonts w:ascii="Verdana" w:eastAsia="Times New Roman" w:hAnsi="Verdana" w:cs="Times New Roman"/>
      <w:sz w:val="16"/>
      <w:szCs w:val="24"/>
    </w:rPr>
  </w:style>
  <w:style w:type="paragraph" w:customStyle="1" w:styleId="95E43A6A40C34D38B01B62AB199E988635">
    <w:name w:val="95E43A6A40C34D38B01B62AB199E988635"/>
    <w:rsid w:val="00805DD2"/>
    <w:pPr>
      <w:spacing w:after="120" w:line="240" w:lineRule="auto"/>
      <w:ind w:left="432"/>
    </w:pPr>
    <w:rPr>
      <w:rFonts w:ascii="Verdana" w:eastAsia="Times New Roman" w:hAnsi="Verdana" w:cs="Times New Roman"/>
      <w:sz w:val="16"/>
      <w:szCs w:val="24"/>
    </w:rPr>
  </w:style>
  <w:style w:type="paragraph" w:customStyle="1" w:styleId="F17DA06FDB0D4DF28612798C7B7D8A2235">
    <w:name w:val="F17DA06FDB0D4DF28612798C7B7D8A2235"/>
    <w:rsid w:val="00805DD2"/>
    <w:pPr>
      <w:spacing w:after="120" w:line="240" w:lineRule="auto"/>
      <w:ind w:left="432"/>
    </w:pPr>
    <w:rPr>
      <w:rFonts w:ascii="Verdana" w:eastAsia="Times New Roman" w:hAnsi="Verdana" w:cs="Times New Roman"/>
      <w:sz w:val="16"/>
      <w:szCs w:val="24"/>
    </w:rPr>
  </w:style>
  <w:style w:type="paragraph" w:customStyle="1" w:styleId="16576A34990B4DB3BE0D9A18EADE5F1935">
    <w:name w:val="16576A34990B4DB3BE0D9A18EADE5F1935"/>
    <w:rsid w:val="00805DD2"/>
    <w:pPr>
      <w:spacing w:after="120" w:line="240" w:lineRule="auto"/>
      <w:ind w:left="432"/>
    </w:pPr>
    <w:rPr>
      <w:rFonts w:ascii="Verdana" w:eastAsia="Times New Roman" w:hAnsi="Verdana" w:cs="Times New Roman"/>
      <w:sz w:val="16"/>
      <w:szCs w:val="24"/>
    </w:rPr>
  </w:style>
  <w:style w:type="paragraph" w:customStyle="1" w:styleId="FCB3E0AB9972406F8CFCE8AF1B56C68D35">
    <w:name w:val="FCB3E0AB9972406F8CFCE8AF1B56C68D35"/>
    <w:rsid w:val="00805DD2"/>
    <w:pPr>
      <w:spacing w:after="120" w:line="240" w:lineRule="auto"/>
      <w:ind w:left="432"/>
    </w:pPr>
    <w:rPr>
      <w:rFonts w:ascii="Verdana" w:eastAsia="Times New Roman" w:hAnsi="Verdana" w:cs="Times New Roman"/>
      <w:sz w:val="16"/>
      <w:szCs w:val="24"/>
    </w:rPr>
  </w:style>
  <w:style w:type="paragraph" w:customStyle="1" w:styleId="460E11F935CB4A9D9D7D2F7291E24B8235">
    <w:name w:val="460E11F935CB4A9D9D7D2F7291E24B8235"/>
    <w:rsid w:val="00805DD2"/>
    <w:pPr>
      <w:spacing w:after="120" w:line="240" w:lineRule="auto"/>
      <w:ind w:left="432"/>
    </w:pPr>
    <w:rPr>
      <w:rFonts w:ascii="Verdana" w:eastAsia="Times New Roman" w:hAnsi="Verdana" w:cs="Times New Roman"/>
      <w:sz w:val="16"/>
      <w:szCs w:val="24"/>
    </w:rPr>
  </w:style>
  <w:style w:type="paragraph" w:customStyle="1" w:styleId="30C7A0D35694466EA7CAEA806D26134235">
    <w:name w:val="30C7A0D35694466EA7CAEA806D26134235"/>
    <w:rsid w:val="00805DD2"/>
    <w:pPr>
      <w:spacing w:after="120" w:line="240" w:lineRule="auto"/>
      <w:ind w:left="432"/>
    </w:pPr>
    <w:rPr>
      <w:rFonts w:ascii="Verdana" w:eastAsia="Times New Roman" w:hAnsi="Verdana" w:cs="Times New Roman"/>
      <w:sz w:val="16"/>
      <w:szCs w:val="24"/>
    </w:rPr>
  </w:style>
  <w:style w:type="paragraph" w:customStyle="1" w:styleId="534D7D2C9772446E9DFE01D885E5C3A635">
    <w:name w:val="534D7D2C9772446E9DFE01D885E5C3A635"/>
    <w:rsid w:val="00805DD2"/>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35">
    <w:name w:val="6C36927614D6400AAEC7C12E1095C3C835"/>
    <w:rsid w:val="00805DD2"/>
    <w:pPr>
      <w:spacing w:after="120" w:line="240" w:lineRule="auto"/>
      <w:ind w:left="432"/>
    </w:pPr>
    <w:rPr>
      <w:rFonts w:ascii="Verdana" w:eastAsia="Times New Roman" w:hAnsi="Verdana" w:cs="Times New Roman"/>
      <w:sz w:val="16"/>
      <w:szCs w:val="24"/>
    </w:rPr>
  </w:style>
  <w:style w:type="paragraph" w:customStyle="1" w:styleId="FDDC138DD17E4B0A98ABAA321808185C35">
    <w:name w:val="FDDC138DD17E4B0A98ABAA321808185C35"/>
    <w:rsid w:val="00805DD2"/>
    <w:pPr>
      <w:spacing w:after="120" w:line="240" w:lineRule="auto"/>
      <w:ind w:left="432"/>
    </w:pPr>
    <w:rPr>
      <w:rFonts w:ascii="Verdana" w:eastAsia="Times New Roman" w:hAnsi="Verdana" w:cs="Times New Roman"/>
      <w:sz w:val="16"/>
      <w:szCs w:val="24"/>
    </w:rPr>
  </w:style>
  <w:style w:type="paragraph" w:customStyle="1" w:styleId="0E77E4922F11458BBD4367C540EBFC3335">
    <w:name w:val="0E77E4922F11458BBD4367C540EBFC3335"/>
    <w:rsid w:val="00805DD2"/>
    <w:pPr>
      <w:spacing w:after="120" w:line="240" w:lineRule="auto"/>
      <w:ind w:left="432"/>
    </w:pPr>
    <w:rPr>
      <w:rFonts w:ascii="Verdana" w:eastAsia="Times New Roman" w:hAnsi="Verdana" w:cs="Times New Roman"/>
      <w:sz w:val="16"/>
      <w:szCs w:val="24"/>
    </w:rPr>
  </w:style>
  <w:style w:type="paragraph" w:customStyle="1" w:styleId="0DB9DC6EDA0642749A8C39FA265882EC35">
    <w:name w:val="0DB9DC6EDA0642749A8C39FA265882EC35"/>
    <w:rsid w:val="00805DD2"/>
    <w:pPr>
      <w:spacing w:after="120" w:line="240" w:lineRule="auto"/>
      <w:ind w:left="432"/>
    </w:pPr>
    <w:rPr>
      <w:rFonts w:ascii="Verdana" w:eastAsia="Times New Roman" w:hAnsi="Verdana" w:cs="Times New Roman"/>
      <w:sz w:val="16"/>
      <w:szCs w:val="24"/>
    </w:rPr>
  </w:style>
  <w:style w:type="paragraph" w:customStyle="1" w:styleId="BDF64BA7BFEA4CF7A2A2B798B5D7C76E35">
    <w:name w:val="BDF64BA7BFEA4CF7A2A2B798B5D7C76E35"/>
    <w:rsid w:val="00805DD2"/>
    <w:pPr>
      <w:spacing w:after="120" w:line="240" w:lineRule="auto"/>
      <w:ind w:left="432"/>
    </w:pPr>
    <w:rPr>
      <w:rFonts w:ascii="Verdana" w:eastAsia="Times New Roman" w:hAnsi="Verdana" w:cs="Times New Roman"/>
      <w:sz w:val="16"/>
      <w:szCs w:val="24"/>
    </w:rPr>
  </w:style>
  <w:style w:type="paragraph" w:customStyle="1" w:styleId="92E1EC851F3841A197A0F6870EC4E0C135">
    <w:name w:val="92E1EC851F3841A197A0F6870EC4E0C135"/>
    <w:rsid w:val="00805DD2"/>
    <w:pPr>
      <w:spacing w:after="120" w:line="240" w:lineRule="auto"/>
      <w:ind w:left="432"/>
    </w:pPr>
    <w:rPr>
      <w:rFonts w:ascii="Verdana" w:eastAsia="Times New Roman" w:hAnsi="Verdana" w:cs="Times New Roman"/>
      <w:sz w:val="16"/>
      <w:szCs w:val="24"/>
    </w:rPr>
  </w:style>
  <w:style w:type="paragraph" w:customStyle="1" w:styleId="86673811D9754F469A90F59AAB98FF9B">
    <w:name w:val="86673811D9754F469A90F59AAB98FF9B"/>
    <w:rsid w:val="00805DD2"/>
    <w:pPr>
      <w:spacing w:after="120" w:line="240" w:lineRule="auto"/>
      <w:ind w:left="432"/>
    </w:pPr>
    <w:rPr>
      <w:rFonts w:ascii="Verdana" w:eastAsia="Times New Roman" w:hAnsi="Verdana" w:cs="Times New Roman"/>
      <w:sz w:val="16"/>
      <w:szCs w:val="24"/>
    </w:rPr>
  </w:style>
  <w:style w:type="paragraph" w:customStyle="1" w:styleId="27F5A3A8A5074DB8B9F511D4853F55FB37">
    <w:name w:val="27F5A3A8A5074DB8B9F511D4853F55FB37"/>
    <w:rsid w:val="00805DD2"/>
    <w:pPr>
      <w:spacing w:after="120" w:line="240" w:lineRule="auto"/>
      <w:ind w:left="432"/>
    </w:pPr>
    <w:rPr>
      <w:rFonts w:ascii="Verdana" w:eastAsia="Times New Roman" w:hAnsi="Verdana" w:cs="Times New Roman"/>
      <w:sz w:val="16"/>
      <w:szCs w:val="24"/>
    </w:rPr>
  </w:style>
  <w:style w:type="paragraph" w:customStyle="1" w:styleId="27BC90D2CA8E431BA9CE0500CA858D4345">
    <w:name w:val="27BC90D2CA8E431BA9CE0500CA858D4345"/>
    <w:rsid w:val="00805DD2"/>
    <w:pPr>
      <w:spacing w:after="120" w:line="240" w:lineRule="auto"/>
      <w:ind w:left="432"/>
    </w:pPr>
    <w:rPr>
      <w:rFonts w:ascii="Verdana" w:eastAsia="Times New Roman" w:hAnsi="Verdana" w:cs="Times New Roman"/>
      <w:sz w:val="16"/>
      <w:szCs w:val="24"/>
    </w:rPr>
  </w:style>
  <w:style w:type="paragraph" w:customStyle="1" w:styleId="6484F79BC5B1431C9AA68FF1176352EA45">
    <w:name w:val="6484F79BC5B1431C9AA68FF1176352EA45"/>
    <w:rsid w:val="00805DD2"/>
    <w:pPr>
      <w:spacing w:after="120" w:line="240" w:lineRule="auto"/>
      <w:ind w:left="432"/>
    </w:pPr>
    <w:rPr>
      <w:rFonts w:ascii="Verdana" w:eastAsia="Times New Roman" w:hAnsi="Verdana" w:cs="Times New Roman"/>
      <w:sz w:val="16"/>
      <w:szCs w:val="24"/>
    </w:rPr>
  </w:style>
  <w:style w:type="paragraph" w:customStyle="1" w:styleId="43800B3707104B38A572A104C97F048045">
    <w:name w:val="43800B3707104B38A572A104C97F048045"/>
    <w:rsid w:val="00805DD2"/>
    <w:pPr>
      <w:spacing w:after="120" w:line="240" w:lineRule="auto"/>
      <w:ind w:left="432"/>
    </w:pPr>
    <w:rPr>
      <w:rFonts w:ascii="Verdana" w:eastAsia="Times New Roman" w:hAnsi="Verdana" w:cs="Times New Roman"/>
      <w:sz w:val="16"/>
      <w:szCs w:val="24"/>
    </w:rPr>
  </w:style>
  <w:style w:type="paragraph" w:customStyle="1" w:styleId="38FB7BB2C86C47CFB60F2AAF74847F5846">
    <w:name w:val="38FB7BB2C86C47CFB60F2AAF74847F5846"/>
    <w:rsid w:val="00805DD2"/>
    <w:pPr>
      <w:spacing w:after="120" w:line="240" w:lineRule="auto"/>
      <w:ind w:left="432"/>
    </w:pPr>
    <w:rPr>
      <w:rFonts w:ascii="Verdana" w:eastAsia="Times New Roman" w:hAnsi="Verdana" w:cs="Times New Roman"/>
      <w:sz w:val="16"/>
      <w:szCs w:val="24"/>
    </w:rPr>
  </w:style>
  <w:style w:type="paragraph" w:customStyle="1" w:styleId="6AA268D59EB84EBF81FC841262F8EA1B46">
    <w:name w:val="6AA268D59EB84EBF81FC841262F8EA1B46"/>
    <w:rsid w:val="00805DD2"/>
    <w:pPr>
      <w:spacing w:after="120" w:line="240" w:lineRule="auto"/>
      <w:ind w:left="432"/>
    </w:pPr>
    <w:rPr>
      <w:rFonts w:ascii="Verdana" w:eastAsia="Times New Roman" w:hAnsi="Verdana" w:cs="Times New Roman"/>
      <w:sz w:val="16"/>
      <w:szCs w:val="24"/>
    </w:rPr>
  </w:style>
  <w:style w:type="paragraph" w:customStyle="1" w:styleId="D0A61CE30E504350A20FF6A5B7C42E9446">
    <w:name w:val="D0A61CE30E504350A20FF6A5B7C42E9446"/>
    <w:rsid w:val="00805DD2"/>
    <w:pPr>
      <w:spacing w:after="120" w:line="240" w:lineRule="auto"/>
      <w:ind w:left="432"/>
    </w:pPr>
    <w:rPr>
      <w:rFonts w:ascii="Verdana" w:eastAsia="Times New Roman" w:hAnsi="Verdana" w:cs="Times New Roman"/>
      <w:sz w:val="16"/>
      <w:szCs w:val="24"/>
    </w:rPr>
  </w:style>
  <w:style w:type="paragraph" w:customStyle="1" w:styleId="227D5788433B4597A7CB6A1A9F157AF539">
    <w:name w:val="227D5788433B4597A7CB6A1A9F157AF539"/>
    <w:rsid w:val="00805DD2"/>
    <w:pPr>
      <w:spacing w:after="120" w:line="240" w:lineRule="auto"/>
      <w:ind w:left="432"/>
    </w:pPr>
    <w:rPr>
      <w:rFonts w:ascii="Verdana" w:eastAsia="Times New Roman" w:hAnsi="Verdana" w:cs="Times New Roman"/>
      <w:sz w:val="16"/>
      <w:szCs w:val="24"/>
    </w:rPr>
  </w:style>
  <w:style w:type="paragraph" w:customStyle="1" w:styleId="A0F36425C4084384A3635A7255AA305439">
    <w:name w:val="A0F36425C4084384A3635A7255AA305439"/>
    <w:rsid w:val="00805DD2"/>
    <w:pPr>
      <w:spacing w:after="120" w:line="240" w:lineRule="auto"/>
      <w:ind w:left="432"/>
    </w:pPr>
    <w:rPr>
      <w:rFonts w:ascii="Verdana" w:eastAsia="Times New Roman" w:hAnsi="Verdana" w:cs="Times New Roman"/>
      <w:sz w:val="16"/>
      <w:szCs w:val="24"/>
    </w:rPr>
  </w:style>
  <w:style w:type="paragraph" w:customStyle="1" w:styleId="1DF15D4035B84E6C8F0386CC5448E8DF39">
    <w:name w:val="1DF15D4035B84E6C8F0386CC5448E8DF39"/>
    <w:rsid w:val="00805DD2"/>
    <w:pPr>
      <w:spacing w:after="120" w:line="240" w:lineRule="auto"/>
      <w:ind w:left="432"/>
    </w:pPr>
    <w:rPr>
      <w:rFonts w:ascii="Verdana" w:eastAsia="Times New Roman" w:hAnsi="Verdana" w:cs="Times New Roman"/>
      <w:sz w:val="16"/>
      <w:szCs w:val="24"/>
    </w:rPr>
  </w:style>
  <w:style w:type="paragraph" w:customStyle="1" w:styleId="73C0BD5376344ACB89586A93E9AB439A39">
    <w:name w:val="73C0BD5376344ACB89586A93E9AB439A39"/>
    <w:rsid w:val="00805DD2"/>
    <w:pPr>
      <w:spacing w:after="120" w:line="240" w:lineRule="auto"/>
      <w:ind w:left="432"/>
    </w:pPr>
    <w:rPr>
      <w:rFonts w:ascii="Verdana" w:eastAsia="Times New Roman" w:hAnsi="Verdana" w:cs="Times New Roman"/>
      <w:sz w:val="16"/>
      <w:szCs w:val="24"/>
    </w:rPr>
  </w:style>
  <w:style w:type="paragraph" w:customStyle="1" w:styleId="885604E1BCCE4D9BBB142B7C12F7EECF39">
    <w:name w:val="885604E1BCCE4D9BBB142B7C12F7EECF39"/>
    <w:rsid w:val="00805DD2"/>
    <w:pPr>
      <w:spacing w:after="120" w:line="240" w:lineRule="auto"/>
      <w:ind w:left="432"/>
    </w:pPr>
    <w:rPr>
      <w:rFonts w:ascii="Verdana" w:eastAsia="Times New Roman" w:hAnsi="Verdana" w:cs="Times New Roman"/>
      <w:sz w:val="16"/>
      <w:szCs w:val="24"/>
    </w:rPr>
  </w:style>
  <w:style w:type="paragraph" w:customStyle="1" w:styleId="E20582E15EC640079AF3DA19F023452139">
    <w:name w:val="E20582E15EC640079AF3DA19F023452139"/>
    <w:rsid w:val="00805DD2"/>
    <w:pPr>
      <w:spacing w:after="120" w:line="240" w:lineRule="auto"/>
      <w:ind w:left="432"/>
    </w:pPr>
    <w:rPr>
      <w:rFonts w:ascii="Verdana" w:eastAsia="Times New Roman" w:hAnsi="Verdana" w:cs="Times New Roman"/>
      <w:sz w:val="16"/>
      <w:szCs w:val="24"/>
    </w:rPr>
  </w:style>
  <w:style w:type="paragraph" w:customStyle="1" w:styleId="41F28EDC2A174030A2E7DEDAD64F079B38">
    <w:name w:val="41F28EDC2A174030A2E7DEDAD64F079B38"/>
    <w:rsid w:val="00805DD2"/>
    <w:pPr>
      <w:spacing w:after="120" w:line="240" w:lineRule="auto"/>
      <w:ind w:left="432"/>
    </w:pPr>
    <w:rPr>
      <w:rFonts w:ascii="Verdana" w:eastAsia="Times New Roman" w:hAnsi="Verdana" w:cs="Times New Roman"/>
      <w:sz w:val="16"/>
      <w:szCs w:val="24"/>
    </w:rPr>
  </w:style>
  <w:style w:type="paragraph" w:customStyle="1" w:styleId="D871C0B2EE47421799B85EA77C85BA4A39">
    <w:name w:val="D871C0B2EE47421799B85EA77C85BA4A39"/>
    <w:rsid w:val="00805DD2"/>
    <w:pPr>
      <w:spacing w:after="120" w:line="240" w:lineRule="auto"/>
      <w:ind w:left="432"/>
    </w:pPr>
    <w:rPr>
      <w:rFonts w:ascii="Verdana" w:eastAsia="Times New Roman" w:hAnsi="Verdana" w:cs="Times New Roman"/>
      <w:sz w:val="16"/>
      <w:szCs w:val="24"/>
    </w:rPr>
  </w:style>
  <w:style w:type="paragraph" w:customStyle="1" w:styleId="AFCA9A2935FF4886B2669054F130351139">
    <w:name w:val="AFCA9A2935FF4886B2669054F130351139"/>
    <w:rsid w:val="00805DD2"/>
    <w:pPr>
      <w:spacing w:after="120" w:line="240" w:lineRule="auto"/>
      <w:ind w:left="432"/>
    </w:pPr>
    <w:rPr>
      <w:rFonts w:ascii="Verdana" w:eastAsia="Times New Roman" w:hAnsi="Verdana" w:cs="Times New Roman"/>
      <w:sz w:val="16"/>
      <w:szCs w:val="24"/>
    </w:rPr>
  </w:style>
  <w:style w:type="paragraph" w:customStyle="1" w:styleId="0CC595A431D14E7CA25749685DF6205F40">
    <w:name w:val="0CC595A431D14E7CA25749685DF6205F40"/>
    <w:rsid w:val="00805DD2"/>
    <w:pPr>
      <w:spacing w:after="120" w:line="240" w:lineRule="auto"/>
      <w:ind w:left="432"/>
    </w:pPr>
    <w:rPr>
      <w:rFonts w:ascii="Verdana" w:eastAsia="Times New Roman" w:hAnsi="Verdana" w:cs="Times New Roman"/>
      <w:sz w:val="16"/>
      <w:szCs w:val="24"/>
    </w:rPr>
  </w:style>
  <w:style w:type="paragraph" w:customStyle="1" w:styleId="25A0238B402142599055B6576C4A32C840">
    <w:name w:val="25A0238B402142599055B6576C4A32C840"/>
    <w:rsid w:val="00805DD2"/>
    <w:pPr>
      <w:spacing w:after="120" w:line="240" w:lineRule="auto"/>
      <w:ind w:left="432"/>
    </w:pPr>
    <w:rPr>
      <w:rFonts w:ascii="Verdana" w:eastAsia="Times New Roman" w:hAnsi="Verdana" w:cs="Times New Roman"/>
      <w:sz w:val="16"/>
      <w:szCs w:val="24"/>
    </w:rPr>
  </w:style>
  <w:style w:type="paragraph" w:customStyle="1" w:styleId="4E18412E9F894187B398A4D4D728045240">
    <w:name w:val="4E18412E9F894187B398A4D4D728045240"/>
    <w:rsid w:val="00805DD2"/>
    <w:pPr>
      <w:spacing w:after="120" w:line="240" w:lineRule="auto"/>
      <w:ind w:left="432"/>
    </w:pPr>
    <w:rPr>
      <w:rFonts w:ascii="Verdana" w:eastAsia="Times New Roman" w:hAnsi="Verdana" w:cs="Times New Roman"/>
      <w:sz w:val="16"/>
      <w:szCs w:val="24"/>
    </w:rPr>
  </w:style>
  <w:style w:type="paragraph" w:customStyle="1" w:styleId="415FF90E738548CC8ADE39F25AEEB88B40">
    <w:name w:val="415FF90E738548CC8ADE39F25AEEB88B40"/>
    <w:rsid w:val="00805DD2"/>
    <w:pPr>
      <w:spacing w:after="120" w:line="240" w:lineRule="auto"/>
      <w:ind w:left="432"/>
    </w:pPr>
    <w:rPr>
      <w:rFonts w:ascii="Verdana" w:eastAsia="Times New Roman" w:hAnsi="Verdana" w:cs="Times New Roman"/>
      <w:sz w:val="16"/>
      <w:szCs w:val="24"/>
    </w:rPr>
  </w:style>
  <w:style w:type="paragraph" w:customStyle="1" w:styleId="ADCD46F09AD74AAEB5CCBE0FF5B2C42240">
    <w:name w:val="ADCD46F09AD74AAEB5CCBE0FF5B2C42240"/>
    <w:rsid w:val="00805DD2"/>
    <w:pPr>
      <w:spacing w:after="120" w:line="240" w:lineRule="auto"/>
      <w:ind w:left="432"/>
    </w:pPr>
    <w:rPr>
      <w:rFonts w:ascii="Verdana" w:eastAsia="Times New Roman" w:hAnsi="Verdana" w:cs="Times New Roman"/>
      <w:sz w:val="16"/>
      <w:szCs w:val="24"/>
    </w:rPr>
  </w:style>
  <w:style w:type="paragraph" w:customStyle="1" w:styleId="9C098B4925504E7AA7AF2C9E9B5FF61A40">
    <w:name w:val="9C098B4925504E7AA7AF2C9E9B5FF61A40"/>
    <w:rsid w:val="00805DD2"/>
    <w:pPr>
      <w:spacing w:after="120" w:line="240" w:lineRule="auto"/>
      <w:ind w:left="432"/>
    </w:pPr>
    <w:rPr>
      <w:rFonts w:ascii="Verdana" w:eastAsia="Times New Roman" w:hAnsi="Verdana" w:cs="Times New Roman"/>
      <w:sz w:val="16"/>
      <w:szCs w:val="24"/>
    </w:rPr>
  </w:style>
  <w:style w:type="paragraph" w:customStyle="1" w:styleId="1516E2DA872C41AE9076579DAC460E2540">
    <w:name w:val="1516E2DA872C41AE9076579DAC460E2540"/>
    <w:rsid w:val="00805DD2"/>
    <w:pPr>
      <w:spacing w:after="120" w:line="240" w:lineRule="auto"/>
      <w:ind w:left="432"/>
    </w:pPr>
    <w:rPr>
      <w:rFonts w:ascii="Verdana" w:eastAsia="Times New Roman" w:hAnsi="Verdana" w:cs="Times New Roman"/>
      <w:sz w:val="16"/>
      <w:szCs w:val="24"/>
    </w:rPr>
  </w:style>
  <w:style w:type="paragraph" w:customStyle="1" w:styleId="3FC57A1BB29F44DBBA949B9FB1CD66CA37">
    <w:name w:val="3FC57A1BB29F44DBBA949B9FB1CD66CA37"/>
    <w:rsid w:val="00805DD2"/>
    <w:pPr>
      <w:spacing w:after="120" w:line="240" w:lineRule="auto"/>
      <w:ind w:left="432"/>
    </w:pPr>
    <w:rPr>
      <w:rFonts w:ascii="Verdana" w:eastAsia="Times New Roman" w:hAnsi="Verdana" w:cs="Times New Roman"/>
      <w:sz w:val="16"/>
      <w:szCs w:val="24"/>
    </w:rPr>
  </w:style>
  <w:style w:type="paragraph" w:customStyle="1" w:styleId="62B5B7ED04D84F2094328C6D8AED3C1B37">
    <w:name w:val="62B5B7ED04D84F2094328C6D8AED3C1B37"/>
    <w:rsid w:val="00805DD2"/>
    <w:pPr>
      <w:spacing w:after="120" w:line="240" w:lineRule="auto"/>
      <w:ind w:left="432"/>
    </w:pPr>
    <w:rPr>
      <w:rFonts w:ascii="Verdana" w:eastAsia="Times New Roman" w:hAnsi="Verdana" w:cs="Times New Roman"/>
      <w:sz w:val="16"/>
      <w:szCs w:val="24"/>
    </w:rPr>
  </w:style>
  <w:style w:type="paragraph" w:customStyle="1" w:styleId="258C143E4916451A80C83554C594173237">
    <w:name w:val="258C143E4916451A80C83554C594173237"/>
    <w:rsid w:val="00805DD2"/>
    <w:pPr>
      <w:spacing w:after="120" w:line="240" w:lineRule="auto"/>
      <w:ind w:left="432"/>
    </w:pPr>
    <w:rPr>
      <w:rFonts w:ascii="Verdana" w:eastAsia="Times New Roman" w:hAnsi="Verdana" w:cs="Times New Roman"/>
      <w:sz w:val="16"/>
      <w:szCs w:val="24"/>
    </w:rPr>
  </w:style>
  <w:style w:type="paragraph" w:customStyle="1" w:styleId="8419CF7D87E04B499651A0BA1BA64ABD37">
    <w:name w:val="8419CF7D87E04B499651A0BA1BA64ABD37"/>
    <w:rsid w:val="00805DD2"/>
    <w:pPr>
      <w:spacing w:after="120" w:line="240" w:lineRule="auto"/>
      <w:ind w:left="432"/>
    </w:pPr>
    <w:rPr>
      <w:rFonts w:ascii="Verdana" w:eastAsia="Times New Roman" w:hAnsi="Verdana" w:cs="Times New Roman"/>
      <w:sz w:val="16"/>
      <w:szCs w:val="24"/>
    </w:rPr>
  </w:style>
  <w:style w:type="paragraph" w:customStyle="1" w:styleId="F21FCA826E4849FDA78118BB2376CBCC37">
    <w:name w:val="F21FCA826E4849FDA78118BB2376CBCC37"/>
    <w:rsid w:val="00805DD2"/>
    <w:pPr>
      <w:spacing w:after="120" w:line="240" w:lineRule="auto"/>
      <w:ind w:left="432"/>
    </w:pPr>
    <w:rPr>
      <w:rFonts w:ascii="Verdana" w:eastAsia="Times New Roman" w:hAnsi="Verdana" w:cs="Times New Roman"/>
      <w:sz w:val="16"/>
      <w:szCs w:val="24"/>
    </w:rPr>
  </w:style>
  <w:style w:type="paragraph" w:customStyle="1" w:styleId="90D28F44F2594C748518C10A5D23A6CF40">
    <w:name w:val="90D28F44F2594C748518C10A5D23A6CF40"/>
    <w:rsid w:val="00805DD2"/>
    <w:pPr>
      <w:spacing w:after="120" w:line="240" w:lineRule="auto"/>
      <w:ind w:left="432"/>
    </w:pPr>
    <w:rPr>
      <w:rFonts w:ascii="Verdana" w:eastAsia="Times New Roman" w:hAnsi="Verdana" w:cs="Times New Roman"/>
      <w:sz w:val="16"/>
      <w:szCs w:val="24"/>
    </w:rPr>
  </w:style>
  <w:style w:type="paragraph" w:customStyle="1" w:styleId="48E812826B554BED9D77B18C94736D4540">
    <w:name w:val="48E812826B554BED9D77B18C94736D4540"/>
    <w:rsid w:val="00805DD2"/>
    <w:pPr>
      <w:spacing w:after="120" w:line="240" w:lineRule="auto"/>
      <w:ind w:left="432"/>
    </w:pPr>
    <w:rPr>
      <w:rFonts w:ascii="Verdana" w:eastAsia="Times New Roman" w:hAnsi="Verdana" w:cs="Times New Roman"/>
      <w:sz w:val="16"/>
      <w:szCs w:val="24"/>
    </w:rPr>
  </w:style>
  <w:style w:type="paragraph" w:customStyle="1" w:styleId="620106A4FB15480DB408CCA034A0D8EB40">
    <w:name w:val="620106A4FB15480DB408CCA034A0D8EB40"/>
    <w:rsid w:val="00805DD2"/>
    <w:pPr>
      <w:spacing w:after="120" w:line="240" w:lineRule="auto"/>
      <w:ind w:left="432"/>
    </w:pPr>
    <w:rPr>
      <w:rFonts w:ascii="Verdana" w:eastAsia="Times New Roman" w:hAnsi="Verdana" w:cs="Times New Roman"/>
      <w:sz w:val="16"/>
      <w:szCs w:val="24"/>
    </w:rPr>
  </w:style>
  <w:style w:type="paragraph" w:customStyle="1" w:styleId="D7A1D388CB2948A98C72EDBA0258833240">
    <w:name w:val="D7A1D388CB2948A98C72EDBA0258833240"/>
    <w:rsid w:val="00805DD2"/>
    <w:pPr>
      <w:spacing w:after="120" w:line="240" w:lineRule="auto"/>
      <w:ind w:left="432"/>
    </w:pPr>
    <w:rPr>
      <w:rFonts w:ascii="Verdana" w:eastAsia="Times New Roman" w:hAnsi="Verdana" w:cs="Times New Roman"/>
      <w:sz w:val="16"/>
      <w:szCs w:val="24"/>
    </w:rPr>
  </w:style>
  <w:style w:type="paragraph" w:customStyle="1" w:styleId="850A49080B1F4DCE9D624ED040ABE4FD36">
    <w:name w:val="850A49080B1F4DCE9D624ED040ABE4FD36"/>
    <w:rsid w:val="00805DD2"/>
    <w:pPr>
      <w:spacing w:after="120" w:line="240" w:lineRule="auto"/>
      <w:ind w:left="432"/>
    </w:pPr>
    <w:rPr>
      <w:rFonts w:ascii="Verdana" w:eastAsia="Times New Roman" w:hAnsi="Verdana" w:cs="Times New Roman"/>
      <w:sz w:val="16"/>
      <w:szCs w:val="24"/>
    </w:rPr>
  </w:style>
  <w:style w:type="paragraph" w:customStyle="1" w:styleId="89BFB023F99B4971B1BB246284E162D736">
    <w:name w:val="89BFB023F99B4971B1BB246284E162D736"/>
    <w:rsid w:val="00805DD2"/>
    <w:pPr>
      <w:spacing w:after="120" w:line="240" w:lineRule="auto"/>
      <w:ind w:left="432"/>
    </w:pPr>
    <w:rPr>
      <w:rFonts w:ascii="Verdana" w:eastAsia="Times New Roman" w:hAnsi="Verdana" w:cs="Times New Roman"/>
      <w:sz w:val="16"/>
      <w:szCs w:val="24"/>
    </w:rPr>
  </w:style>
  <w:style w:type="paragraph" w:customStyle="1" w:styleId="98ABFB6D9F184D8C84DF2E2C6A68E0CE36">
    <w:name w:val="98ABFB6D9F184D8C84DF2E2C6A68E0CE36"/>
    <w:rsid w:val="00805DD2"/>
    <w:pPr>
      <w:spacing w:after="120" w:line="240" w:lineRule="auto"/>
      <w:ind w:left="432"/>
    </w:pPr>
    <w:rPr>
      <w:rFonts w:ascii="Verdana" w:eastAsia="Times New Roman" w:hAnsi="Verdana" w:cs="Times New Roman"/>
      <w:sz w:val="16"/>
      <w:szCs w:val="24"/>
    </w:rPr>
  </w:style>
  <w:style w:type="paragraph" w:customStyle="1" w:styleId="7EB6DED9328C44DE83E0650A75EFEE4336">
    <w:name w:val="7EB6DED9328C44DE83E0650A75EFEE4336"/>
    <w:rsid w:val="00805DD2"/>
    <w:pPr>
      <w:spacing w:after="120" w:line="240" w:lineRule="auto"/>
      <w:ind w:left="432"/>
    </w:pPr>
    <w:rPr>
      <w:rFonts w:ascii="Verdana" w:eastAsia="Times New Roman" w:hAnsi="Verdana" w:cs="Times New Roman"/>
      <w:sz w:val="16"/>
      <w:szCs w:val="24"/>
    </w:rPr>
  </w:style>
  <w:style w:type="paragraph" w:customStyle="1" w:styleId="9E7F1D0A8DC24A708E59F946D252010A36">
    <w:name w:val="9E7F1D0A8DC24A708E59F946D252010A36"/>
    <w:rsid w:val="00805DD2"/>
    <w:pPr>
      <w:spacing w:after="120" w:line="240" w:lineRule="auto"/>
      <w:ind w:left="432"/>
    </w:pPr>
    <w:rPr>
      <w:rFonts w:ascii="Verdana" w:eastAsia="Times New Roman" w:hAnsi="Verdana" w:cs="Times New Roman"/>
      <w:sz w:val="16"/>
      <w:szCs w:val="24"/>
    </w:rPr>
  </w:style>
  <w:style w:type="paragraph" w:customStyle="1" w:styleId="95E43A6A40C34D38B01B62AB199E988636">
    <w:name w:val="95E43A6A40C34D38B01B62AB199E988636"/>
    <w:rsid w:val="00805DD2"/>
    <w:pPr>
      <w:spacing w:after="120" w:line="240" w:lineRule="auto"/>
      <w:ind w:left="432"/>
    </w:pPr>
    <w:rPr>
      <w:rFonts w:ascii="Verdana" w:eastAsia="Times New Roman" w:hAnsi="Verdana" w:cs="Times New Roman"/>
      <w:sz w:val="16"/>
      <w:szCs w:val="24"/>
    </w:rPr>
  </w:style>
  <w:style w:type="paragraph" w:customStyle="1" w:styleId="F17DA06FDB0D4DF28612798C7B7D8A2236">
    <w:name w:val="F17DA06FDB0D4DF28612798C7B7D8A2236"/>
    <w:rsid w:val="00805DD2"/>
    <w:pPr>
      <w:spacing w:after="120" w:line="240" w:lineRule="auto"/>
      <w:ind w:left="432"/>
    </w:pPr>
    <w:rPr>
      <w:rFonts w:ascii="Verdana" w:eastAsia="Times New Roman" w:hAnsi="Verdana" w:cs="Times New Roman"/>
      <w:sz w:val="16"/>
      <w:szCs w:val="24"/>
    </w:rPr>
  </w:style>
  <w:style w:type="paragraph" w:customStyle="1" w:styleId="16576A34990B4DB3BE0D9A18EADE5F1936">
    <w:name w:val="16576A34990B4DB3BE0D9A18EADE5F1936"/>
    <w:rsid w:val="00805DD2"/>
    <w:pPr>
      <w:spacing w:after="120" w:line="240" w:lineRule="auto"/>
      <w:ind w:left="432"/>
    </w:pPr>
    <w:rPr>
      <w:rFonts w:ascii="Verdana" w:eastAsia="Times New Roman" w:hAnsi="Verdana" w:cs="Times New Roman"/>
      <w:sz w:val="16"/>
      <w:szCs w:val="24"/>
    </w:rPr>
  </w:style>
  <w:style w:type="paragraph" w:customStyle="1" w:styleId="FCB3E0AB9972406F8CFCE8AF1B56C68D36">
    <w:name w:val="FCB3E0AB9972406F8CFCE8AF1B56C68D36"/>
    <w:rsid w:val="00805DD2"/>
    <w:pPr>
      <w:spacing w:after="120" w:line="240" w:lineRule="auto"/>
      <w:ind w:left="432"/>
    </w:pPr>
    <w:rPr>
      <w:rFonts w:ascii="Verdana" w:eastAsia="Times New Roman" w:hAnsi="Verdana" w:cs="Times New Roman"/>
      <w:sz w:val="16"/>
      <w:szCs w:val="24"/>
    </w:rPr>
  </w:style>
  <w:style w:type="paragraph" w:customStyle="1" w:styleId="460E11F935CB4A9D9D7D2F7291E24B8236">
    <w:name w:val="460E11F935CB4A9D9D7D2F7291E24B8236"/>
    <w:rsid w:val="00805DD2"/>
    <w:pPr>
      <w:spacing w:after="120" w:line="240" w:lineRule="auto"/>
      <w:ind w:left="432"/>
    </w:pPr>
    <w:rPr>
      <w:rFonts w:ascii="Verdana" w:eastAsia="Times New Roman" w:hAnsi="Verdana" w:cs="Times New Roman"/>
      <w:sz w:val="16"/>
      <w:szCs w:val="24"/>
    </w:rPr>
  </w:style>
  <w:style w:type="paragraph" w:customStyle="1" w:styleId="30C7A0D35694466EA7CAEA806D26134236">
    <w:name w:val="30C7A0D35694466EA7CAEA806D26134236"/>
    <w:rsid w:val="00805DD2"/>
    <w:pPr>
      <w:spacing w:after="120" w:line="240" w:lineRule="auto"/>
      <w:ind w:left="432"/>
    </w:pPr>
    <w:rPr>
      <w:rFonts w:ascii="Verdana" w:eastAsia="Times New Roman" w:hAnsi="Verdana" w:cs="Times New Roman"/>
      <w:sz w:val="16"/>
      <w:szCs w:val="24"/>
    </w:rPr>
  </w:style>
  <w:style w:type="paragraph" w:customStyle="1" w:styleId="534D7D2C9772446E9DFE01D885E5C3A636">
    <w:name w:val="534D7D2C9772446E9DFE01D885E5C3A636"/>
    <w:rsid w:val="00805DD2"/>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36">
    <w:name w:val="6C36927614D6400AAEC7C12E1095C3C836"/>
    <w:rsid w:val="00805DD2"/>
    <w:pPr>
      <w:spacing w:after="120" w:line="240" w:lineRule="auto"/>
      <w:ind w:left="432"/>
    </w:pPr>
    <w:rPr>
      <w:rFonts w:ascii="Verdana" w:eastAsia="Times New Roman" w:hAnsi="Verdana" w:cs="Times New Roman"/>
      <w:sz w:val="16"/>
      <w:szCs w:val="24"/>
    </w:rPr>
  </w:style>
  <w:style w:type="paragraph" w:customStyle="1" w:styleId="FDDC138DD17E4B0A98ABAA321808185C36">
    <w:name w:val="FDDC138DD17E4B0A98ABAA321808185C36"/>
    <w:rsid w:val="00805DD2"/>
    <w:pPr>
      <w:spacing w:after="120" w:line="240" w:lineRule="auto"/>
      <w:ind w:left="432"/>
    </w:pPr>
    <w:rPr>
      <w:rFonts w:ascii="Verdana" w:eastAsia="Times New Roman" w:hAnsi="Verdana" w:cs="Times New Roman"/>
      <w:sz w:val="16"/>
      <w:szCs w:val="24"/>
    </w:rPr>
  </w:style>
  <w:style w:type="paragraph" w:customStyle="1" w:styleId="0E77E4922F11458BBD4367C540EBFC3336">
    <w:name w:val="0E77E4922F11458BBD4367C540EBFC3336"/>
    <w:rsid w:val="00805DD2"/>
    <w:pPr>
      <w:spacing w:after="120" w:line="240" w:lineRule="auto"/>
      <w:ind w:left="432"/>
    </w:pPr>
    <w:rPr>
      <w:rFonts w:ascii="Verdana" w:eastAsia="Times New Roman" w:hAnsi="Verdana" w:cs="Times New Roman"/>
      <w:sz w:val="16"/>
      <w:szCs w:val="24"/>
    </w:rPr>
  </w:style>
  <w:style w:type="paragraph" w:customStyle="1" w:styleId="0DB9DC6EDA0642749A8C39FA265882EC36">
    <w:name w:val="0DB9DC6EDA0642749A8C39FA265882EC36"/>
    <w:rsid w:val="00805DD2"/>
    <w:pPr>
      <w:spacing w:after="120" w:line="240" w:lineRule="auto"/>
      <w:ind w:left="432"/>
    </w:pPr>
    <w:rPr>
      <w:rFonts w:ascii="Verdana" w:eastAsia="Times New Roman" w:hAnsi="Verdana" w:cs="Times New Roman"/>
      <w:sz w:val="16"/>
      <w:szCs w:val="24"/>
    </w:rPr>
  </w:style>
  <w:style w:type="paragraph" w:customStyle="1" w:styleId="BDF64BA7BFEA4CF7A2A2B798B5D7C76E36">
    <w:name w:val="BDF64BA7BFEA4CF7A2A2B798B5D7C76E36"/>
    <w:rsid w:val="00805DD2"/>
    <w:pPr>
      <w:spacing w:after="120" w:line="240" w:lineRule="auto"/>
      <w:ind w:left="432"/>
    </w:pPr>
    <w:rPr>
      <w:rFonts w:ascii="Verdana" w:eastAsia="Times New Roman" w:hAnsi="Verdana" w:cs="Times New Roman"/>
      <w:sz w:val="16"/>
      <w:szCs w:val="24"/>
    </w:rPr>
  </w:style>
  <w:style w:type="paragraph" w:customStyle="1" w:styleId="92E1EC851F3841A197A0F6870EC4E0C136">
    <w:name w:val="92E1EC851F3841A197A0F6870EC4E0C136"/>
    <w:rsid w:val="00805DD2"/>
    <w:pPr>
      <w:spacing w:after="120" w:line="240" w:lineRule="auto"/>
      <w:ind w:left="432"/>
    </w:pPr>
    <w:rPr>
      <w:rFonts w:ascii="Verdana" w:eastAsia="Times New Roman" w:hAnsi="Verdana" w:cs="Times New Roman"/>
      <w:sz w:val="16"/>
      <w:szCs w:val="24"/>
    </w:rPr>
  </w:style>
  <w:style w:type="paragraph" w:customStyle="1" w:styleId="86673811D9754F469A90F59AAB98FF9B1">
    <w:name w:val="86673811D9754F469A90F59AAB98FF9B1"/>
    <w:rsid w:val="00805DD2"/>
    <w:pPr>
      <w:spacing w:after="120" w:line="240" w:lineRule="auto"/>
      <w:ind w:left="432"/>
    </w:pPr>
    <w:rPr>
      <w:rFonts w:ascii="Verdana" w:eastAsia="Times New Roman" w:hAnsi="Verdana" w:cs="Times New Roman"/>
      <w:sz w:val="16"/>
      <w:szCs w:val="24"/>
    </w:rPr>
  </w:style>
  <w:style w:type="paragraph" w:customStyle="1" w:styleId="4169FB763010451393411C9F3A50E9E5">
    <w:name w:val="4169FB763010451393411C9F3A50E9E5"/>
    <w:rsid w:val="00805DD2"/>
  </w:style>
  <w:style w:type="paragraph" w:customStyle="1" w:styleId="DBE2EE0FF40D474CB9DCE028BD5168C4">
    <w:name w:val="DBE2EE0FF40D474CB9DCE028BD5168C4"/>
    <w:rsid w:val="00805DD2"/>
  </w:style>
  <w:style w:type="paragraph" w:customStyle="1" w:styleId="9E414FFCA8724B5BB3DE3137033E7A82">
    <w:name w:val="9E414FFCA8724B5BB3DE3137033E7A82"/>
    <w:rsid w:val="00805DD2"/>
  </w:style>
  <w:style w:type="paragraph" w:customStyle="1" w:styleId="9F75EA4D10044D3F839BD73A9C422A0C">
    <w:name w:val="9F75EA4D10044D3F839BD73A9C422A0C"/>
    <w:rsid w:val="00805DD2"/>
  </w:style>
  <w:style w:type="paragraph" w:customStyle="1" w:styleId="446CE82BF0DD4BEFB1DDF9D551F85F45">
    <w:name w:val="446CE82BF0DD4BEFB1DDF9D551F85F45"/>
    <w:rsid w:val="00805DD2"/>
  </w:style>
  <w:style w:type="paragraph" w:customStyle="1" w:styleId="0EB0B2F9E8914B90A6A2D3892B470303">
    <w:name w:val="0EB0B2F9E8914B90A6A2D3892B470303"/>
    <w:rsid w:val="00805DD2"/>
  </w:style>
  <w:style w:type="paragraph" w:customStyle="1" w:styleId="8DE845BA14AE461886D18CEA31DFB2D4">
    <w:name w:val="8DE845BA14AE461886D18CEA31DFB2D4"/>
    <w:rsid w:val="00805DD2"/>
  </w:style>
  <w:style w:type="paragraph" w:customStyle="1" w:styleId="F0F86DCD491D4753B5A1752633785669">
    <w:name w:val="F0F86DCD491D4753B5A1752633785669"/>
    <w:rsid w:val="00805DD2"/>
  </w:style>
  <w:style w:type="paragraph" w:customStyle="1" w:styleId="2D00CE10B1074326A605B05446E24A8C">
    <w:name w:val="2D00CE10B1074326A605B05446E24A8C"/>
    <w:rsid w:val="00805DD2"/>
  </w:style>
  <w:style w:type="paragraph" w:customStyle="1" w:styleId="D906033C3AC247A88416A00660F400CE">
    <w:name w:val="D906033C3AC247A88416A00660F400CE"/>
    <w:rsid w:val="00805DD2"/>
  </w:style>
  <w:style w:type="paragraph" w:customStyle="1" w:styleId="B0C5E6E827CA441A8BBB02726D64745F">
    <w:name w:val="B0C5E6E827CA441A8BBB02726D64745F"/>
    <w:rsid w:val="00805DD2"/>
  </w:style>
  <w:style w:type="paragraph" w:customStyle="1" w:styleId="FF803D40BD9B4B5BB3862C864935E4BF">
    <w:name w:val="FF803D40BD9B4B5BB3862C864935E4BF"/>
    <w:rsid w:val="00805DD2"/>
  </w:style>
  <w:style w:type="paragraph" w:customStyle="1" w:styleId="27F5A3A8A5074DB8B9F511D4853F55FB38">
    <w:name w:val="27F5A3A8A5074DB8B9F511D4853F55FB38"/>
    <w:rsid w:val="00805DD2"/>
    <w:pPr>
      <w:spacing w:after="120" w:line="240" w:lineRule="auto"/>
      <w:ind w:left="432"/>
    </w:pPr>
    <w:rPr>
      <w:rFonts w:ascii="Verdana" w:eastAsia="Times New Roman" w:hAnsi="Verdana" w:cs="Times New Roman"/>
      <w:sz w:val="16"/>
      <w:szCs w:val="24"/>
    </w:rPr>
  </w:style>
  <w:style w:type="paragraph" w:customStyle="1" w:styleId="27BC90D2CA8E431BA9CE0500CA858D4346">
    <w:name w:val="27BC90D2CA8E431BA9CE0500CA858D4346"/>
    <w:rsid w:val="00805DD2"/>
    <w:pPr>
      <w:spacing w:after="120" w:line="240" w:lineRule="auto"/>
      <w:ind w:left="432"/>
    </w:pPr>
    <w:rPr>
      <w:rFonts w:ascii="Verdana" w:eastAsia="Times New Roman" w:hAnsi="Verdana" w:cs="Times New Roman"/>
      <w:sz w:val="16"/>
      <w:szCs w:val="24"/>
    </w:rPr>
  </w:style>
  <w:style w:type="paragraph" w:customStyle="1" w:styleId="6484F79BC5B1431C9AA68FF1176352EA46">
    <w:name w:val="6484F79BC5B1431C9AA68FF1176352EA46"/>
    <w:rsid w:val="00805DD2"/>
    <w:pPr>
      <w:spacing w:after="120" w:line="240" w:lineRule="auto"/>
      <w:ind w:left="432"/>
    </w:pPr>
    <w:rPr>
      <w:rFonts w:ascii="Verdana" w:eastAsia="Times New Roman" w:hAnsi="Verdana" w:cs="Times New Roman"/>
      <w:sz w:val="16"/>
      <w:szCs w:val="24"/>
    </w:rPr>
  </w:style>
  <w:style w:type="paragraph" w:customStyle="1" w:styleId="43800B3707104B38A572A104C97F048046">
    <w:name w:val="43800B3707104B38A572A104C97F048046"/>
    <w:rsid w:val="00805DD2"/>
    <w:pPr>
      <w:spacing w:after="120" w:line="240" w:lineRule="auto"/>
      <w:ind w:left="432"/>
    </w:pPr>
    <w:rPr>
      <w:rFonts w:ascii="Verdana" w:eastAsia="Times New Roman" w:hAnsi="Verdana" w:cs="Times New Roman"/>
      <w:sz w:val="16"/>
      <w:szCs w:val="24"/>
    </w:rPr>
  </w:style>
  <w:style w:type="paragraph" w:customStyle="1" w:styleId="38FB7BB2C86C47CFB60F2AAF74847F5847">
    <w:name w:val="38FB7BB2C86C47CFB60F2AAF74847F5847"/>
    <w:rsid w:val="00805DD2"/>
    <w:pPr>
      <w:spacing w:after="120" w:line="240" w:lineRule="auto"/>
      <w:ind w:left="432"/>
    </w:pPr>
    <w:rPr>
      <w:rFonts w:ascii="Verdana" w:eastAsia="Times New Roman" w:hAnsi="Verdana" w:cs="Times New Roman"/>
      <w:sz w:val="16"/>
      <w:szCs w:val="24"/>
    </w:rPr>
  </w:style>
  <w:style w:type="paragraph" w:customStyle="1" w:styleId="227D5788433B4597A7CB6A1A9F157AF540">
    <w:name w:val="227D5788433B4597A7CB6A1A9F157AF540"/>
    <w:rsid w:val="00805DD2"/>
    <w:pPr>
      <w:spacing w:after="120" w:line="240" w:lineRule="auto"/>
      <w:ind w:left="432"/>
    </w:pPr>
    <w:rPr>
      <w:rFonts w:ascii="Verdana" w:eastAsia="Times New Roman" w:hAnsi="Verdana" w:cs="Times New Roman"/>
      <w:sz w:val="16"/>
      <w:szCs w:val="24"/>
    </w:rPr>
  </w:style>
  <w:style w:type="paragraph" w:customStyle="1" w:styleId="A0F36425C4084384A3635A7255AA305440">
    <w:name w:val="A0F36425C4084384A3635A7255AA305440"/>
    <w:rsid w:val="00805DD2"/>
    <w:pPr>
      <w:spacing w:after="120" w:line="240" w:lineRule="auto"/>
      <w:ind w:left="432"/>
    </w:pPr>
    <w:rPr>
      <w:rFonts w:ascii="Verdana" w:eastAsia="Times New Roman" w:hAnsi="Verdana" w:cs="Times New Roman"/>
      <w:sz w:val="16"/>
      <w:szCs w:val="24"/>
    </w:rPr>
  </w:style>
  <w:style w:type="paragraph" w:customStyle="1" w:styleId="1DF15D4035B84E6C8F0386CC5448E8DF40">
    <w:name w:val="1DF15D4035B84E6C8F0386CC5448E8DF40"/>
    <w:rsid w:val="00805DD2"/>
    <w:pPr>
      <w:spacing w:after="120" w:line="240" w:lineRule="auto"/>
      <w:ind w:left="432"/>
    </w:pPr>
    <w:rPr>
      <w:rFonts w:ascii="Verdana" w:eastAsia="Times New Roman" w:hAnsi="Verdana" w:cs="Times New Roman"/>
      <w:sz w:val="16"/>
      <w:szCs w:val="24"/>
    </w:rPr>
  </w:style>
  <w:style w:type="paragraph" w:customStyle="1" w:styleId="73C0BD5376344ACB89586A93E9AB439A40">
    <w:name w:val="73C0BD5376344ACB89586A93E9AB439A40"/>
    <w:rsid w:val="00805DD2"/>
    <w:pPr>
      <w:spacing w:after="120" w:line="240" w:lineRule="auto"/>
      <w:ind w:left="432"/>
    </w:pPr>
    <w:rPr>
      <w:rFonts w:ascii="Verdana" w:eastAsia="Times New Roman" w:hAnsi="Verdana" w:cs="Times New Roman"/>
      <w:sz w:val="16"/>
      <w:szCs w:val="24"/>
    </w:rPr>
  </w:style>
  <w:style w:type="paragraph" w:customStyle="1" w:styleId="885604E1BCCE4D9BBB142B7C12F7EECF40">
    <w:name w:val="885604E1BCCE4D9BBB142B7C12F7EECF40"/>
    <w:rsid w:val="00805DD2"/>
    <w:pPr>
      <w:spacing w:after="120" w:line="240" w:lineRule="auto"/>
      <w:ind w:left="432"/>
    </w:pPr>
    <w:rPr>
      <w:rFonts w:ascii="Verdana" w:eastAsia="Times New Roman" w:hAnsi="Verdana" w:cs="Times New Roman"/>
      <w:sz w:val="16"/>
      <w:szCs w:val="24"/>
    </w:rPr>
  </w:style>
  <w:style w:type="paragraph" w:customStyle="1" w:styleId="E20582E15EC640079AF3DA19F023452140">
    <w:name w:val="E20582E15EC640079AF3DA19F023452140"/>
    <w:rsid w:val="00805DD2"/>
    <w:pPr>
      <w:spacing w:after="120" w:line="240" w:lineRule="auto"/>
      <w:ind w:left="432"/>
    </w:pPr>
    <w:rPr>
      <w:rFonts w:ascii="Verdana" w:eastAsia="Times New Roman" w:hAnsi="Verdana" w:cs="Times New Roman"/>
      <w:sz w:val="16"/>
      <w:szCs w:val="24"/>
    </w:rPr>
  </w:style>
  <w:style w:type="paragraph" w:customStyle="1" w:styleId="41F28EDC2A174030A2E7DEDAD64F079B39">
    <w:name w:val="41F28EDC2A174030A2E7DEDAD64F079B39"/>
    <w:rsid w:val="00805DD2"/>
    <w:pPr>
      <w:spacing w:after="120" w:line="240" w:lineRule="auto"/>
      <w:ind w:left="432"/>
    </w:pPr>
    <w:rPr>
      <w:rFonts w:ascii="Verdana" w:eastAsia="Times New Roman" w:hAnsi="Verdana" w:cs="Times New Roman"/>
      <w:sz w:val="16"/>
      <w:szCs w:val="24"/>
    </w:rPr>
  </w:style>
  <w:style w:type="paragraph" w:customStyle="1" w:styleId="D871C0B2EE47421799B85EA77C85BA4A40">
    <w:name w:val="D871C0B2EE47421799B85EA77C85BA4A40"/>
    <w:rsid w:val="00805DD2"/>
    <w:pPr>
      <w:spacing w:after="120" w:line="240" w:lineRule="auto"/>
      <w:ind w:left="432"/>
    </w:pPr>
    <w:rPr>
      <w:rFonts w:ascii="Verdana" w:eastAsia="Times New Roman" w:hAnsi="Verdana" w:cs="Times New Roman"/>
      <w:sz w:val="16"/>
      <w:szCs w:val="24"/>
    </w:rPr>
  </w:style>
  <w:style w:type="paragraph" w:customStyle="1" w:styleId="4169FB763010451393411C9F3A50E9E51">
    <w:name w:val="4169FB763010451393411C9F3A50E9E51"/>
    <w:rsid w:val="00805DD2"/>
    <w:pPr>
      <w:spacing w:after="120" w:line="240" w:lineRule="auto"/>
      <w:ind w:left="432"/>
    </w:pPr>
    <w:rPr>
      <w:rFonts w:ascii="Verdana" w:eastAsia="Times New Roman" w:hAnsi="Verdana" w:cs="Times New Roman"/>
      <w:sz w:val="16"/>
      <w:szCs w:val="24"/>
    </w:rPr>
  </w:style>
  <w:style w:type="paragraph" w:customStyle="1" w:styleId="DBE2EE0FF40D474CB9DCE028BD5168C41">
    <w:name w:val="DBE2EE0FF40D474CB9DCE028BD5168C41"/>
    <w:rsid w:val="00805DD2"/>
    <w:pPr>
      <w:spacing w:after="120" w:line="240" w:lineRule="auto"/>
      <w:ind w:left="432"/>
    </w:pPr>
    <w:rPr>
      <w:rFonts w:ascii="Verdana" w:eastAsia="Times New Roman" w:hAnsi="Verdana" w:cs="Times New Roman"/>
      <w:sz w:val="16"/>
      <w:szCs w:val="24"/>
    </w:rPr>
  </w:style>
  <w:style w:type="paragraph" w:customStyle="1" w:styleId="9E414FFCA8724B5BB3DE3137033E7A821">
    <w:name w:val="9E414FFCA8724B5BB3DE3137033E7A821"/>
    <w:rsid w:val="00805DD2"/>
    <w:pPr>
      <w:spacing w:after="120" w:line="240" w:lineRule="auto"/>
      <w:ind w:left="432"/>
    </w:pPr>
    <w:rPr>
      <w:rFonts w:ascii="Verdana" w:eastAsia="Times New Roman" w:hAnsi="Verdana" w:cs="Times New Roman"/>
      <w:sz w:val="16"/>
      <w:szCs w:val="24"/>
    </w:rPr>
  </w:style>
  <w:style w:type="paragraph" w:customStyle="1" w:styleId="9F75EA4D10044D3F839BD73A9C422A0C1">
    <w:name w:val="9F75EA4D10044D3F839BD73A9C422A0C1"/>
    <w:rsid w:val="00805DD2"/>
    <w:pPr>
      <w:spacing w:after="120" w:line="240" w:lineRule="auto"/>
      <w:ind w:left="432"/>
    </w:pPr>
    <w:rPr>
      <w:rFonts w:ascii="Verdana" w:eastAsia="Times New Roman" w:hAnsi="Verdana" w:cs="Times New Roman"/>
      <w:sz w:val="16"/>
      <w:szCs w:val="24"/>
    </w:rPr>
  </w:style>
  <w:style w:type="paragraph" w:customStyle="1" w:styleId="415FF90E738548CC8ADE39F25AEEB88B41">
    <w:name w:val="415FF90E738548CC8ADE39F25AEEB88B41"/>
    <w:rsid w:val="00805DD2"/>
    <w:pPr>
      <w:spacing w:after="120" w:line="240" w:lineRule="auto"/>
      <w:ind w:left="432"/>
    </w:pPr>
    <w:rPr>
      <w:rFonts w:ascii="Verdana" w:eastAsia="Times New Roman" w:hAnsi="Verdana" w:cs="Times New Roman"/>
      <w:sz w:val="16"/>
      <w:szCs w:val="24"/>
    </w:rPr>
  </w:style>
  <w:style w:type="paragraph" w:customStyle="1" w:styleId="ADCD46F09AD74AAEB5CCBE0FF5B2C42241">
    <w:name w:val="ADCD46F09AD74AAEB5CCBE0FF5B2C42241"/>
    <w:rsid w:val="00805DD2"/>
    <w:pPr>
      <w:spacing w:after="120" w:line="240" w:lineRule="auto"/>
      <w:ind w:left="432"/>
    </w:pPr>
    <w:rPr>
      <w:rFonts w:ascii="Verdana" w:eastAsia="Times New Roman" w:hAnsi="Verdana" w:cs="Times New Roman"/>
      <w:sz w:val="16"/>
      <w:szCs w:val="24"/>
    </w:rPr>
  </w:style>
  <w:style w:type="paragraph" w:customStyle="1" w:styleId="446CE82BF0DD4BEFB1DDF9D551F85F451">
    <w:name w:val="446CE82BF0DD4BEFB1DDF9D551F85F451"/>
    <w:rsid w:val="00805DD2"/>
    <w:pPr>
      <w:spacing w:after="120" w:line="240" w:lineRule="auto"/>
      <w:ind w:left="432"/>
    </w:pPr>
    <w:rPr>
      <w:rFonts w:ascii="Verdana" w:eastAsia="Times New Roman" w:hAnsi="Verdana" w:cs="Times New Roman"/>
      <w:sz w:val="16"/>
      <w:szCs w:val="24"/>
    </w:rPr>
  </w:style>
  <w:style w:type="paragraph" w:customStyle="1" w:styleId="1516E2DA872C41AE9076579DAC460E2541">
    <w:name w:val="1516E2DA872C41AE9076579DAC460E2541"/>
    <w:rsid w:val="00805DD2"/>
    <w:pPr>
      <w:spacing w:after="120" w:line="240" w:lineRule="auto"/>
      <w:ind w:left="720"/>
      <w:contextualSpacing/>
    </w:pPr>
    <w:rPr>
      <w:rFonts w:ascii="Verdana" w:eastAsia="Times New Roman" w:hAnsi="Verdana" w:cs="Times New Roman"/>
      <w:sz w:val="16"/>
      <w:szCs w:val="24"/>
    </w:rPr>
  </w:style>
  <w:style w:type="paragraph" w:customStyle="1" w:styleId="3FC57A1BB29F44DBBA949B9FB1CD66CA38">
    <w:name w:val="3FC57A1BB29F44DBBA949B9FB1CD66CA38"/>
    <w:rsid w:val="00805DD2"/>
    <w:pPr>
      <w:spacing w:after="120" w:line="240" w:lineRule="auto"/>
      <w:ind w:left="432"/>
    </w:pPr>
    <w:rPr>
      <w:rFonts w:ascii="Verdana" w:eastAsia="Times New Roman" w:hAnsi="Verdana" w:cs="Times New Roman"/>
      <w:sz w:val="16"/>
      <w:szCs w:val="24"/>
    </w:rPr>
  </w:style>
  <w:style w:type="paragraph" w:customStyle="1" w:styleId="62B5B7ED04D84F2094328C6D8AED3C1B38">
    <w:name w:val="62B5B7ED04D84F2094328C6D8AED3C1B38"/>
    <w:rsid w:val="00805DD2"/>
    <w:pPr>
      <w:spacing w:after="120" w:line="240" w:lineRule="auto"/>
      <w:ind w:left="432"/>
    </w:pPr>
    <w:rPr>
      <w:rFonts w:ascii="Verdana" w:eastAsia="Times New Roman" w:hAnsi="Verdana" w:cs="Times New Roman"/>
      <w:sz w:val="16"/>
      <w:szCs w:val="24"/>
    </w:rPr>
  </w:style>
  <w:style w:type="paragraph" w:customStyle="1" w:styleId="258C143E4916451A80C83554C594173238">
    <w:name w:val="258C143E4916451A80C83554C594173238"/>
    <w:rsid w:val="00805DD2"/>
    <w:pPr>
      <w:spacing w:after="120" w:line="240" w:lineRule="auto"/>
      <w:ind w:left="432"/>
    </w:pPr>
    <w:rPr>
      <w:rFonts w:ascii="Verdana" w:eastAsia="Times New Roman" w:hAnsi="Verdana" w:cs="Times New Roman"/>
      <w:sz w:val="16"/>
      <w:szCs w:val="24"/>
    </w:rPr>
  </w:style>
  <w:style w:type="paragraph" w:customStyle="1" w:styleId="8419CF7D87E04B499651A0BA1BA64ABD38">
    <w:name w:val="8419CF7D87E04B499651A0BA1BA64ABD38"/>
    <w:rsid w:val="00805DD2"/>
    <w:pPr>
      <w:spacing w:after="120" w:line="240" w:lineRule="auto"/>
      <w:ind w:left="432"/>
    </w:pPr>
    <w:rPr>
      <w:rFonts w:ascii="Verdana" w:eastAsia="Times New Roman" w:hAnsi="Verdana" w:cs="Times New Roman"/>
      <w:sz w:val="16"/>
      <w:szCs w:val="24"/>
    </w:rPr>
  </w:style>
  <w:style w:type="paragraph" w:customStyle="1" w:styleId="F21FCA826E4849FDA78118BB2376CBCC38">
    <w:name w:val="F21FCA826E4849FDA78118BB2376CBCC38"/>
    <w:rsid w:val="00805DD2"/>
    <w:pPr>
      <w:spacing w:after="120" w:line="240" w:lineRule="auto"/>
      <w:ind w:left="432"/>
    </w:pPr>
    <w:rPr>
      <w:rFonts w:ascii="Verdana" w:eastAsia="Times New Roman" w:hAnsi="Verdana" w:cs="Times New Roman"/>
      <w:sz w:val="16"/>
      <w:szCs w:val="24"/>
    </w:rPr>
  </w:style>
  <w:style w:type="paragraph" w:customStyle="1" w:styleId="8DE845BA14AE461886D18CEA31DFB2D41">
    <w:name w:val="8DE845BA14AE461886D18CEA31DFB2D41"/>
    <w:rsid w:val="00805DD2"/>
    <w:pPr>
      <w:spacing w:after="120" w:line="240" w:lineRule="auto"/>
      <w:ind w:left="720"/>
      <w:contextualSpacing/>
    </w:pPr>
    <w:rPr>
      <w:rFonts w:ascii="Verdana" w:eastAsia="Times New Roman" w:hAnsi="Verdana" w:cs="Times New Roman"/>
      <w:sz w:val="16"/>
      <w:szCs w:val="24"/>
    </w:rPr>
  </w:style>
  <w:style w:type="paragraph" w:customStyle="1" w:styleId="48E812826B554BED9D77B18C94736D4541">
    <w:name w:val="48E812826B554BED9D77B18C94736D4541"/>
    <w:rsid w:val="00805DD2"/>
    <w:pPr>
      <w:spacing w:after="120" w:line="240" w:lineRule="auto"/>
      <w:ind w:left="432"/>
    </w:pPr>
    <w:rPr>
      <w:rFonts w:ascii="Verdana" w:eastAsia="Times New Roman" w:hAnsi="Verdana" w:cs="Times New Roman"/>
      <w:sz w:val="16"/>
      <w:szCs w:val="24"/>
    </w:rPr>
  </w:style>
  <w:style w:type="paragraph" w:customStyle="1" w:styleId="620106A4FB15480DB408CCA034A0D8EB41">
    <w:name w:val="620106A4FB15480DB408CCA034A0D8EB41"/>
    <w:rsid w:val="00805DD2"/>
    <w:pPr>
      <w:spacing w:after="120" w:line="240" w:lineRule="auto"/>
      <w:ind w:left="432"/>
    </w:pPr>
    <w:rPr>
      <w:rFonts w:ascii="Verdana" w:eastAsia="Times New Roman" w:hAnsi="Verdana" w:cs="Times New Roman"/>
      <w:sz w:val="16"/>
      <w:szCs w:val="24"/>
    </w:rPr>
  </w:style>
  <w:style w:type="paragraph" w:customStyle="1" w:styleId="F0F86DCD491D4753B5A17526337856691">
    <w:name w:val="F0F86DCD491D4753B5A17526337856691"/>
    <w:rsid w:val="00805DD2"/>
    <w:pPr>
      <w:spacing w:after="120" w:line="240" w:lineRule="auto"/>
      <w:ind w:left="432"/>
    </w:pPr>
    <w:rPr>
      <w:rFonts w:ascii="Verdana" w:eastAsia="Times New Roman" w:hAnsi="Verdana" w:cs="Times New Roman"/>
      <w:sz w:val="16"/>
      <w:szCs w:val="24"/>
    </w:rPr>
  </w:style>
  <w:style w:type="paragraph" w:customStyle="1" w:styleId="2D00CE10B1074326A605B05446E24A8C1">
    <w:name w:val="2D00CE10B1074326A605B05446E24A8C1"/>
    <w:rsid w:val="00805DD2"/>
    <w:pPr>
      <w:spacing w:after="120" w:line="240" w:lineRule="auto"/>
      <w:ind w:left="720"/>
      <w:contextualSpacing/>
    </w:pPr>
    <w:rPr>
      <w:rFonts w:ascii="Verdana" w:eastAsia="Times New Roman" w:hAnsi="Verdana" w:cs="Times New Roman"/>
      <w:sz w:val="16"/>
      <w:szCs w:val="24"/>
    </w:rPr>
  </w:style>
  <w:style w:type="paragraph" w:customStyle="1" w:styleId="D906033C3AC247A88416A00660F400CE1">
    <w:name w:val="D906033C3AC247A88416A00660F400CE1"/>
    <w:rsid w:val="00805DD2"/>
    <w:pPr>
      <w:spacing w:after="120" w:line="240" w:lineRule="auto"/>
      <w:ind w:left="432"/>
    </w:pPr>
    <w:rPr>
      <w:rFonts w:ascii="Verdana" w:eastAsia="Times New Roman" w:hAnsi="Verdana" w:cs="Times New Roman"/>
      <w:sz w:val="16"/>
      <w:szCs w:val="24"/>
    </w:rPr>
  </w:style>
  <w:style w:type="paragraph" w:customStyle="1" w:styleId="98ABFB6D9F184D8C84DF2E2C6A68E0CE37">
    <w:name w:val="98ABFB6D9F184D8C84DF2E2C6A68E0CE37"/>
    <w:rsid w:val="00805DD2"/>
    <w:pPr>
      <w:spacing w:after="120" w:line="240" w:lineRule="auto"/>
      <w:ind w:left="432"/>
    </w:pPr>
    <w:rPr>
      <w:rFonts w:ascii="Verdana" w:eastAsia="Times New Roman" w:hAnsi="Verdana" w:cs="Times New Roman"/>
      <w:sz w:val="16"/>
      <w:szCs w:val="24"/>
    </w:rPr>
  </w:style>
  <w:style w:type="paragraph" w:customStyle="1" w:styleId="B0C5E6E827CA441A8BBB02726D64745F1">
    <w:name w:val="B0C5E6E827CA441A8BBB02726D64745F1"/>
    <w:rsid w:val="00805DD2"/>
    <w:pPr>
      <w:spacing w:after="120" w:line="240" w:lineRule="auto"/>
      <w:ind w:left="432"/>
    </w:pPr>
    <w:rPr>
      <w:rFonts w:ascii="Verdana" w:eastAsia="Times New Roman" w:hAnsi="Verdana" w:cs="Times New Roman"/>
      <w:sz w:val="20"/>
      <w:szCs w:val="20"/>
    </w:rPr>
  </w:style>
  <w:style w:type="paragraph" w:customStyle="1" w:styleId="9E7F1D0A8DC24A708E59F946D252010A37">
    <w:name w:val="9E7F1D0A8DC24A708E59F946D252010A37"/>
    <w:rsid w:val="00805DD2"/>
    <w:pPr>
      <w:spacing w:after="120" w:line="240" w:lineRule="auto"/>
      <w:ind w:left="432"/>
    </w:pPr>
    <w:rPr>
      <w:rFonts w:ascii="Verdana" w:eastAsia="Times New Roman" w:hAnsi="Verdana" w:cs="Times New Roman"/>
      <w:sz w:val="16"/>
      <w:szCs w:val="24"/>
    </w:rPr>
  </w:style>
  <w:style w:type="paragraph" w:customStyle="1" w:styleId="95E43A6A40C34D38B01B62AB199E988637">
    <w:name w:val="95E43A6A40C34D38B01B62AB199E988637"/>
    <w:rsid w:val="00805DD2"/>
    <w:pPr>
      <w:spacing w:after="120" w:line="240" w:lineRule="auto"/>
      <w:ind w:left="432"/>
    </w:pPr>
    <w:rPr>
      <w:rFonts w:ascii="Verdana" w:eastAsia="Times New Roman" w:hAnsi="Verdana" w:cs="Times New Roman"/>
      <w:sz w:val="16"/>
      <w:szCs w:val="24"/>
    </w:rPr>
  </w:style>
  <w:style w:type="paragraph" w:customStyle="1" w:styleId="F17DA06FDB0D4DF28612798C7B7D8A2237">
    <w:name w:val="F17DA06FDB0D4DF28612798C7B7D8A2237"/>
    <w:rsid w:val="00805DD2"/>
    <w:pPr>
      <w:spacing w:after="120" w:line="240" w:lineRule="auto"/>
      <w:ind w:left="432"/>
    </w:pPr>
    <w:rPr>
      <w:rFonts w:ascii="Verdana" w:eastAsia="Times New Roman" w:hAnsi="Verdana" w:cs="Times New Roman"/>
      <w:sz w:val="16"/>
      <w:szCs w:val="24"/>
    </w:rPr>
  </w:style>
  <w:style w:type="paragraph" w:customStyle="1" w:styleId="FF803D40BD9B4B5BB3862C864935E4BF1">
    <w:name w:val="FF803D40BD9B4B5BB3862C864935E4BF1"/>
    <w:rsid w:val="00805DD2"/>
    <w:pPr>
      <w:spacing w:after="120" w:line="240" w:lineRule="auto"/>
      <w:ind w:left="720"/>
      <w:contextualSpacing/>
    </w:pPr>
    <w:rPr>
      <w:rFonts w:ascii="Verdana" w:eastAsia="Times New Roman" w:hAnsi="Verdana" w:cs="Times New Roman"/>
      <w:sz w:val="16"/>
      <w:szCs w:val="24"/>
    </w:rPr>
  </w:style>
  <w:style w:type="paragraph" w:customStyle="1" w:styleId="FCB3E0AB9972406F8CFCE8AF1B56C68D37">
    <w:name w:val="FCB3E0AB9972406F8CFCE8AF1B56C68D37"/>
    <w:rsid w:val="00805DD2"/>
    <w:pPr>
      <w:spacing w:after="120" w:line="240" w:lineRule="auto"/>
      <w:ind w:left="432"/>
    </w:pPr>
    <w:rPr>
      <w:rFonts w:ascii="Verdana" w:eastAsia="Times New Roman" w:hAnsi="Verdana" w:cs="Times New Roman"/>
      <w:sz w:val="16"/>
      <w:szCs w:val="24"/>
    </w:rPr>
  </w:style>
  <w:style w:type="paragraph" w:customStyle="1" w:styleId="460E11F935CB4A9D9D7D2F7291E24B8237">
    <w:name w:val="460E11F935CB4A9D9D7D2F7291E24B8237"/>
    <w:rsid w:val="00805DD2"/>
    <w:pPr>
      <w:spacing w:after="120" w:line="240" w:lineRule="auto"/>
      <w:ind w:left="432"/>
    </w:pPr>
    <w:rPr>
      <w:rFonts w:ascii="Verdana" w:eastAsia="Times New Roman" w:hAnsi="Verdana" w:cs="Times New Roman"/>
      <w:sz w:val="16"/>
      <w:szCs w:val="24"/>
    </w:rPr>
  </w:style>
  <w:style w:type="paragraph" w:customStyle="1" w:styleId="30C7A0D35694466EA7CAEA806D26134237">
    <w:name w:val="30C7A0D35694466EA7CAEA806D26134237"/>
    <w:rsid w:val="00805DD2"/>
    <w:pPr>
      <w:spacing w:after="120" w:line="240" w:lineRule="auto"/>
      <w:ind w:left="432"/>
    </w:pPr>
    <w:rPr>
      <w:rFonts w:ascii="Verdana" w:eastAsia="Times New Roman" w:hAnsi="Verdana" w:cs="Times New Roman"/>
      <w:sz w:val="16"/>
      <w:szCs w:val="24"/>
    </w:rPr>
  </w:style>
  <w:style w:type="paragraph" w:customStyle="1" w:styleId="534D7D2C9772446E9DFE01D885E5C3A637">
    <w:name w:val="534D7D2C9772446E9DFE01D885E5C3A637"/>
    <w:rsid w:val="00805DD2"/>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37">
    <w:name w:val="6C36927614D6400AAEC7C12E1095C3C837"/>
    <w:rsid w:val="00805DD2"/>
    <w:pPr>
      <w:spacing w:after="120" w:line="240" w:lineRule="auto"/>
      <w:ind w:left="432"/>
    </w:pPr>
    <w:rPr>
      <w:rFonts w:ascii="Verdana" w:eastAsia="Times New Roman" w:hAnsi="Verdana" w:cs="Times New Roman"/>
      <w:sz w:val="16"/>
      <w:szCs w:val="24"/>
    </w:rPr>
  </w:style>
  <w:style w:type="paragraph" w:customStyle="1" w:styleId="FDDC138DD17E4B0A98ABAA321808185C37">
    <w:name w:val="FDDC138DD17E4B0A98ABAA321808185C37"/>
    <w:rsid w:val="00805DD2"/>
    <w:pPr>
      <w:spacing w:after="120" w:line="240" w:lineRule="auto"/>
      <w:ind w:left="432"/>
    </w:pPr>
    <w:rPr>
      <w:rFonts w:ascii="Verdana" w:eastAsia="Times New Roman" w:hAnsi="Verdana" w:cs="Times New Roman"/>
      <w:sz w:val="16"/>
      <w:szCs w:val="24"/>
    </w:rPr>
  </w:style>
  <w:style w:type="paragraph" w:customStyle="1" w:styleId="0E77E4922F11458BBD4367C540EBFC3337">
    <w:name w:val="0E77E4922F11458BBD4367C540EBFC3337"/>
    <w:rsid w:val="00805DD2"/>
    <w:pPr>
      <w:spacing w:after="120" w:line="240" w:lineRule="auto"/>
      <w:ind w:left="432"/>
    </w:pPr>
    <w:rPr>
      <w:rFonts w:ascii="Verdana" w:eastAsia="Times New Roman" w:hAnsi="Verdana" w:cs="Times New Roman"/>
      <w:sz w:val="16"/>
      <w:szCs w:val="24"/>
    </w:rPr>
  </w:style>
  <w:style w:type="paragraph" w:customStyle="1" w:styleId="0DB9DC6EDA0642749A8C39FA265882EC37">
    <w:name w:val="0DB9DC6EDA0642749A8C39FA265882EC37"/>
    <w:rsid w:val="00805DD2"/>
    <w:pPr>
      <w:spacing w:after="120" w:line="240" w:lineRule="auto"/>
      <w:ind w:left="432"/>
    </w:pPr>
    <w:rPr>
      <w:rFonts w:ascii="Verdana" w:eastAsia="Times New Roman" w:hAnsi="Verdana" w:cs="Times New Roman"/>
      <w:sz w:val="16"/>
      <w:szCs w:val="24"/>
    </w:rPr>
  </w:style>
  <w:style w:type="paragraph" w:customStyle="1" w:styleId="BDF64BA7BFEA4CF7A2A2B798B5D7C76E37">
    <w:name w:val="BDF64BA7BFEA4CF7A2A2B798B5D7C76E37"/>
    <w:rsid w:val="00805DD2"/>
    <w:pPr>
      <w:spacing w:after="120" w:line="240" w:lineRule="auto"/>
      <w:ind w:left="432"/>
    </w:pPr>
    <w:rPr>
      <w:rFonts w:ascii="Verdana" w:eastAsia="Times New Roman" w:hAnsi="Verdana" w:cs="Times New Roman"/>
      <w:sz w:val="16"/>
      <w:szCs w:val="24"/>
    </w:rPr>
  </w:style>
  <w:style w:type="paragraph" w:customStyle="1" w:styleId="92E1EC851F3841A197A0F6870EC4E0C137">
    <w:name w:val="92E1EC851F3841A197A0F6870EC4E0C137"/>
    <w:rsid w:val="00805DD2"/>
    <w:pPr>
      <w:spacing w:after="120" w:line="240" w:lineRule="auto"/>
      <w:ind w:left="432"/>
    </w:pPr>
    <w:rPr>
      <w:rFonts w:ascii="Verdana" w:eastAsia="Times New Roman" w:hAnsi="Verdana" w:cs="Times New Roman"/>
      <w:sz w:val="16"/>
      <w:szCs w:val="24"/>
    </w:rPr>
  </w:style>
  <w:style w:type="paragraph" w:customStyle="1" w:styleId="86673811D9754F469A90F59AAB98FF9B2">
    <w:name w:val="86673811D9754F469A90F59AAB98FF9B2"/>
    <w:rsid w:val="00805DD2"/>
    <w:pPr>
      <w:spacing w:after="120" w:line="240" w:lineRule="auto"/>
      <w:ind w:left="432"/>
    </w:pPr>
    <w:rPr>
      <w:rFonts w:ascii="Verdana" w:eastAsia="Times New Roman" w:hAnsi="Verdana" w:cs="Times New Roman"/>
      <w:sz w:val="16"/>
      <w:szCs w:val="24"/>
    </w:rPr>
  </w:style>
  <w:style w:type="paragraph" w:customStyle="1" w:styleId="55894E64B7734223B9D2840D57BB324F">
    <w:name w:val="55894E64B7734223B9D2840D57BB324F"/>
    <w:rsid w:val="00805DD2"/>
  </w:style>
  <w:style w:type="paragraph" w:customStyle="1" w:styleId="F93C26757FEC4EE58FAF0E131E7F0DF1">
    <w:name w:val="F93C26757FEC4EE58FAF0E131E7F0DF1"/>
    <w:rsid w:val="00805DD2"/>
  </w:style>
  <w:style w:type="paragraph" w:customStyle="1" w:styleId="D8EDDD5E48C14D8C81C030D9BD1480C1">
    <w:name w:val="D8EDDD5E48C14D8C81C030D9BD1480C1"/>
    <w:rsid w:val="00805DD2"/>
  </w:style>
  <w:style w:type="paragraph" w:customStyle="1" w:styleId="5BE71E8CA6C04C1DACCEA3666DB16F68">
    <w:name w:val="5BE71E8CA6C04C1DACCEA3666DB16F68"/>
    <w:rsid w:val="00805DD2"/>
  </w:style>
  <w:style w:type="paragraph" w:customStyle="1" w:styleId="020C3115ABD149C99806917CB54D09D3">
    <w:name w:val="020C3115ABD149C99806917CB54D09D3"/>
    <w:rsid w:val="00805DD2"/>
  </w:style>
  <w:style w:type="paragraph" w:customStyle="1" w:styleId="8003DC4B88D84E42987187CACE4BB500">
    <w:name w:val="8003DC4B88D84E42987187CACE4BB500"/>
    <w:rsid w:val="00805DD2"/>
  </w:style>
  <w:style w:type="paragraph" w:customStyle="1" w:styleId="CA3D5CBDBE66452FB9136F7A8717FEA4">
    <w:name w:val="CA3D5CBDBE66452FB9136F7A8717FEA4"/>
    <w:rsid w:val="00805DD2"/>
  </w:style>
  <w:style w:type="paragraph" w:customStyle="1" w:styleId="CB5B2E8AD7204CFF8ECABF2661458CDF">
    <w:name w:val="CB5B2E8AD7204CFF8ECABF2661458CDF"/>
    <w:rsid w:val="00805DD2"/>
  </w:style>
  <w:style w:type="paragraph" w:customStyle="1" w:styleId="43BD86139130467A9130F05C5B9F3D6B">
    <w:name w:val="43BD86139130467A9130F05C5B9F3D6B"/>
    <w:rsid w:val="00805DD2"/>
  </w:style>
  <w:style w:type="paragraph" w:customStyle="1" w:styleId="27F5A3A8A5074DB8B9F511D4853F55FB39">
    <w:name w:val="27F5A3A8A5074DB8B9F511D4853F55FB39"/>
    <w:rsid w:val="00BE7F06"/>
    <w:pPr>
      <w:spacing w:after="120" w:line="240" w:lineRule="auto"/>
      <w:ind w:left="432"/>
    </w:pPr>
    <w:rPr>
      <w:rFonts w:ascii="Verdana" w:eastAsia="Times New Roman" w:hAnsi="Verdana" w:cs="Times New Roman"/>
      <w:sz w:val="16"/>
      <w:szCs w:val="24"/>
    </w:rPr>
  </w:style>
  <w:style w:type="paragraph" w:customStyle="1" w:styleId="38FB7BB2C86C47CFB60F2AAF74847F5848">
    <w:name w:val="38FB7BB2C86C47CFB60F2AAF74847F5848"/>
    <w:rsid w:val="00BE7F06"/>
    <w:pPr>
      <w:spacing w:after="120" w:line="240" w:lineRule="auto"/>
      <w:ind w:left="432"/>
    </w:pPr>
    <w:rPr>
      <w:rFonts w:ascii="Verdana" w:eastAsia="Times New Roman" w:hAnsi="Verdana" w:cs="Times New Roman"/>
      <w:sz w:val="16"/>
      <w:szCs w:val="24"/>
    </w:rPr>
  </w:style>
  <w:style w:type="paragraph" w:customStyle="1" w:styleId="F93C26757FEC4EE58FAF0E131E7F0DF11">
    <w:name w:val="F93C26757FEC4EE58FAF0E131E7F0DF11"/>
    <w:rsid w:val="00BE7F06"/>
    <w:pPr>
      <w:spacing w:after="120" w:line="240" w:lineRule="auto"/>
      <w:ind w:left="432"/>
    </w:pPr>
    <w:rPr>
      <w:rFonts w:ascii="Verdana" w:eastAsia="Times New Roman" w:hAnsi="Verdana" w:cs="Times New Roman"/>
      <w:sz w:val="16"/>
      <w:szCs w:val="24"/>
    </w:rPr>
  </w:style>
  <w:style w:type="paragraph" w:customStyle="1" w:styleId="D8EDDD5E48C14D8C81C030D9BD1480C11">
    <w:name w:val="D8EDDD5E48C14D8C81C030D9BD1480C11"/>
    <w:rsid w:val="00BE7F06"/>
    <w:pPr>
      <w:spacing w:after="120" w:line="240" w:lineRule="auto"/>
      <w:ind w:left="432"/>
    </w:pPr>
    <w:rPr>
      <w:rFonts w:ascii="Verdana" w:eastAsia="Times New Roman" w:hAnsi="Verdana" w:cs="Times New Roman"/>
      <w:sz w:val="16"/>
      <w:szCs w:val="24"/>
    </w:rPr>
  </w:style>
  <w:style w:type="paragraph" w:customStyle="1" w:styleId="5BE71E8CA6C04C1DACCEA3666DB16F681">
    <w:name w:val="5BE71E8CA6C04C1DACCEA3666DB16F681"/>
    <w:rsid w:val="00BE7F06"/>
    <w:pPr>
      <w:spacing w:after="120" w:line="240" w:lineRule="auto"/>
      <w:ind w:left="432"/>
    </w:pPr>
    <w:rPr>
      <w:rFonts w:ascii="Verdana" w:eastAsia="Times New Roman" w:hAnsi="Verdana" w:cs="Times New Roman"/>
      <w:sz w:val="16"/>
      <w:szCs w:val="24"/>
    </w:rPr>
  </w:style>
  <w:style w:type="paragraph" w:customStyle="1" w:styleId="227D5788433B4597A7CB6A1A9F157AF541">
    <w:name w:val="227D5788433B4597A7CB6A1A9F157AF541"/>
    <w:rsid w:val="00BE7F06"/>
    <w:pPr>
      <w:spacing w:after="120" w:line="240" w:lineRule="auto"/>
      <w:ind w:left="432"/>
    </w:pPr>
    <w:rPr>
      <w:rFonts w:ascii="Verdana" w:eastAsia="Times New Roman" w:hAnsi="Verdana" w:cs="Times New Roman"/>
      <w:sz w:val="16"/>
      <w:szCs w:val="24"/>
    </w:rPr>
  </w:style>
  <w:style w:type="paragraph" w:customStyle="1" w:styleId="A0F36425C4084384A3635A7255AA305441">
    <w:name w:val="A0F36425C4084384A3635A7255AA305441"/>
    <w:rsid w:val="00BE7F06"/>
    <w:pPr>
      <w:spacing w:after="120" w:line="240" w:lineRule="auto"/>
      <w:ind w:left="432"/>
    </w:pPr>
    <w:rPr>
      <w:rFonts w:ascii="Verdana" w:eastAsia="Times New Roman" w:hAnsi="Verdana" w:cs="Times New Roman"/>
      <w:sz w:val="16"/>
      <w:szCs w:val="24"/>
    </w:rPr>
  </w:style>
  <w:style w:type="paragraph" w:customStyle="1" w:styleId="1DF15D4035B84E6C8F0386CC5448E8DF41">
    <w:name w:val="1DF15D4035B84E6C8F0386CC5448E8DF41"/>
    <w:rsid w:val="00BE7F06"/>
    <w:pPr>
      <w:spacing w:after="120" w:line="240" w:lineRule="auto"/>
      <w:ind w:left="432"/>
    </w:pPr>
    <w:rPr>
      <w:rFonts w:ascii="Verdana" w:eastAsia="Times New Roman" w:hAnsi="Verdana" w:cs="Times New Roman"/>
      <w:sz w:val="16"/>
      <w:szCs w:val="24"/>
    </w:rPr>
  </w:style>
  <w:style w:type="paragraph" w:customStyle="1" w:styleId="73C0BD5376344ACB89586A93E9AB439A41">
    <w:name w:val="73C0BD5376344ACB89586A93E9AB439A41"/>
    <w:rsid w:val="00BE7F06"/>
    <w:pPr>
      <w:spacing w:after="120" w:line="240" w:lineRule="auto"/>
      <w:ind w:left="432"/>
    </w:pPr>
    <w:rPr>
      <w:rFonts w:ascii="Verdana" w:eastAsia="Times New Roman" w:hAnsi="Verdana" w:cs="Times New Roman"/>
      <w:sz w:val="16"/>
      <w:szCs w:val="24"/>
    </w:rPr>
  </w:style>
  <w:style w:type="paragraph" w:customStyle="1" w:styleId="885604E1BCCE4D9BBB142B7C12F7EECF41">
    <w:name w:val="885604E1BCCE4D9BBB142B7C12F7EECF41"/>
    <w:rsid w:val="00BE7F06"/>
    <w:pPr>
      <w:spacing w:after="120" w:line="240" w:lineRule="auto"/>
      <w:ind w:left="432"/>
    </w:pPr>
    <w:rPr>
      <w:rFonts w:ascii="Verdana" w:eastAsia="Times New Roman" w:hAnsi="Verdana" w:cs="Times New Roman"/>
      <w:sz w:val="16"/>
      <w:szCs w:val="24"/>
    </w:rPr>
  </w:style>
  <w:style w:type="paragraph" w:customStyle="1" w:styleId="E20582E15EC640079AF3DA19F023452141">
    <w:name w:val="E20582E15EC640079AF3DA19F023452141"/>
    <w:rsid w:val="00BE7F06"/>
    <w:pPr>
      <w:spacing w:after="120" w:line="240" w:lineRule="auto"/>
      <w:ind w:left="432"/>
    </w:pPr>
    <w:rPr>
      <w:rFonts w:ascii="Verdana" w:eastAsia="Times New Roman" w:hAnsi="Verdana" w:cs="Times New Roman"/>
      <w:sz w:val="16"/>
      <w:szCs w:val="24"/>
    </w:rPr>
  </w:style>
  <w:style w:type="paragraph" w:customStyle="1" w:styleId="41F28EDC2A174030A2E7DEDAD64F079B40">
    <w:name w:val="41F28EDC2A174030A2E7DEDAD64F079B40"/>
    <w:rsid w:val="00BE7F06"/>
    <w:pPr>
      <w:spacing w:after="120" w:line="240" w:lineRule="auto"/>
      <w:ind w:left="432"/>
    </w:pPr>
    <w:rPr>
      <w:rFonts w:ascii="Verdana" w:eastAsia="Times New Roman" w:hAnsi="Verdana" w:cs="Times New Roman"/>
      <w:sz w:val="16"/>
      <w:szCs w:val="24"/>
    </w:rPr>
  </w:style>
  <w:style w:type="paragraph" w:customStyle="1" w:styleId="D871C0B2EE47421799B85EA77C85BA4A41">
    <w:name w:val="D871C0B2EE47421799B85EA77C85BA4A41"/>
    <w:rsid w:val="00BE7F06"/>
    <w:pPr>
      <w:spacing w:after="120" w:line="240" w:lineRule="auto"/>
      <w:ind w:left="432"/>
    </w:pPr>
    <w:rPr>
      <w:rFonts w:ascii="Verdana" w:eastAsia="Times New Roman" w:hAnsi="Verdana" w:cs="Times New Roman"/>
      <w:sz w:val="16"/>
      <w:szCs w:val="24"/>
    </w:rPr>
  </w:style>
  <w:style w:type="paragraph" w:customStyle="1" w:styleId="4169FB763010451393411C9F3A50E9E52">
    <w:name w:val="4169FB763010451393411C9F3A50E9E52"/>
    <w:rsid w:val="00BE7F06"/>
    <w:pPr>
      <w:spacing w:after="120" w:line="240" w:lineRule="auto"/>
      <w:ind w:left="432"/>
    </w:pPr>
    <w:rPr>
      <w:rFonts w:ascii="Verdana" w:eastAsia="Times New Roman" w:hAnsi="Verdana" w:cs="Times New Roman"/>
      <w:sz w:val="16"/>
      <w:szCs w:val="24"/>
    </w:rPr>
  </w:style>
  <w:style w:type="paragraph" w:customStyle="1" w:styleId="DBE2EE0FF40D474CB9DCE028BD5168C42">
    <w:name w:val="DBE2EE0FF40D474CB9DCE028BD5168C42"/>
    <w:rsid w:val="00BE7F06"/>
    <w:pPr>
      <w:spacing w:after="120" w:line="240" w:lineRule="auto"/>
      <w:ind w:left="432"/>
    </w:pPr>
    <w:rPr>
      <w:rFonts w:ascii="Verdana" w:eastAsia="Times New Roman" w:hAnsi="Verdana" w:cs="Times New Roman"/>
      <w:sz w:val="16"/>
      <w:szCs w:val="24"/>
    </w:rPr>
  </w:style>
  <w:style w:type="paragraph" w:customStyle="1" w:styleId="9E414FFCA8724B5BB3DE3137033E7A822">
    <w:name w:val="9E414FFCA8724B5BB3DE3137033E7A822"/>
    <w:rsid w:val="00BE7F06"/>
    <w:pPr>
      <w:spacing w:after="120" w:line="240" w:lineRule="auto"/>
      <w:ind w:left="432"/>
    </w:pPr>
    <w:rPr>
      <w:rFonts w:ascii="Verdana" w:eastAsia="Times New Roman" w:hAnsi="Verdana" w:cs="Times New Roman"/>
      <w:sz w:val="16"/>
      <w:szCs w:val="24"/>
    </w:rPr>
  </w:style>
  <w:style w:type="paragraph" w:customStyle="1" w:styleId="9F75EA4D10044D3F839BD73A9C422A0C2">
    <w:name w:val="9F75EA4D10044D3F839BD73A9C422A0C2"/>
    <w:rsid w:val="00BE7F06"/>
    <w:pPr>
      <w:spacing w:after="120" w:line="240" w:lineRule="auto"/>
      <w:ind w:left="432"/>
    </w:pPr>
    <w:rPr>
      <w:rFonts w:ascii="Verdana" w:eastAsia="Times New Roman" w:hAnsi="Verdana" w:cs="Times New Roman"/>
      <w:sz w:val="16"/>
      <w:szCs w:val="24"/>
    </w:rPr>
  </w:style>
  <w:style w:type="paragraph" w:customStyle="1" w:styleId="415FF90E738548CC8ADE39F25AEEB88B42">
    <w:name w:val="415FF90E738548CC8ADE39F25AEEB88B42"/>
    <w:rsid w:val="00BE7F06"/>
    <w:pPr>
      <w:spacing w:after="120" w:line="240" w:lineRule="auto"/>
      <w:ind w:left="432"/>
    </w:pPr>
    <w:rPr>
      <w:rFonts w:ascii="Verdana" w:eastAsia="Times New Roman" w:hAnsi="Verdana" w:cs="Times New Roman"/>
      <w:sz w:val="16"/>
      <w:szCs w:val="24"/>
    </w:rPr>
  </w:style>
  <w:style w:type="paragraph" w:customStyle="1" w:styleId="ADCD46F09AD74AAEB5CCBE0FF5B2C42242">
    <w:name w:val="ADCD46F09AD74AAEB5CCBE0FF5B2C42242"/>
    <w:rsid w:val="00BE7F06"/>
    <w:pPr>
      <w:spacing w:after="120" w:line="240" w:lineRule="auto"/>
      <w:ind w:left="432"/>
    </w:pPr>
    <w:rPr>
      <w:rFonts w:ascii="Verdana" w:eastAsia="Times New Roman" w:hAnsi="Verdana" w:cs="Times New Roman"/>
      <w:sz w:val="16"/>
      <w:szCs w:val="24"/>
    </w:rPr>
  </w:style>
  <w:style w:type="paragraph" w:customStyle="1" w:styleId="446CE82BF0DD4BEFB1DDF9D551F85F452">
    <w:name w:val="446CE82BF0DD4BEFB1DDF9D551F85F452"/>
    <w:rsid w:val="00BE7F06"/>
    <w:pPr>
      <w:spacing w:after="120" w:line="240" w:lineRule="auto"/>
      <w:ind w:left="432"/>
    </w:pPr>
    <w:rPr>
      <w:rFonts w:ascii="Verdana" w:eastAsia="Times New Roman" w:hAnsi="Verdana" w:cs="Times New Roman"/>
      <w:sz w:val="16"/>
      <w:szCs w:val="24"/>
    </w:rPr>
  </w:style>
  <w:style w:type="paragraph" w:customStyle="1" w:styleId="CB5B2E8AD7204CFF8ECABF2661458CDF1">
    <w:name w:val="CB5B2E8AD7204CFF8ECABF2661458CDF1"/>
    <w:rsid w:val="00BE7F06"/>
    <w:pPr>
      <w:spacing w:after="120" w:line="240" w:lineRule="auto"/>
      <w:ind w:left="432"/>
    </w:pPr>
    <w:rPr>
      <w:rFonts w:ascii="Verdana" w:eastAsia="Times New Roman" w:hAnsi="Verdana" w:cs="Times New Roman"/>
      <w:sz w:val="16"/>
      <w:szCs w:val="24"/>
    </w:rPr>
  </w:style>
  <w:style w:type="paragraph" w:customStyle="1" w:styleId="CA3D5CBDBE66452FB9136F7A8717FEA41">
    <w:name w:val="CA3D5CBDBE66452FB9136F7A8717FEA41"/>
    <w:rsid w:val="00BE7F06"/>
    <w:pPr>
      <w:spacing w:after="120" w:line="240" w:lineRule="auto"/>
      <w:ind w:left="432"/>
    </w:pPr>
    <w:rPr>
      <w:rFonts w:ascii="Verdana" w:eastAsia="Times New Roman" w:hAnsi="Verdana" w:cs="Times New Roman"/>
      <w:sz w:val="16"/>
      <w:szCs w:val="24"/>
    </w:rPr>
  </w:style>
  <w:style w:type="paragraph" w:customStyle="1" w:styleId="020C3115ABD149C99806917CB54D09D31">
    <w:name w:val="020C3115ABD149C99806917CB54D09D31"/>
    <w:rsid w:val="00BE7F06"/>
    <w:pPr>
      <w:spacing w:after="120" w:line="240" w:lineRule="auto"/>
      <w:ind w:left="432"/>
    </w:pPr>
    <w:rPr>
      <w:rFonts w:ascii="Verdana" w:eastAsia="Times New Roman" w:hAnsi="Verdana" w:cs="Times New Roman"/>
      <w:sz w:val="16"/>
      <w:szCs w:val="24"/>
    </w:rPr>
  </w:style>
  <w:style w:type="paragraph" w:customStyle="1" w:styleId="1516E2DA872C41AE9076579DAC460E2542">
    <w:name w:val="1516E2DA872C41AE9076579DAC460E2542"/>
    <w:rsid w:val="00BE7F06"/>
    <w:pPr>
      <w:spacing w:after="120" w:line="240" w:lineRule="auto"/>
      <w:ind w:left="432"/>
    </w:pPr>
    <w:rPr>
      <w:rFonts w:ascii="Verdana" w:eastAsia="Times New Roman" w:hAnsi="Verdana" w:cs="Times New Roman"/>
      <w:sz w:val="16"/>
      <w:szCs w:val="24"/>
    </w:rPr>
  </w:style>
  <w:style w:type="paragraph" w:customStyle="1" w:styleId="3FC57A1BB29F44DBBA949B9FB1CD66CA39">
    <w:name w:val="3FC57A1BB29F44DBBA949B9FB1CD66CA39"/>
    <w:rsid w:val="00BE7F06"/>
    <w:pPr>
      <w:spacing w:after="120" w:line="240" w:lineRule="auto"/>
      <w:ind w:left="432"/>
    </w:pPr>
    <w:rPr>
      <w:rFonts w:ascii="Verdana" w:eastAsia="Times New Roman" w:hAnsi="Verdana" w:cs="Times New Roman"/>
      <w:sz w:val="16"/>
      <w:szCs w:val="24"/>
    </w:rPr>
  </w:style>
  <w:style w:type="paragraph" w:customStyle="1" w:styleId="62B5B7ED04D84F2094328C6D8AED3C1B39">
    <w:name w:val="62B5B7ED04D84F2094328C6D8AED3C1B39"/>
    <w:rsid w:val="00BE7F06"/>
    <w:pPr>
      <w:spacing w:after="120" w:line="240" w:lineRule="auto"/>
      <w:ind w:left="432"/>
    </w:pPr>
    <w:rPr>
      <w:rFonts w:ascii="Verdana" w:eastAsia="Times New Roman" w:hAnsi="Verdana" w:cs="Times New Roman"/>
      <w:sz w:val="16"/>
      <w:szCs w:val="24"/>
    </w:rPr>
  </w:style>
  <w:style w:type="paragraph" w:customStyle="1" w:styleId="258C143E4916451A80C83554C594173239">
    <w:name w:val="258C143E4916451A80C83554C594173239"/>
    <w:rsid w:val="00BE7F06"/>
    <w:pPr>
      <w:spacing w:after="120" w:line="240" w:lineRule="auto"/>
      <w:ind w:left="432"/>
    </w:pPr>
    <w:rPr>
      <w:rFonts w:ascii="Verdana" w:eastAsia="Times New Roman" w:hAnsi="Verdana" w:cs="Times New Roman"/>
      <w:sz w:val="16"/>
      <w:szCs w:val="24"/>
    </w:rPr>
  </w:style>
  <w:style w:type="paragraph" w:customStyle="1" w:styleId="8419CF7D87E04B499651A0BA1BA64ABD39">
    <w:name w:val="8419CF7D87E04B499651A0BA1BA64ABD39"/>
    <w:rsid w:val="00BE7F06"/>
    <w:pPr>
      <w:spacing w:after="120" w:line="240" w:lineRule="auto"/>
      <w:ind w:left="432"/>
    </w:pPr>
    <w:rPr>
      <w:rFonts w:ascii="Verdana" w:eastAsia="Times New Roman" w:hAnsi="Verdana" w:cs="Times New Roman"/>
      <w:sz w:val="16"/>
      <w:szCs w:val="24"/>
    </w:rPr>
  </w:style>
  <w:style w:type="paragraph" w:customStyle="1" w:styleId="F21FCA826E4849FDA78118BB2376CBCC39">
    <w:name w:val="F21FCA826E4849FDA78118BB2376CBCC39"/>
    <w:rsid w:val="00BE7F06"/>
    <w:pPr>
      <w:spacing w:after="120" w:line="240" w:lineRule="auto"/>
      <w:ind w:left="432"/>
    </w:pPr>
    <w:rPr>
      <w:rFonts w:ascii="Verdana" w:eastAsia="Times New Roman" w:hAnsi="Verdana" w:cs="Times New Roman"/>
      <w:sz w:val="16"/>
      <w:szCs w:val="24"/>
    </w:rPr>
  </w:style>
  <w:style w:type="paragraph" w:customStyle="1" w:styleId="8DE845BA14AE461886D18CEA31DFB2D42">
    <w:name w:val="8DE845BA14AE461886D18CEA31DFB2D42"/>
    <w:rsid w:val="00BE7F06"/>
    <w:pPr>
      <w:spacing w:after="120" w:line="240" w:lineRule="auto"/>
      <w:ind w:left="720"/>
      <w:contextualSpacing/>
    </w:pPr>
    <w:rPr>
      <w:rFonts w:ascii="Verdana" w:eastAsia="Times New Roman" w:hAnsi="Verdana" w:cs="Times New Roman"/>
      <w:sz w:val="16"/>
      <w:szCs w:val="24"/>
    </w:rPr>
  </w:style>
  <w:style w:type="paragraph" w:customStyle="1" w:styleId="48E812826B554BED9D77B18C94736D4542">
    <w:name w:val="48E812826B554BED9D77B18C94736D4542"/>
    <w:rsid w:val="00BE7F06"/>
    <w:pPr>
      <w:spacing w:after="120" w:line="240" w:lineRule="auto"/>
      <w:ind w:left="432"/>
    </w:pPr>
    <w:rPr>
      <w:rFonts w:ascii="Verdana" w:eastAsia="Times New Roman" w:hAnsi="Verdana" w:cs="Times New Roman"/>
      <w:sz w:val="16"/>
      <w:szCs w:val="24"/>
    </w:rPr>
  </w:style>
  <w:style w:type="paragraph" w:customStyle="1" w:styleId="620106A4FB15480DB408CCA034A0D8EB42">
    <w:name w:val="620106A4FB15480DB408CCA034A0D8EB42"/>
    <w:rsid w:val="00BE7F06"/>
    <w:pPr>
      <w:spacing w:after="120" w:line="240" w:lineRule="auto"/>
      <w:ind w:left="432"/>
    </w:pPr>
    <w:rPr>
      <w:rFonts w:ascii="Verdana" w:eastAsia="Times New Roman" w:hAnsi="Verdana" w:cs="Times New Roman"/>
      <w:sz w:val="16"/>
      <w:szCs w:val="24"/>
    </w:rPr>
  </w:style>
  <w:style w:type="paragraph" w:customStyle="1" w:styleId="F0F86DCD491D4753B5A17526337856692">
    <w:name w:val="F0F86DCD491D4753B5A17526337856692"/>
    <w:rsid w:val="00BE7F06"/>
    <w:pPr>
      <w:spacing w:after="120" w:line="240" w:lineRule="auto"/>
      <w:ind w:left="432"/>
    </w:pPr>
    <w:rPr>
      <w:rFonts w:ascii="Verdana" w:eastAsia="Times New Roman" w:hAnsi="Verdana" w:cs="Times New Roman"/>
      <w:sz w:val="16"/>
      <w:szCs w:val="24"/>
    </w:rPr>
  </w:style>
  <w:style w:type="paragraph" w:customStyle="1" w:styleId="2D00CE10B1074326A605B05446E24A8C2">
    <w:name w:val="2D00CE10B1074326A605B05446E24A8C2"/>
    <w:rsid w:val="00BE7F06"/>
    <w:pPr>
      <w:spacing w:after="120" w:line="240" w:lineRule="auto"/>
      <w:ind w:left="720"/>
      <w:contextualSpacing/>
    </w:pPr>
    <w:rPr>
      <w:rFonts w:ascii="Verdana" w:eastAsia="Times New Roman" w:hAnsi="Verdana" w:cs="Times New Roman"/>
      <w:sz w:val="16"/>
      <w:szCs w:val="24"/>
    </w:rPr>
  </w:style>
  <w:style w:type="paragraph" w:customStyle="1" w:styleId="D906033C3AC247A88416A00660F400CE2">
    <w:name w:val="D906033C3AC247A88416A00660F400CE2"/>
    <w:rsid w:val="00BE7F06"/>
    <w:pPr>
      <w:spacing w:after="120" w:line="240" w:lineRule="auto"/>
      <w:ind w:left="432"/>
    </w:pPr>
    <w:rPr>
      <w:rFonts w:ascii="Verdana" w:eastAsia="Times New Roman" w:hAnsi="Verdana" w:cs="Times New Roman"/>
      <w:sz w:val="16"/>
      <w:szCs w:val="24"/>
    </w:rPr>
  </w:style>
  <w:style w:type="paragraph" w:customStyle="1" w:styleId="98ABFB6D9F184D8C84DF2E2C6A68E0CE38">
    <w:name w:val="98ABFB6D9F184D8C84DF2E2C6A68E0CE38"/>
    <w:rsid w:val="00BE7F06"/>
    <w:pPr>
      <w:spacing w:after="120" w:line="240" w:lineRule="auto"/>
      <w:ind w:left="432"/>
    </w:pPr>
    <w:rPr>
      <w:rFonts w:ascii="Verdana" w:eastAsia="Times New Roman" w:hAnsi="Verdana" w:cs="Times New Roman"/>
      <w:sz w:val="16"/>
      <w:szCs w:val="24"/>
    </w:rPr>
  </w:style>
  <w:style w:type="paragraph" w:customStyle="1" w:styleId="B0C5E6E827CA441A8BBB02726D64745F2">
    <w:name w:val="B0C5E6E827CA441A8BBB02726D64745F2"/>
    <w:rsid w:val="00BE7F06"/>
    <w:pPr>
      <w:spacing w:after="120" w:line="240" w:lineRule="auto"/>
      <w:ind w:left="432"/>
    </w:pPr>
    <w:rPr>
      <w:rFonts w:ascii="Verdana" w:eastAsia="Times New Roman" w:hAnsi="Verdana" w:cs="Times New Roman"/>
      <w:sz w:val="20"/>
      <w:szCs w:val="20"/>
    </w:rPr>
  </w:style>
  <w:style w:type="paragraph" w:customStyle="1" w:styleId="9E7F1D0A8DC24A708E59F946D252010A38">
    <w:name w:val="9E7F1D0A8DC24A708E59F946D252010A38"/>
    <w:rsid w:val="00BE7F06"/>
    <w:pPr>
      <w:spacing w:after="120" w:line="240" w:lineRule="auto"/>
      <w:ind w:left="432"/>
    </w:pPr>
    <w:rPr>
      <w:rFonts w:ascii="Verdana" w:eastAsia="Times New Roman" w:hAnsi="Verdana" w:cs="Times New Roman"/>
      <w:sz w:val="16"/>
      <w:szCs w:val="24"/>
    </w:rPr>
  </w:style>
  <w:style w:type="paragraph" w:customStyle="1" w:styleId="95E43A6A40C34D38B01B62AB199E988638">
    <w:name w:val="95E43A6A40C34D38B01B62AB199E988638"/>
    <w:rsid w:val="00BE7F06"/>
    <w:pPr>
      <w:spacing w:after="120" w:line="240" w:lineRule="auto"/>
      <w:ind w:left="432"/>
    </w:pPr>
    <w:rPr>
      <w:rFonts w:ascii="Verdana" w:eastAsia="Times New Roman" w:hAnsi="Verdana" w:cs="Times New Roman"/>
      <w:sz w:val="16"/>
      <w:szCs w:val="24"/>
    </w:rPr>
  </w:style>
  <w:style w:type="paragraph" w:customStyle="1" w:styleId="43BD86139130467A9130F05C5B9F3D6B1">
    <w:name w:val="43BD86139130467A9130F05C5B9F3D6B1"/>
    <w:rsid w:val="00BE7F06"/>
    <w:pPr>
      <w:spacing w:after="120" w:line="240" w:lineRule="auto"/>
      <w:ind w:left="432"/>
    </w:pPr>
    <w:rPr>
      <w:rFonts w:ascii="Verdana" w:eastAsia="Times New Roman" w:hAnsi="Verdana" w:cs="Times New Roman"/>
      <w:sz w:val="16"/>
      <w:szCs w:val="24"/>
    </w:rPr>
  </w:style>
  <w:style w:type="paragraph" w:customStyle="1" w:styleId="FF803D40BD9B4B5BB3862C864935E4BF2">
    <w:name w:val="FF803D40BD9B4B5BB3862C864935E4BF2"/>
    <w:rsid w:val="00BE7F06"/>
    <w:pPr>
      <w:spacing w:after="120" w:line="240" w:lineRule="auto"/>
      <w:ind w:left="720"/>
      <w:contextualSpacing/>
    </w:pPr>
    <w:rPr>
      <w:rFonts w:ascii="Verdana" w:eastAsia="Times New Roman" w:hAnsi="Verdana" w:cs="Times New Roman"/>
      <w:sz w:val="16"/>
      <w:szCs w:val="24"/>
    </w:rPr>
  </w:style>
  <w:style w:type="paragraph" w:customStyle="1" w:styleId="FCB3E0AB9972406F8CFCE8AF1B56C68D38">
    <w:name w:val="FCB3E0AB9972406F8CFCE8AF1B56C68D38"/>
    <w:rsid w:val="00BE7F06"/>
    <w:pPr>
      <w:spacing w:after="120" w:line="240" w:lineRule="auto"/>
      <w:ind w:left="432"/>
    </w:pPr>
    <w:rPr>
      <w:rFonts w:ascii="Verdana" w:eastAsia="Times New Roman" w:hAnsi="Verdana" w:cs="Times New Roman"/>
      <w:sz w:val="16"/>
      <w:szCs w:val="24"/>
    </w:rPr>
  </w:style>
  <w:style w:type="paragraph" w:customStyle="1" w:styleId="460E11F935CB4A9D9D7D2F7291E24B8238">
    <w:name w:val="460E11F935CB4A9D9D7D2F7291E24B8238"/>
    <w:rsid w:val="00BE7F06"/>
    <w:pPr>
      <w:spacing w:after="120" w:line="240" w:lineRule="auto"/>
      <w:ind w:left="432"/>
    </w:pPr>
    <w:rPr>
      <w:rFonts w:ascii="Verdana" w:eastAsia="Times New Roman" w:hAnsi="Verdana" w:cs="Times New Roman"/>
      <w:sz w:val="16"/>
      <w:szCs w:val="24"/>
    </w:rPr>
  </w:style>
  <w:style w:type="paragraph" w:customStyle="1" w:styleId="30C7A0D35694466EA7CAEA806D26134238">
    <w:name w:val="30C7A0D35694466EA7CAEA806D26134238"/>
    <w:rsid w:val="00BE7F06"/>
    <w:pPr>
      <w:spacing w:after="120" w:line="240" w:lineRule="auto"/>
      <w:ind w:left="432"/>
    </w:pPr>
    <w:rPr>
      <w:rFonts w:ascii="Verdana" w:eastAsia="Times New Roman" w:hAnsi="Verdana" w:cs="Times New Roman"/>
      <w:sz w:val="16"/>
      <w:szCs w:val="24"/>
    </w:rPr>
  </w:style>
  <w:style w:type="paragraph" w:customStyle="1" w:styleId="534D7D2C9772446E9DFE01D885E5C3A638">
    <w:name w:val="534D7D2C9772446E9DFE01D885E5C3A638"/>
    <w:rsid w:val="00BE7F06"/>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38">
    <w:name w:val="6C36927614D6400AAEC7C12E1095C3C838"/>
    <w:rsid w:val="00BE7F06"/>
    <w:pPr>
      <w:spacing w:after="120" w:line="240" w:lineRule="auto"/>
      <w:ind w:left="432"/>
    </w:pPr>
    <w:rPr>
      <w:rFonts w:ascii="Verdana" w:eastAsia="Times New Roman" w:hAnsi="Verdana" w:cs="Times New Roman"/>
      <w:sz w:val="16"/>
      <w:szCs w:val="24"/>
    </w:rPr>
  </w:style>
  <w:style w:type="paragraph" w:customStyle="1" w:styleId="FDDC138DD17E4B0A98ABAA321808185C38">
    <w:name w:val="FDDC138DD17E4B0A98ABAA321808185C38"/>
    <w:rsid w:val="00BE7F06"/>
    <w:pPr>
      <w:spacing w:after="120" w:line="240" w:lineRule="auto"/>
      <w:ind w:left="432"/>
    </w:pPr>
    <w:rPr>
      <w:rFonts w:ascii="Verdana" w:eastAsia="Times New Roman" w:hAnsi="Verdana" w:cs="Times New Roman"/>
      <w:sz w:val="16"/>
      <w:szCs w:val="24"/>
    </w:rPr>
  </w:style>
  <w:style w:type="paragraph" w:customStyle="1" w:styleId="0E77E4922F11458BBD4367C540EBFC3338">
    <w:name w:val="0E77E4922F11458BBD4367C540EBFC3338"/>
    <w:rsid w:val="00BE7F06"/>
    <w:pPr>
      <w:spacing w:after="120" w:line="240" w:lineRule="auto"/>
      <w:ind w:left="432"/>
    </w:pPr>
    <w:rPr>
      <w:rFonts w:ascii="Verdana" w:eastAsia="Times New Roman" w:hAnsi="Verdana" w:cs="Times New Roman"/>
      <w:sz w:val="16"/>
      <w:szCs w:val="24"/>
    </w:rPr>
  </w:style>
  <w:style w:type="paragraph" w:customStyle="1" w:styleId="0DB9DC6EDA0642749A8C39FA265882EC38">
    <w:name w:val="0DB9DC6EDA0642749A8C39FA265882EC38"/>
    <w:rsid w:val="00BE7F06"/>
    <w:pPr>
      <w:spacing w:after="120" w:line="240" w:lineRule="auto"/>
      <w:ind w:left="432"/>
    </w:pPr>
    <w:rPr>
      <w:rFonts w:ascii="Verdana" w:eastAsia="Times New Roman" w:hAnsi="Verdana" w:cs="Times New Roman"/>
      <w:sz w:val="16"/>
      <w:szCs w:val="24"/>
    </w:rPr>
  </w:style>
  <w:style w:type="paragraph" w:customStyle="1" w:styleId="BDF64BA7BFEA4CF7A2A2B798B5D7C76E38">
    <w:name w:val="BDF64BA7BFEA4CF7A2A2B798B5D7C76E38"/>
    <w:rsid w:val="00BE7F06"/>
    <w:pPr>
      <w:spacing w:after="120" w:line="240" w:lineRule="auto"/>
      <w:ind w:left="432"/>
    </w:pPr>
    <w:rPr>
      <w:rFonts w:ascii="Verdana" w:eastAsia="Times New Roman" w:hAnsi="Verdana" w:cs="Times New Roman"/>
      <w:sz w:val="16"/>
      <w:szCs w:val="24"/>
    </w:rPr>
  </w:style>
  <w:style w:type="paragraph" w:customStyle="1" w:styleId="73C8F37AC2084851BF35A352E340B0B5">
    <w:name w:val="73C8F37AC2084851BF35A352E340B0B5"/>
    <w:rsid w:val="00BE7F06"/>
  </w:style>
  <w:style w:type="paragraph" w:customStyle="1" w:styleId="6A287FB4CFED45BC971F27D56ED8BCF6">
    <w:name w:val="6A287FB4CFED45BC971F27D56ED8BCF6"/>
    <w:rsid w:val="00914A5C"/>
  </w:style>
  <w:style w:type="paragraph" w:customStyle="1" w:styleId="D137D43416F94A75B186AB0DEFBF7B5C">
    <w:name w:val="D137D43416F94A75B186AB0DEFBF7B5C"/>
    <w:rsid w:val="00914A5C"/>
  </w:style>
  <w:style w:type="paragraph" w:customStyle="1" w:styleId="D1B82BAD110C42EAA5B34909D932D269">
    <w:name w:val="D1B82BAD110C42EAA5B34909D932D269"/>
    <w:rsid w:val="00914A5C"/>
  </w:style>
  <w:style w:type="paragraph" w:customStyle="1" w:styleId="099355FCAA1E48F4871617192B3CA381">
    <w:name w:val="099355FCAA1E48F4871617192B3CA381"/>
    <w:rsid w:val="00914A5C"/>
  </w:style>
  <w:style w:type="paragraph" w:customStyle="1" w:styleId="56EDD474A0A149349E491E6221722280">
    <w:name w:val="56EDD474A0A149349E491E6221722280"/>
    <w:rsid w:val="00A33C44"/>
  </w:style>
  <w:style w:type="paragraph" w:customStyle="1" w:styleId="0E12087C9ADB4688B1258936FEDAD472">
    <w:name w:val="0E12087C9ADB4688B1258936FEDAD472"/>
    <w:rsid w:val="00704970"/>
  </w:style>
  <w:style w:type="paragraph" w:customStyle="1" w:styleId="4A329579D2FE4B349A9F5A2343453DEC">
    <w:name w:val="4A329579D2FE4B349A9F5A2343453DEC"/>
    <w:rsid w:val="00704970"/>
  </w:style>
  <w:style w:type="paragraph" w:customStyle="1" w:styleId="C2FA2425B09B4497AC71F849749EE13F">
    <w:name w:val="C2FA2425B09B4497AC71F849749EE13F"/>
    <w:rsid w:val="00704970"/>
  </w:style>
  <w:style w:type="paragraph" w:customStyle="1" w:styleId="0003AEDECA4C450886BFB037C67EAC85">
    <w:name w:val="0003AEDECA4C450886BFB037C67EAC85"/>
    <w:rsid w:val="00704970"/>
  </w:style>
  <w:style w:type="paragraph" w:customStyle="1" w:styleId="0AD5A1B2D5764E06B4EFA948C04E04E9">
    <w:name w:val="0AD5A1B2D5764E06B4EFA948C04E04E9"/>
    <w:rsid w:val="003E7A61"/>
  </w:style>
  <w:style w:type="paragraph" w:customStyle="1" w:styleId="A3ACAF74667D47FD86B2E092B40E5BC8">
    <w:name w:val="A3ACAF74667D47FD86B2E092B40E5BC8"/>
    <w:rsid w:val="00D04BAF"/>
  </w:style>
  <w:style w:type="paragraph" w:customStyle="1" w:styleId="2DF53B810C594827B5CF1A64D8092839">
    <w:name w:val="2DF53B810C594827B5CF1A64D8092839"/>
    <w:rsid w:val="00D04BAF"/>
  </w:style>
  <w:style w:type="paragraph" w:customStyle="1" w:styleId="761F0989D642496597155EC126A5DB4E">
    <w:name w:val="761F0989D642496597155EC126A5DB4E"/>
    <w:rsid w:val="00733975"/>
  </w:style>
  <w:style w:type="paragraph" w:customStyle="1" w:styleId="58F56C5222564A17AFA5D8915FE33D72">
    <w:name w:val="58F56C5222564A17AFA5D8915FE33D72"/>
    <w:rsid w:val="00733975"/>
  </w:style>
  <w:style w:type="paragraph" w:customStyle="1" w:styleId="0CCBAE2CC45C40C49013DF553FE0AEA5">
    <w:name w:val="0CCBAE2CC45C40C49013DF553FE0AEA5"/>
    <w:rsid w:val="00733975"/>
  </w:style>
  <w:style w:type="paragraph" w:customStyle="1" w:styleId="16040981114C4941872CBD04ACD47C51">
    <w:name w:val="16040981114C4941872CBD04ACD47C51"/>
    <w:rsid w:val="00733975"/>
  </w:style>
  <w:style w:type="paragraph" w:customStyle="1" w:styleId="5CF7B8E16FC942E8A13E3F3582C6F5E6">
    <w:name w:val="5CF7B8E16FC942E8A13E3F3582C6F5E6"/>
    <w:rsid w:val="00733975"/>
  </w:style>
  <w:style w:type="paragraph" w:customStyle="1" w:styleId="C7377657C7F945E98A0ECBED1DE51216">
    <w:name w:val="C7377657C7F945E98A0ECBED1DE51216"/>
    <w:rsid w:val="00733975"/>
  </w:style>
  <w:style w:type="paragraph" w:customStyle="1" w:styleId="4FE735CD9C8E44BCBE4AA41710745042">
    <w:name w:val="4FE735CD9C8E44BCBE4AA41710745042"/>
    <w:rsid w:val="00733975"/>
  </w:style>
  <w:style w:type="paragraph" w:customStyle="1" w:styleId="C8EBAF712E884A79BEF442F55F471838">
    <w:name w:val="C8EBAF712E884A79BEF442F55F471838"/>
    <w:rsid w:val="00733975"/>
  </w:style>
  <w:style w:type="paragraph" w:customStyle="1" w:styleId="E359B24FDA044B06965009DBB6B595F3">
    <w:name w:val="E359B24FDA044B06965009DBB6B595F3"/>
    <w:rsid w:val="00733975"/>
  </w:style>
  <w:style w:type="paragraph" w:customStyle="1" w:styleId="1F3A32AED2DB49FD9424F1389D63FC99">
    <w:name w:val="1F3A32AED2DB49FD9424F1389D63FC99"/>
    <w:rsid w:val="00733975"/>
  </w:style>
  <w:style w:type="paragraph" w:customStyle="1" w:styleId="A7BEE9248295454396C0E2D503184A7E">
    <w:name w:val="A7BEE9248295454396C0E2D503184A7E"/>
    <w:rsid w:val="00733975"/>
  </w:style>
  <w:style w:type="paragraph" w:customStyle="1" w:styleId="3F7C4300D623499BAF8A4101816B5BAC">
    <w:name w:val="3F7C4300D623499BAF8A4101816B5BAC"/>
    <w:rsid w:val="00733975"/>
  </w:style>
  <w:style w:type="paragraph" w:customStyle="1" w:styleId="474CF25188F4487CB5BCECB9530026C5">
    <w:name w:val="474CF25188F4487CB5BCECB9530026C5"/>
    <w:rsid w:val="00733975"/>
  </w:style>
  <w:style w:type="paragraph" w:customStyle="1" w:styleId="80CA42C240DD415A9AC47D0E8E2A422C">
    <w:name w:val="80CA42C240DD415A9AC47D0E8E2A422C"/>
    <w:rsid w:val="00733975"/>
  </w:style>
  <w:style w:type="paragraph" w:customStyle="1" w:styleId="9884B82DE659429B997DEEDFACFA726D">
    <w:name w:val="9884B82DE659429B997DEEDFACFA726D"/>
    <w:rsid w:val="00733975"/>
  </w:style>
  <w:style w:type="paragraph" w:customStyle="1" w:styleId="65440B40217B4A109410278971D785B8">
    <w:name w:val="65440B40217B4A109410278971D785B8"/>
    <w:rsid w:val="00733975"/>
  </w:style>
  <w:style w:type="paragraph" w:customStyle="1" w:styleId="EC8D4A712885417797D951298648B34C">
    <w:name w:val="EC8D4A712885417797D951298648B34C"/>
    <w:rsid w:val="00733975"/>
  </w:style>
  <w:style w:type="paragraph" w:customStyle="1" w:styleId="07B1951B11174C75B5008BE8D4E384E6">
    <w:name w:val="07B1951B11174C75B5008BE8D4E384E6"/>
    <w:rsid w:val="00733975"/>
  </w:style>
  <w:style w:type="paragraph" w:customStyle="1" w:styleId="DA287413EB974E9795B57FC1BB91C50B">
    <w:name w:val="DA287413EB974E9795B57FC1BB91C50B"/>
    <w:rsid w:val="00733975"/>
  </w:style>
  <w:style w:type="paragraph" w:customStyle="1" w:styleId="68F28D3B9D0B4FFDA383E1D3FAED61DA">
    <w:name w:val="68F28D3B9D0B4FFDA383E1D3FAED61DA"/>
    <w:rsid w:val="00733975"/>
  </w:style>
  <w:style w:type="paragraph" w:customStyle="1" w:styleId="2F6341373B854515AD8A4AD9853A2EB1">
    <w:name w:val="2F6341373B854515AD8A4AD9853A2EB1"/>
    <w:rsid w:val="00733975"/>
  </w:style>
  <w:style w:type="paragraph" w:customStyle="1" w:styleId="8CCC61B71EE243F9B00BE7628533A624">
    <w:name w:val="8CCC61B71EE243F9B00BE7628533A624"/>
    <w:rsid w:val="00733975"/>
  </w:style>
  <w:style w:type="paragraph" w:customStyle="1" w:styleId="EF161691A0CD4AB29203533F9459EDEC">
    <w:name w:val="EF161691A0CD4AB29203533F9459EDEC"/>
    <w:rsid w:val="00733975"/>
  </w:style>
  <w:style w:type="paragraph" w:customStyle="1" w:styleId="CABA8EF59107466A8EB24BF946540191">
    <w:name w:val="CABA8EF59107466A8EB24BF946540191"/>
    <w:rsid w:val="00733975"/>
  </w:style>
  <w:style w:type="paragraph" w:customStyle="1" w:styleId="1A30CEC9B7FB4A1CB020420F06F9035D">
    <w:name w:val="1A30CEC9B7FB4A1CB020420F06F9035D"/>
    <w:rsid w:val="00733975"/>
  </w:style>
  <w:style w:type="paragraph" w:customStyle="1" w:styleId="953302F24B79436AA6CF059103C063EA">
    <w:name w:val="953302F24B79436AA6CF059103C063EA"/>
    <w:rsid w:val="00BB1CB9"/>
  </w:style>
  <w:style w:type="paragraph" w:customStyle="1" w:styleId="74B90628E5D64447BFFF461A13AD86BB">
    <w:name w:val="74B90628E5D64447BFFF461A13AD86BB"/>
    <w:rsid w:val="00BB1CB9"/>
  </w:style>
  <w:style w:type="paragraph" w:customStyle="1" w:styleId="B1516799D6564625844FFE5A42B576DE">
    <w:name w:val="B1516799D6564625844FFE5A42B576DE"/>
    <w:rsid w:val="00BB1CB9"/>
  </w:style>
  <w:style w:type="paragraph" w:customStyle="1" w:styleId="1B78885FE5434AEA8E999EBC0433E2F3">
    <w:name w:val="1B78885FE5434AEA8E999EBC0433E2F3"/>
    <w:rsid w:val="00BC7E09"/>
  </w:style>
  <w:style w:type="paragraph" w:customStyle="1" w:styleId="C9FA68C5BF514BE0BA2384F037E18ACD">
    <w:name w:val="C9FA68C5BF514BE0BA2384F037E18ACD"/>
    <w:rsid w:val="00BC7E09"/>
  </w:style>
  <w:style w:type="paragraph" w:customStyle="1" w:styleId="742BF0D351994117B3AA0FC2FCDDB37D">
    <w:name w:val="742BF0D351994117B3AA0FC2FCDDB37D"/>
    <w:rsid w:val="00BC7E09"/>
  </w:style>
  <w:style w:type="paragraph" w:customStyle="1" w:styleId="5AE6818BD62649F2BAD5E1AF57DF6D8F">
    <w:name w:val="5AE6818BD62649F2BAD5E1AF57DF6D8F"/>
    <w:rsid w:val="00BC7E09"/>
  </w:style>
  <w:style w:type="paragraph" w:customStyle="1" w:styleId="4A827BC357DD4DB38B905BDF9A5B6635">
    <w:name w:val="4A827BC357DD4DB38B905BDF9A5B6635"/>
    <w:rsid w:val="00BC7E09"/>
  </w:style>
  <w:style w:type="paragraph" w:customStyle="1" w:styleId="ABA399519F124E28B26F99E7CEFCD36E">
    <w:name w:val="ABA399519F124E28B26F99E7CEFCD36E"/>
    <w:rsid w:val="00BC7E09"/>
  </w:style>
  <w:style w:type="paragraph" w:customStyle="1" w:styleId="B728F7A6BB904245B534A45C8EC7F752">
    <w:name w:val="B728F7A6BB904245B534A45C8EC7F752"/>
    <w:rsid w:val="00BC7E09"/>
  </w:style>
  <w:style w:type="paragraph" w:customStyle="1" w:styleId="6AB2BF0540C6499F8BE9FE8263FF950E">
    <w:name w:val="6AB2BF0540C6499F8BE9FE8263FF950E"/>
    <w:rsid w:val="00BC7E09"/>
  </w:style>
  <w:style w:type="paragraph" w:customStyle="1" w:styleId="3B433584D852453997281995255A4AB7">
    <w:name w:val="3B433584D852453997281995255A4AB7"/>
    <w:rsid w:val="00BC7E09"/>
  </w:style>
  <w:style w:type="paragraph" w:customStyle="1" w:styleId="7AE1297366084EFE8B60371B4B8829A0">
    <w:name w:val="7AE1297366084EFE8B60371B4B8829A0"/>
    <w:rsid w:val="00BC7E09"/>
  </w:style>
  <w:style w:type="paragraph" w:customStyle="1" w:styleId="417663F188A34886A02A80E85209DC7A">
    <w:name w:val="417663F188A34886A02A80E85209DC7A"/>
    <w:rsid w:val="00BC7E09"/>
  </w:style>
  <w:style w:type="paragraph" w:customStyle="1" w:styleId="0FB0C234DC494FC68E39FD895CEDDACB">
    <w:name w:val="0FB0C234DC494FC68E39FD895CEDDACB"/>
    <w:rsid w:val="00BC7E09"/>
  </w:style>
  <w:style w:type="paragraph" w:customStyle="1" w:styleId="E85E7F597FB94430B2A4835FF51C4167">
    <w:name w:val="E85E7F597FB94430B2A4835FF51C4167"/>
    <w:rsid w:val="00BC7E09"/>
  </w:style>
  <w:style w:type="paragraph" w:customStyle="1" w:styleId="486AEFF575AD49F5BC7E00BCAFB6E34D">
    <w:name w:val="486AEFF575AD49F5BC7E00BCAFB6E34D"/>
    <w:rsid w:val="00BC7E09"/>
  </w:style>
  <w:style w:type="paragraph" w:customStyle="1" w:styleId="F166FCECF9804D3CB83159F147CAB4E7">
    <w:name w:val="F166FCECF9804D3CB83159F147CAB4E7"/>
    <w:rsid w:val="00BC7E09"/>
  </w:style>
  <w:style w:type="paragraph" w:customStyle="1" w:styleId="7F09185F34504233A9F39DF1586A7B17">
    <w:name w:val="7F09185F34504233A9F39DF1586A7B17"/>
    <w:rsid w:val="00C66D64"/>
  </w:style>
  <w:style w:type="paragraph" w:customStyle="1" w:styleId="27F5A3A8A5074DB8B9F511D4853F55FB40">
    <w:name w:val="27F5A3A8A5074DB8B9F511D4853F55FB40"/>
    <w:rsid w:val="00AB3EF9"/>
    <w:pPr>
      <w:spacing w:after="120" w:line="240" w:lineRule="auto"/>
      <w:ind w:left="432"/>
    </w:pPr>
    <w:rPr>
      <w:rFonts w:ascii="Verdana" w:eastAsia="Times New Roman" w:hAnsi="Verdana" w:cs="Times New Roman"/>
      <w:sz w:val="16"/>
      <w:szCs w:val="24"/>
    </w:rPr>
  </w:style>
  <w:style w:type="paragraph" w:customStyle="1" w:styleId="DA287413EB974E9795B57FC1BB91C50B1">
    <w:name w:val="DA287413EB974E9795B57FC1BB91C50B1"/>
    <w:rsid w:val="00AB3EF9"/>
    <w:pPr>
      <w:spacing w:after="120" w:line="240" w:lineRule="auto"/>
      <w:ind w:left="432"/>
    </w:pPr>
    <w:rPr>
      <w:rFonts w:ascii="Verdana" w:eastAsia="Times New Roman" w:hAnsi="Verdana" w:cs="Times New Roman"/>
      <w:sz w:val="16"/>
      <w:szCs w:val="24"/>
    </w:rPr>
  </w:style>
  <w:style w:type="paragraph" w:customStyle="1" w:styleId="EC8D4A712885417797D951298648B34C1">
    <w:name w:val="EC8D4A712885417797D951298648B34C1"/>
    <w:rsid w:val="00AB3EF9"/>
    <w:pPr>
      <w:spacing w:after="120" w:line="240" w:lineRule="auto"/>
      <w:ind w:left="432"/>
    </w:pPr>
    <w:rPr>
      <w:rFonts w:ascii="Verdana" w:eastAsia="Times New Roman" w:hAnsi="Verdana" w:cs="Times New Roman"/>
      <w:sz w:val="16"/>
      <w:szCs w:val="24"/>
    </w:rPr>
  </w:style>
  <w:style w:type="paragraph" w:customStyle="1" w:styleId="F93C26757FEC4EE58FAF0E131E7F0DF12">
    <w:name w:val="F93C26757FEC4EE58FAF0E131E7F0DF12"/>
    <w:rsid w:val="00AB3EF9"/>
    <w:pPr>
      <w:spacing w:after="120" w:line="240" w:lineRule="auto"/>
      <w:ind w:left="432"/>
    </w:pPr>
    <w:rPr>
      <w:rFonts w:ascii="Verdana" w:eastAsia="Times New Roman" w:hAnsi="Verdana" w:cs="Times New Roman"/>
      <w:sz w:val="16"/>
      <w:szCs w:val="24"/>
    </w:rPr>
  </w:style>
  <w:style w:type="paragraph" w:customStyle="1" w:styleId="D8EDDD5E48C14D8C81C030D9BD1480C12">
    <w:name w:val="D8EDDD5E48C14D8C81C030D9BD1480C12"/>
    <w:rsid w:val="00AB3EF9"/>
    <w:pPr>
      <w:spacing w:after="120" w:line="240" w:lineRule="auto"/>
      <w:ind w:left="432"/>
    </w:pPr>
    <w:rPr>
      <w:rFonts w:ascii="Verdana" w:eastAsia="Times New Roman" w:hAnsi="Verdana" w:cs="Times New Roman"/>
      <w:sz w:val="16"/>
      <w:szCs w:val="24"/>
    </w:rPr>
  </w:style>
  <w:style w:type="paragraph" w:customStyle="1" w:styleId="5BE71E8CA6C04C1DACCEA3666DB16F682">
    <w:name w:val="5BE71E8CA6C04C1DACCEA3666DB16F682"/>
    <w:rsid w:val="00AB3EF9"/>
    <w:pPr>
      <w:spacing w:after="120" w:line="240" w:lineRule="auto"/>
      <w:ind w:left="432"/>
    </w:pPr>
    <w:rPr>
      <w:rFonts w:ascii="Verdana" w:eastAsia="Times New Roman" w:hAnsi="Verdana" w:cs="Times New Roman"/>
      <w:sz w:val="16"/>
      <w:szCs w:val="24"/>
    </w:rPr>
  </w:style>
  <w:style w:type="paragraph" w:customStyle="1" w:styleId="3F7C4300D623499BAF8A4101816B5BAC1">
    <w:name w:val="3F7C4300D623499BAF8A4101816B5BAC1"/>
    <w:rsid w:val="00AB3EF9"/>
    <w:pPr>
      <w:spacing w:after="120" w:line="240" w:lineRule="auto"/>
      <w:ind w:left="720"/>
      <w:contextualSpacing/>
    </w:pPr>
    <w:rPr>
      <w:rFonts w:ascii="Verdana" w:eastAsia="Times New Roman" w:hAnsi="Verdana" w:cs="Times New Roman"/>
      <w:sz w:val="16"/>
      <w:szCs w:val="24"/>
    </w:rPr>
  </w:style>
  <w:style w:type="paragraph" w:customStyle="1" w:styleId="474CF25188F4487CB5BCECB9530026C51">
    <w:name w:val="474CF25188F4487CB5BCECB9530026C51"/>
    <w:rsid w:val="00AB3EF9"/>
    <w:pPr>
      <w:spacing w:after="120" w:line="240" w:lineRule="auto"/>
      <w:ind w:left="720"/>
      <w:contextualSpacing/>
    </w:pPr>
    <w:rPr>
      <w:rFonts w:ascii="Verdana" w:eastAsia="Times New Roman" w:hAnsi="Verdana" w:cs="Times New Roman"/>
      <w:sz w:val="16"/>
      <w:szCs w:val="24"/>
    </w:rPr>
  </w:style>
  <w:style w:type="paragraph" w:customStyle="1" w:styleId="80CA42C240DD415A9AC47D0E8E2A422C1">
    <w:name w:val="80CA42C240DD415A9AC47D0E8E2A422C1"/>
    <w:rsid w:val="00AB3EF9"/>
    <w:pPr>
      <w:spacing w:after="120" w:line="240" w:lineRule="auto"/>
      <w:ind w:left="720"/>
      <w:contextualSpacing/>
    </w:pPr>
    <w:rPr>
      <w:rFonts w:ascii="Verdana" w:eastAsia="Times New Roman" w:hAnsi="Verdana" w:cs="Times New Roman"/>
      <w:sz w:val="16"/>
      <w:szCs w:val="24"/>
    </w:rPr>
  </w:style>
  <w:style w:type="paragraph" w:customStyle="1" w:styleId="B45116DB0B2845D1B721AA976DC86879">
    <w:name w:val="B45116DB0B2845D1B721AA976DC86879"/>
    <w:rsid w:val="00AB3EF9"/>
    <w:pPr>
      <w:spacing w:after="120" w:line="240" w:lineRule="auto"/>
      <w:ind w:left="720"/>
      <w:contextualSpacing/>
    </w:pPr>
    <w:rPr>
      <w:rFonts w:ascii="Verdana" w:eastAsia="Times New Roman" w:hAnsi="Verdana" w:cs="Times New Roman"/>
      <w:sz w:val="16"/>
      <w:szCs w:val="24"/>
    </w:rPr>
  </w:style>
  <w:style w:type="paragraph" w:customStyle="1" w:styleId="7F09185F34504233A9F39DF1586A7B171">
    <w:name w:val="7F09185F34504233A9F39DF1586A7B171"/>
    <w:rsid w:val="00AB3EF9"/>
    <w:pPr>
      <w:spacing w:after="120" w:line="240" w:lineRule="auto"/>
      <w:ind w:left="432"/>
    </w:pPr>
    <w:rPr>
      <w:rFonts w:ascii="Verdana" w:eastAsia="Times New Roman" w:hAnsi="Verdana" w:cs="Times New Roman"/>
      <w:sz w:val="16"/>
      <w:szCs w:val="24"/>
    </w:rPr>
  </w:style>
  <w:style w:type="paragraph" w:customStyle="1" w:styleId="68F28D3B9D0B4FFDA383E1D3FAED61DA1">
    <w:name w:val="68F28D3B9D0B4FFDA383E1D3FAED61DA1"/>
    <w:rsid w:val="00AB3EF9"/>
    <w:pPr>
      <w:spacing w:after="120" w:line="240" w:lineRule="auto"/>
      <w:ind w:left="432"/>
    </w:pPr>
    <w:rPr>
      <w:rFonts w:ascii="Verdana" w:eastAsia="Times New Roman" w:hAnsi="Verdana" w:cs="Times New Roman"/>
      <w:sz w:val="16"/>
      <w:szCs w:val="24"/>
    </w:rPr>
  </w:style>
  <w:style w:type="paragraph" w:customStyle="1" w:styleId="2F6341373B854515AD8A4AD9853A2EB11">
    <w:name w:val="2F6341373B854515AD8A4AD9853A2EB11"/>
    <w:rsid w:val="00AB3EF9"/>
    <w:pPr>
      <w:spacing w:after="120" w:line="240" w:lineRule="auto"/>
      <w:ind w:left="432"/>
    </w:pPr>
    <w:rPr>
      <w:rFonts w:ascii="Verdana" w:eastAsia="Times New Roman" w:hAnsi="Verdana" w:cs="Times New Roman"/>
      <w:sz w:val="16"/>
      <w:szCs w:val="24"/>
    </w:rPr>
  </w:style>
  <w:style w:type="paragraph" w:customStyle="1" w:styleId="EF161691A0CD4AB29203533F9459EDEC1">
    <w:name w:val="EF161691A0CD4AB29203533F9459EDEC1"/>
    <w:rsid w:val="00AB3EF9"/>
    <w:pPr>
      <w:spacing w:after="120" w:line="240" w:lineRule="auto"/>
      <w:ind w:left="432"/>
    </w:pPr>
    <w:rPr>
      <w:rFonts w:ascii="Verdana" w:eastAsia="Times New Roman" w:hAnsi="Verdana" w:cs="Times New Roman"/>
      <w:sz w:val="16"/>
      <w:szCs w:val="24"/>
    </w:rPr>
  </w:style>
  <w:style w:type="paragraph" w:customStyle="1" w:styleId="CABA8EF59107466A8EB24BF9465401911">
    <w:name w:val="CABA8EF59107466A8EB24BF9465401911"/>
    <w:rsid w:val="00AB3EF9"/>
    <w:pPr>
      <w:spacing w:after="120" w:line="240" w:lineRule="auto"/>
      <w:ind w:left="432"/>
    </w:pPr>
    <w:rPr>
      <w:rFonts w:ascii="Verdana" w:eastAsia="Times New Roman" w:hAnsi="Verdana" w:cs="Times New Roman"/>
      <w:sz w:val="16"/>
      <w:szCs w:val="24"/>
    </w:rPr>
  </w:style>
  <w:style w:type="paragraph" w:customStyle="1" w:styleId="1A30CEC9B7FB4A1CB020420F06F9035D1">
    <w:name w:val="1A30CEC9B7FB4A1CB020420F06F9035D1"/>
    <w:rsid w:val="00AB3EF9"/>
    <w:pPr>
      <w:spacing w:after="120" w:line="240" w:lineRule="auto"/>
      <w:ind w:left="432"/>
    </w:pPr>
    <w:rPr>
      <w:rFonts w:ascii="Verdana" w:eastAsia="Times New Roman" w:hAnsi="Verdana" w:cs="Times New Roman"/>
      <w:sz w:val="16"/>
      <w:szCs w:val="24"/>
    </w:rPr>
  </w:style>
  <w:style w:type="paragraph" w:customStyle="1" w:styleId="A0F36425C4084384A3635A7255AA305442">
    <w:name w:val="A0F36425C4084384A3635A7255AA305442"/>
    <w:rsid w:val="00AB3EF9"/>
    <w:pPr>
      <w:spacing w:after="120" w:line="240" w:lineRule="auto"/>
      <w:ind w:left="432"/>
    </w:pPr>
    <w:rPr>
      <w:rFonts w:ascii="Verdana" w:eastAsia="Times New Roman" w:hAnsi="Verdana" w:cs="Times New Roman"/>
      <w:sz w:val="16"/>
      <w:szCs w:val="24"/>
    </w:rPr>
  </w:style>
  <w:style w:type="paragraph" w:customStyle="1" w:styleId="F166FCECF9804D3CB83159F147CAB4E71">
    <w:name w:val="F166FCECF9804D3CB83159F147CAB4E71"/>
    <w:rsid w:val="00AB3EF9"/>
    <w:pPr>
      <w:spacing w:after="120" w:line="240" w:lineRule="auto"/>
      <w:ind w:left="432"/>
    </w:pPr>
    <w:rPr>
      <w:rFonts w:ascii="Verdana" w:eastAsia="Times New Roman" w:hAnsi="Verdana" w:cs="Times New Roman"/>
      <w:sz w:val="16"/>
      <w:szCs w:val="24"/>
    </w:rPr>
  </w:style>
  <w:style w:type="paragraph" w:customStyle="1" w:styleId="73C0BD5376344ACB89586A93E9AB439A42">
    <w:name w:val="73C0BD5376344ACB89586A93E9AB439A42"/>
    <w:rsid w:val="00AB3EF9"/>
    <w:pPr>
      <w:spacing w:after="120" w:line="240" w:lineRule="auto"/>
      <w:ind w:left="432"/>
    </w:pPr>
    <w:rPr>
      <w:rFonts w:ascii="Verdana" w:eastAsia="Times New Roman" w:hAnsi="Verdana" w:cs="Times New Roman"/>
      <w:sz w:val="16"/>
      <w:szCs w:val="24"/>
    </w:rPr>
  </w:style>
  <w:style w:type="paragraph" w:customStyle="1" w:styleId="885604E1BCCE4D9BBB142B7C12F7EECF42">
    <w:name w:val="885604E1BCCE4D9BBB142B7C12F7EECF42"/>
    <w:rsid w:val="00AB3EF9"/>
    <w:pPr>
      <w:spacing w:after="120" w:line="240" w:lineRule="auto"/>
      <w:ind w:left="432"/>
    </w:pPr>
    <w:rPr>
      <w:rFonts w:ascii="Verdana" w:eastAsia="Times New Roman" w:hAnsi="Verdana" w:cs="Times New Roman"/>
      <w:sz w:val="16"/>
      <w:szCs w:val="24"/>
    </w:rPr>
  </w:style>
  <w:style w:type="paragraph" w:customStyle="1" w:styleId="41F28EDC2A174030A2E7DEDAD64F079B41">
    <w:name w:val="41F28EDC2A174030A2E7DEDAD64F079B41"/>
    <w:rsid w:val="00AB3EF9"/>
    <w:pPr>
      <w:spacing w:after="120" w:line="240" w:lineRule="auto"/>
      <w:ind w:left="432"/>
    </w:pPr>
    <w:rPr>
      <w:rFonts w:ascii="Verdana" w:eastAsia="Times New Roman" w:hAnsi="Verdana" w:cs="Times New Roman"/>
      <w:sz w:val="16"/>
      <w:szCs w:val="24"/>
    </w:rPr>
  </w:style>
  <w:style w:type="paragraph" w:customStyle="1" w:styleId="4169FB763010451393411C9F3A50E9E53">
    <w:name w:val="4169FB763010451393411C9F3A50E9E53"/>
    <w:rsid w:val="00AB3EF9"/>
    <w:pPr>
      <w:spacing w:after="120" w:line="240" w:lineRule="auto"/>
      <w:ind w:left="432"/>
    </w:pPr>
    <w:rPr>
      <w:rFonts w:ascii="Verdana" w:eastAsia="Times New Roman" w:hAnsi="Verdana" w:cs="Times New Roman"/>
      <w:sz w:val="16"/>
      <w:szCs w:val="24"/>
    </w:rPr>
  </w:style>
  <w:style w:type="paragraph" w:customStyle="1" w:styleId="C9FA68C5BF514BE0BA2384F037E18ACD1">
    <w:name w:val="C9FA68C5BF514BE0BA2384F037E18ACD1"/>
    <w:rsid w:val="00AB3EF9"/>
    <w:pPr>
      <w:spacing w:after="120" w:line="240" w:lineRule="auto"/>
      <w:ind w:left="432"/>
    </w:pPr>
    <w:rPr>
      <w:rFonts w:ascii="Verdana" w:eastAsia="Times New Roman" w:hAnsi="Verdana" w:cs="Times New Roman"/>
      <w:sz w:val="16"/>
      <w:szCs w:val="24"/>
    </w:rPr>
  </w:style>
  <w:style w:type="paragraph" w:customStyle="1" w:styleId="DBE2EE0FF40D474CB9DCE028BD5168C43">
    <w:name w:val="DBE2EE0FF40D474CB9DCE028BD5168C43"/>
    <w:rsid w:val="00AB3EF9"/>
    <w:pPr>
      <w:spacing w:after="120" w:line="240" w:lineRule="auto"/>
      <w:ind w:left="432"/>
    </w:pPr>
    <w:rPr>
      <w:rFonts w:ascii="Verdana" w:eastAsia="Times New Roman" w:hAnsi="Verdana" w:cs="Times New Roman"/>
      <w:sz w:val="16"/>
      <w:szCs w:val="24"/>
    </w:rPr>
  </w:style>
  <w:style w:type="paragraph" w:customStyle="1" w:styleId="9E414FFCA8724B5BB3DE3137033E7A823">
    <w:name w:val="9E414FFCA8724B5BB3DE3137033E7A823"/>
    <w:rsid w:val="00AB3EF9"/>
    <w:pPr>
      <w:spacing w:after="120" w:line="240" w:lineRule="auto"/>
      <w:ind w:left="432"/>
    </w:pPr>
    <w:rPr>
      <w:rFonts w:ascii="Verdana" w:eastAsia="Times New Roman" w:hAnsi="Verdana" w:cs="Times New Roman"/>
      <w:sz w:val="16"/>
      <w:szCs w:val="24"/>
    </w:rPr>
  </w:style>
  <w:style w:type="paragraph" w:customStyle="1" w:styleId="9F75EA4D10044D3F839BD73A9C422A0C3">
    <w:name w:val="9F75EA4D10044D3F839BD73A9C422A0C3"/>
    <w:rsid w:val="00AB3EF9"/>
    <w:pPr>
      <w:spacing w:after="120" w:line="240" w:lineRule="auto"/>
      <w:ind w:left="432"/>
    </w:pPr>
    <w:rPr>
      <w:rFonts w:ascii="Verdana" w:eastAsia="Times New Roman" w:hAnsi="Verdana" w:cs="Times New Roman"/>
      <w:sz w:val="16"/>
      <w:szCs w:val="24"/>
    </w:rPr>
  </w:style>
  <w:style w:type="paragraph" w:customStyle="1" w:styleId="415FF90E738548CC8ADE39F25AEEB88B43">
    <w:name w:val="415FF90E738548CC8ADE39F25AEEB88B43"/>
    <w:rsid w:val="00AB3EF9"/>
    <w:pPr>
      <w:spacing w:after="120" w:line="240" w:lineRule="auto"/>
      <w:ind w:left="432"/>
    </w:pPr>
    <w:rPr>
      <w:rFonts w:ascii="Verdana" w:eastAsia="Times New Roman" w:hAnsi="Verdana" w:cs="Times New Roman"/>
      <w:sz w:val="16"/>
      <w:szCs w:val="24"/>
    </w:rPr>
  </w:style>
  <w:style w:type="paragraph" w:customStyle="1" w:styleId="5AE6818BD62649F2BAD5E1AF57DF6D8F1">
    <w:name w:val="5AE6818BD62649F2BAD5E1AF57DF6D8F1"/>
    <w:rsid w:val="00AB3EF9"/>
    <w:pPr>
      <w:spacing w:after="120" w:line="240" w:lineRule="auto"/>
      <w:ind w:left="432"/>
    </w:pPr>
    <w:rPr>
      <w:rFonts w:ascii="Verdana" w:eastAsia="Times New Roman" w:hAnsi="Verdana" w:cs="Times New Roman"/>
      <w:sz w:val="16"/>
      <w:szCs w:val="24"/>
    </w:rPr>
  </w:style>
  <w:style w:type="paragraph" w:customStyle="1" w:styleId="A8E204B894E1427FA4E81A161562AA6C">
    <w:name w:val="A8E204B894E1427FA4E81A161562AA6C"/>
    <w:rsid w:val="00AB3EF9"/>
    <w:pPr>
      <w:spacing w:after="120" w:line="240" w:lineRule="auto"/>
      <w:ind w:left="432"/>
    </w:pPr>
    <w:rPr>
      <w:rFonts w:ascii="Verdana" w:eastAsia="Times New Roman" w:hAnsi="Verdana" w:cs="Times New Roman"/>
      <w:sz w:val="16"/>
      <w:szCs w:val="24"/>
    </w:rPr>
  </w:style>
  <w:style w:type="paragraph" w:customStyle="1" w:styleId="CE079D6D41574019936B9FB146F48328">
    <w:name w:val="CE079D6D41574019936B9FB146F48328"/>
    <w:rsid w:val="00AB3EF9"/>
    <w:pPr>
      <w:spacing w:after="120" w:line="240" w:lineRule="auto"/>
      <w:ind w:left="432"/>
    </w:pPr>
    <w:rPr>
      <w:rFonts w:ascii="Verdana" w:eastAsia="Times New Roman" w:hAnsi="Verdana" w:cs="Times New Roman"/>
      <w:sz w:val="16"/>
      <w:szCs w:val="24"/>
    </w:rPr>
  </w:style>
  <w:style w:type="paragraph" w:customStyle="1" w:styleId="7A7EF5014CCB4D07B100AAB127A6EC4E">
    <w:name w:val="7A7EF5014CCB4D07B100AAB127A6EC4E"/>
    <w:rsid w:val="00AB3EF9"/>
    <w:pPr>
      <w:spacing w:after="120" w:line="240" w:lineRule="auto"/>
      <w:ind w:left="720"/>
      <w:contextualSpacing/>
    </w:pPr>
    <w:rPr>
      <w:rFonts w:ascii="Verdana" w:eastAsia="Times New Roman" w:hAnsi="Verdana" w:cs="Times New Roman"/>
      <w:sz w:val="16"/>
      <w:szCs w:val="24"/>
    </w:rPr>
  </w:style>
  <w:style w:type="paragraph" w:customStyle="1" w:styleId="008E805A310548ADA5AA9270249C1B80">
    <w:name w:val="008E805A310548ADA5AA9270249C1B80"/>
    <w:rsid w:val="00AB3EF9"/>
    <w:pPr>
      <w:spacing w:after="120" w:line="240" w:lineRule="auto"/>
      <w:ind w:left="720"/>
      <w:contextualSpacing/>
    </w:pPr>
    <w:rPr>
      <w:rFonts w:ascii="Verdana" w:eastAsia="Times New Roman" w:hAnsi="Verdana" w:cs="Times New Roman"/>
      <w:sz w:val="16"/>
      <w:szCs w:val="24"/>
    </w:rPr>
  </w:style>
  <w:style w:type="paragraph" w:customStyle="1" w:styleId="69F4A74BB6D94336A4637D76BCA652DB">
    <w:name w:val="69F4A74BB6D94336A4637D76BCA652DB"/>
    <w:rsid w:val="00AB3EF9"/>
    <w:pPr>
      <w:spacing w:after="120" w:line="240" w:lineRule="auto"/>
      <w:ind w:left="720"/>
      <w:contextualSpacing/>
    </w:pPr>
    <w:rPr>
      <w:rFonts w:ascii="Verdana" w:eastAsia="Times New Roman" w:hAnsi="Verdana" w:cs="Times New Roman"/>
      <w:sz w:val="16"/>
      <w:szCs w:val="24"/>
    </w:rPr>
  </w:style>
  <w:style w:type="paragraph" w:customStyle="1" w:styleId="871568F9191C49C5B6482FE04DF92E7F">
    <w:name w:val="871568F9191C49C5B6482FE04DF92E7F"/>
    <w:rsid w:val="00AB3EF9"/>
    <w:pPr>
      <w:spacing w:after="120" w:line="240" w:lineRule="auto"/>
      <w:ind w:left="432"/>
    </w:pPr>
    <w:rPr>
      <w:rFonts w:ascii="Verdana" w:eastAsia="Times New Roman" w:hAnsi="Verdana" w:cs="Times New Roman"/>
      <w:sz w:val="16"/>
      <w:szCs w:val="24"/>
    </w:rPr>
  </w:style>
  <w:style w:type="paragraph" w:customStyle="1" w:styleId="1D3C302CC04D4D64AF27F51A25365C48">
    <w:name w:val="1D3C302CC04D4D64AF27F51A25365C48"/>
    <w:rsid w:val="00AB3EF9"/>
    <w:pPr>
      <w:spacing w:after="120" w:line="240" w:lineRule="auto"/>
      <w:ind w:left="432"/>
    </w:pPr>
    <w:rPr>
      <w:rFonts w:ascii="Verdana" w:eastAsia="Times New Roman" w:hAnsi="Verdana" w:cs="Times New Roman"/>
      <w:sz w:val="16"/>
      <w:szCs w:val="24"/>
    </w:rPr>
  </w:style>
  <w:style w:type="paragraph" w:customStyle="1" w:styleId="DF278DC9635047F7A294E65BB6C4167E">
    <w:name w:val="DF278DC9635047F7A294E65BB6C4167E"/>
    <w:rsid w:val="00AB3EF9"/>
    <w:pPr>
      <w:spacing w:after="120" w:line="240" w:lineRule="auto"/>
      <w:ind w:left="432"/>
    </w:pPr>
    <w:rPr>
      <w:rFonts w:ascii="Verdana" w:eastAsia="Times New Roman" w:hAnsi="Verdana" w:cs="Times New Roman"/>
      <w:sz w:val="16"/>
      <w:szCs w:val="24"/>
    </w:rPr>
  </w:style>
  <w:style w:type="paragraph" w:customStyle="1" w:styleId="0327FF73AA934BC982E183D2872DD745">
    <w:name w:val="0327FF73AA934BC982E183D2872DD745"/>
    <w:rsid w:val="00AB3EF9"/>
    <w:pPr>
      <w:spacing w:after="120" w:line="240" w:lineRule="auto"/>
      <w:ind w:left="432"/>
    </w:pPr>
    <w:rPr>
      <w:rFonts w:ascii="Verdana" w:eastAsia="Times New Roman" w:hAnsi="Verdana" w:cs="Times New Roman"/>
      <w:sz w:val="16"/>
      <w:szCs w:val="24"/>
    </w:rPr>
  </w:style>
  <w:style w:type="paragraph" w:customStyle="1" w:styleId="AD6B3FA2D4ED4A4FA389FDFE8BDEBE8C">
    <w:name w:val="AD6B3FA2D4ED4A4FA389FDFE8BDEBE8C"/>
    <w:rsid w:val="00AB3EF9"/>
    <w:pPr>
      <w:spacing w:after="120" w:line="240" w:lineRule="auto"/>
      <w:ind w:left="432"/>
    </w:pPr>
    <w:rPr>
      <w:rFonts w:ascii="Verdana" w:eastAsia="Times New Roman" w:hAnsi="Verdana" w:cs="Times New Roman"/>
      <w:sz w:val="16"/>
      <w:szCs w:val="24"/>
    </w:rPr>
  </w:style>
  <w:style w:type="paragraph" w:customStyle="1" w:styleId="F4503659CA5B4582ADF1FAD44C07B2DB">
    <w:name w:val="F4503659CA5B4582ADF1FAD44C07B2DB"/>
    <w:rsid w:val="00AB3EF9"/>
    <w:pPr>
      <w:spacing w:after="120" w:line="240" w:lineRule="auto"/>
      <w:ind w:left="432"/>
    </w:pPr>
    <w:rPr>
      <w:rFonts w:ascii="Verdana" w:eastAsia="Times New Roman" w:hAnsi="Verdana" w:cs="Times New Roman"/>
      <w:sz w:val="16"/>
      <w:szCs w:val="24"/>
    </w:rPr>
  </w:style>
  <w:style w:type="paragraph" w:customStyle="1" w:styleId="6B6248B34CC649A2A039F59BCB3312D3">
    <w:name w:val="6B6248B34CC649A2A039F59BCB3312D3"/>
    <w:rsid w:val="00AB3EF9"/>
    <w:pPr>
      <w:spacing w:after="120" w:line="240" w:lineRule="auto"/>
      <w:ind w:left="720"/>
      <w:contextualSpacing/>
    </w:pPr>
    <w:rPr>
      <w:rFonts w:ascii="Verdana" w:eastAsia="Times New Roman" w:hAnsi="Verdana" w:cs="Times New Roman"/>
      <w:sz w:val="16"/>
      <w:szCs w:val="24"/>
    </w:rPr>
  </w:style>
  <w:style w:type="paragraph" w:customStyle="1" w:styleId="F9634BDDF7704F53AB47002101CCCAF9">
    <w:name w:val="F9634BDDF7704F53AB47002101CCCAF9"/>
    <w:rsid w:val="00AB3EF9"/>
    <w:pPr>
      <w:spacing w:after="120" w:line="240" w:lineRule="auto"/>
      <w:ind w:left="432"/>
    </w:pPr>
    <w:rPr>
      <w:rFonts w:ascii="Verdana" w:eastAsia="Times New Roman" w:hAnsi="Verdana" w:cs="Times New Roman"/>
      <w:sz w:val="16"/>
      <w:szCs w:val="24"/>
    </w:rPr>
  </w:style>
  <w:style w:type="paragraph" w:customStyle="1" w:styleId="7B12585CACE54A13B2F06B3663588EED">
    <w:name w:val="7B12585CACE54A13B2F06B3663588EED"/>
    <w:rsid w:val="00AB3EF9"/>
    <w:pPr>
      <w:keepNext/>
      <w:numPr>
        <w:ilvl w:val="1"/>
        <w:numId w:val="1"/>
      </w:numPr>
      <w:spacing w:before="240" w:after="0" w:line="240" w:lineRule="auto"/>
      <w:ind w:left="720" w:hanging="360"/>
      <w:outlineLvl w:val="1"/>
    </w:pPr>
    <w:rPr>
      <w:rFonts w:ascii="Verdana" w:eastAsia="Times New Roman" w:hAnsi="Verdana" w:cs="Times New Roman"/>
      <w:b/>
      <w:bCs/>
      <w:color w:val="3366FF"/>
      <w:sz w:val="18"/>
      <w:szCs w:val="24"/>
      <w:lang w:val="fr-FR"/>
    </w:rPr>
  </w:style>
  <w:style w:type="paragraph" w:customStyle="1" w:styleId="D24B3FB4B77F46F0B0845F9A140F6476">
    <w:name w:val="D24B3FB4B77F46F0B0845F9A140F6476"/>
    <w:rsid w:val="00AB3EF9"/>
    <w:pPr>
      <w:spacing w:after="120" w:line="240" w:lineRule="auto"/>
      <w:ind w:left="432"/>
    </w:pPr>
    <w:rPr>
      <w:rFonts w:ascii="Verdana" w:eastAsia="Times New Roman" w:hAnsi="Verdana" w:cs="Times New Roman"/>
      <w:sz w:val="16"/>
      <w:szCs w:val="24"/>
    </w:rPr>
  </w:style>
  <w:style w:type="paragraph" w:customStyle="1" w:styleId="FECDD1DA3F074F50A31529682CDBDB42">
    <w:name w:val="FECDD1DA3F074F50A31529682CDBDB42"/>
    <w:rsid w:val="00AB3EF9"/>
    <w:pPr>
      <w:spacing w:after="120" w:line="240" w:lineRule="auto"/>
      <w:ind w:left="432"/>
    </w:pPr>
    <w:rPr>
      <w:rFonts w:ascii="Verdana" w:eastAsia="Times New Roman" w:hAnsi="Verdana" w:cs="Times New Roman"/>
      <w:sz w:val="16"/>
      <w:szCs w:val="24"/>
    </w:rPr>
  </w:style>
  <w:style w:type="paragraph" w:customStyle="1" w:styleId="E02405B6F33B47559FC081AE4A30134E">
    <w:name w:val="E02405B6F33B47559FC081AE4A30134E"/>
    <w:rsid w:val="00AB3EF9"/>
    <w:pPr>
      <w:spacing w:after="120" w:line="240" w:lineRule="auto"/>
      <w:ind w:left="720"/>
      <w:contextualSpacing/>
    </w:pPr>
    <w:rPr>
      <w:rFonts w:ascii="Verdana" w:eastAsia="Times New Roman" w:hAnsi="Verdana" w:cs="Times New Roman"/>
      <w:sz w:val="16"/>
      <w:szCs w:val="24"/>
    </w:rPr>
  </w:style>
  <w:style w:type="paragraph" w:customStyle="1" w:styleId="77A10BCF78634C0790987E972B05CE4A">
    <w:name w:val="77A10BCF78634C0790987E972B05CE4A"/>
    <w:rsid w:val="00AB3EF9"/>
    <w:pPr>
      <w:spacing w:after="120" w:line="240" w:lineRule="auto"/>
      <w:ind w:left="432"/>
    </w:pPr>
    <w:rPr>
      <w:rFonts w:ascii="Verdana" w:eastAsia="Times New Roman" w:hAnsi="Verdana" w:cs="Times New Roman"/>
      <w:sz w:val="16"/>
      <w:szCs w:val="24"/>
    </w:rPr>
  </w:style>
  <w:style w:type="paragraph" w:customStyle="1" w:styleId="FF922196FC7A454EAF102BD96022A1FC">
    <w:name w:val="FF922196FC7A454EAF102BD96022A1FC"/>
    <w:rsid w:val="00AB3EF9"/>
    <w:pPr>
      <w:spacing w:after="120" w:line="240" w:lineRule="auto"/>
      <w:ind w:left="432"/>
    </w:pPr>
    <w:rPr>
      <w:rFonts w:ascii="Verdana" w:eastAsia="Times New Roman" w:hAnsi="Verdana" w:cs="Times New Roman"/>
      <w:sz w:val="16"/>
      <w:szCs w:val="24"/>
    </w:rPr>
  </w:style>
  <w:style w:type="paragraph" w:customStyle="1" w:styleId="4D45B66266D7459DA40FEF7AA4B29109">
    <w:name w:val="4D45B66266D7459DA40FEF7AA4B29109"/>
    <w:rsid w:val="00AB3EF9"/>
    <w:pPr>
      <w:keepNext/>
      <w:tabs>
        <w:tab w:val="num" w:pos="1440"/>
      </w:tabs>
      <w:spacing w:before="240" w:after="0" w:line="240" w:lineRule="auto"/>
      <w:ind w:left="720" w:hanging="360"/>
      <w:outlineLvl w:val="1"/>
    </w:pPr>
    <w:rPr>
      <w:rFonts w:ascii="Verdana" w:eastAsia="Times New Roman" w:hAnsi="Verdana" w:cs="Times New Roman"/>
      <w:b/>
      <w:bCs/>
      <w:color w:val="3366FF"/>
      <w:sz w:val="18"/>
      <w:szCs w:val="24"/>
      <w:lang w:val="fr-FR"/>
    </w:rPr>
  </w:style>
  <w:style w:type="paragraph" w:customStyle="1" w:styleId="B24FB2764D9D48EE916620C3D3072F8E">
    <w:name w:val="B24FB2764D9D48EE916620C3D3072F8E"/>
    <w:rsid w:val="00AB3EF9"/>
    <w:pPr>
      <w:keepNext/>
      <w:tabs>
        <w:tab w:val="num" w:pos="1440"/>
      </w:tabs>
      <w:spacing w:before="240" w:after="0" w:line="240" w:lineRule="auto"/>
      <w:ind w:left="720" w:hanging="360"/>
      <w:outlineLvl w:val="1"/>
    </w:pPr>
    <w:rPr>
      <w:rFonts w:ascii="Verdana" w:eastAsia="Times New Roman" w:hAnsi="Verdana" w:cs="Times New Roman"/>
      <w:b/>
      <w:bCs/>
      <w:color w:val="3366FF"/>
      <w:sz w:val="18"/>
      <w:szCs w:val="24"/>
      <w:lang w:val="fr-FR"/>
    </w:rPr>
  </w:style>
  <w:style w:type="paragraph" w:customStyle="1" w:styleId="D48B116EA92D48B8A955B67E74DCA175">
    <w:name w:val="D48B116EA92D48B8A955B67E74DCA175"/>
    <w:rsid w:val="00AB3EF9"/>
    <w:pPr>
      <w:spacing w:after="120" w:line="240" w:lineRule="auto"/>
      <w:ind w:left="432"/>
    </w:pPr>
    <w:rPr>
      <w:rFonts w:ascii="Verdana" w:eastAsia="Times New Roman" w:hAnsi="Verdana" w:cs="Times New Roman"/>
      <w:sz w:val="16"/>
      <w:szCs w:val="24"/>
    </w:rPr>
  </w:style>
  <w:style w:type="paragraph" w:customStyle="1" w:styleId="AB8C4FE95B4F43A3807C61B1A5B865F7">
    <w:name w:val="AB8C4FE95B4F43A3807C61B1A5B865F7"/>
    <w:rsid w:val="00AB3EF9"/>
    <w:pPr>
      <w:spacing w:after="120" w:line="240" w:lineRule="auto"/>
      <w:ind w:left="432"/>
    </w:pPr>
    <w:rPr>
      <w:rFonts w:ascii="Verdana" w:eastAsia="Times New Roman" w:hAnsi="Verdana" w:cs="Times New Roman"/>
      <w:sz w:val="16"/>
      <w:szCs w:val="24"/>
    </w:rPr>
  </w:style>
  <w:style w:type="paragraph" w:customStyle="1" w:styleId="758388BFD62642419E8EEDC67B868B51">
    <w:name w:val="758388BFD62642419E8EEDC67B868B51"/>
    <w:rsid w:val="00AB3EF9"/>
    <w:pPr>
      <w:spacing w:after="120" w:line="240" w:lineRule="auto"/>
      <w:ind w:left="432"/>
    </w:pPr>
    <w:rPr>
      <w:rFonts w:ascii="Verdana" w:eastAsia="Times New Roman" w:hAnsi="Verdana" w:cs="Times New Roman"/>
      <w:sz w:val="16"/>
      <w:szCs w:val="24"/>
    </w:rPr>
  </w:style>
  <w:style w:type="paragraph" w:customStyle="1" w:styleId="DA5306EA8A9F49C4868993009F461C2F">
    <w:name w:val="DA5306EA8A9F49C4868993009F461C2F"/>
    <w:rsid w:val="00AB3EF9"/>
    <w:pPr>
      <w:spacing w:after="120" w:line="240" w:lineRule="auto"/>
      <w:ind w:left="432"/>
    </w:pPr>
    <w:rPr>
      <w:rFonts w:ascii="Verdana" w:eastAsia="Times New Roman" w:hAnsi="Verdana" w:cs="Times New Roman"/>
      <w:sz w:val="16"/>
      <w:szCs w:val="24"/>
    </w:rPr>
  </w:style>
  <w:style w:type="paragraph" w:customStyle="1" w:styleId="615A4BD06C5E4846860395C5512C6B2B">
    <w:name w:val="615A4BD06C5E4846860395C5512C6B2B"/>
    <w:rsid w:val="00AB3EF9"/>
    <w:pPr>
      <w:spacing w:after="120" w:line="240" w:lineRule="auto"/>
      <w:ind w:left="432"/>
    </w:pPr>
    <w:rPr>
      <w:rFonts w:ascii="Verdana" w:eastAsia="Times New Roman" w:hAnsi="Verdana" w:cs="Times New Roman"/>
      <w:sz w:val="16"/>
      <w:szCs w:val="24"/>
    </w:rPr>
  </w:style>
  <w:style w:type="paragraph" w:customStyle="1" w:styleId="EB05DBF0079D403495AC310F93CA584D">
    <w:name w:val="EB05DBF0079D403495AC310F93CA584D"/>
    <w:rsid w:val="00AB3EF9"/>
    <w:pPr>
      <w:spacing w:after="120" w:line="240" w:lineRule="auto"/>
      <w:ind w:left="432"/>
    </w:pPr>
    <w:rPr>
      <w:rFonts w:ascii="Verdana" w:eastAsia="Times New Roman" w:hAnsi="Verdana" w:cs="Times New Roman"/>
      <w:sz w:val="16"/>
      <w:szCs w:val="24"/>
    </w:rPr>
  </w:style>
  <w:style w:type="paragraph" w:customStyle="1" w:styleId="B5E20C5ED9B845648A9AFCF32FEE97EB">
    <w:name w:val="B5E20C5ED9B845648A9AFCF32FEE97EB"/>
    <w:rsid w:val="00AB3EF9"/>
    <w:pPr>
      <w:spacing w:after="120" w:line="240" w:lineRule="auto"/>
      <w:ind w:left="432"/>
    </w:pPr>
    <w:rPr>
      <w:rFonts w:ascii="Verdana" w:eastAsia="Times New Roman" w:hAnsi="Verdana" w:cs="Times New Roman"/>
      <w:sz w:val="16"/>
      <w:szCs w:val="24"/>
    </w:rPr>
  </w:style>
  <w:style w:type="paragraph" w:customStyle="1" w:styleId="4A401C3F840C4D0AA0977E7EEB53F609">
    <w:name w:val="4A401C3F840C4D0AA0977E7EEB53F609"/>
    <w:rsid w:val="00AB3EF9"/>
    <w:pPr>
      <w:spacing w:after="120" w:line="240" w:lineRule="auto"/>
      <w:ind w:left="432"/>
    </w:pPr>
    <w:rPr>
      <w:rFonts w:ascii="Verdana" w:eastAsia="Times New Roman" w:hAnsi="Verdana" w:cs="Times New Roman"/>
      <w:sz w:val="16"/>
      <w:szCs w:val="24"/>
    </w:rPr>
  </w:style>
  <w:style w:type="paragraph" w:customStyle="1" w:styleId="B3AE6879526747D3A449914422A9ADB8">
    <w:name w:val="B3AE6879526747D3A449914422A9ADB8"/>
    <w:rsid w:val="00AB3EF9"/>
    <w:pPr>
      <w:spacing w:after="120" w:line="240" w:lineRule="auto"/>
      <w:ind w:left="432"/>
    </w:pPr>
    <w:rPr>
      <w:rFonts w:ascii="Verdana" w:eastAsia="Times New Roman" w:hAnsi="Verdana" w:cs="Times New Roman"/>
      <w:sz w:val="16"/>
      <w:szCs w:val="24"/>
    </w:rPr>
  </w:style>
  <w:style w:type="paragraph" w:customStyle="1" w:styleId="D27429D36AAC4AAB8557A4D7C4DDD67D">
    <w:name w:val="D27429D36AAC4AAB8557A4D7C4DDD67D"/>
    <w:rsid w:val="00AB3EF9"/>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311AF6B63A97457193CEE7EF96A6B211">
    <w:name w:val="311AF6B63A97457193CEE7EF96A6B211"/>
    <w:rsid w:val="00AB3EF9"/>
    <w:pPr>
      <w:spacing w:after="120" w:line="240" w:lineRule="auto"/>
      <w:ind w:left="432"/>
    </w:pPr>
    <w:rPr>
      <w:rFonts w:ascii="Verdana" w:eastAsia="Times New Roman" w:hAnsi="Verdana" w:cs="Times New Roman"/>
      <w:sz w:val="16"/>
      <w:szCs w:val="24"/>
    </w:rPr>
  </w:style>
  <w:style w:type="paragraph" w:customStyle="1" w:styleId="A2258DF00AEA46469B56252F9A778767">
    <w:name w:val="A2258DF00AEA46469B56252F9A778767"/>
    <w:rsid w:val="00AB3EF9"/>
    <w:pPr>
      <w:spacing w:after="120" w:line="240" w:lineRule="auto"/>
      <w:ind w:left="432"/>
    </w:pPr>
    <w:rPr>
      <w:rFonts w:ascii="Verdana" w:eastAsia="Times New Roman" w:hAnsi="Verdana" w:cs="Times New Roman"/>
      <w:sz w:val="16"/>
      <w:szCs w:val="24"/>
    </w:rPr>
  </w:style>
  <w:style w:type="paragraph" w:customStyle="1" w:styleId="B01677327FB44088BF30C844D13E1C6C">
    <w:name w:val="B01677327FB44088BF30C844D13E1C6C"/>
    <w:rsid w:val="00AB3EF9"/>
    <w:pPr>
      <w:spacing w:after="120" w:line="240" w:lineRule="auto"/>
      <w:ind w:left="432"/>
    </w:pPr>
    <w:rPr>
      <w:rFonts w:ascii="Verdana" w:eastAsia="Times New Roman" w:hAnsi="Verdana" w:cs="Times New Roman"/>
      <w:sz w:val="16"/>
      <w:szCs w:val="24"/>
    </w:rPr>
  </w:style>
  <w:style w:type="paragraph" w:customStyle="1" w:styleId="6C1FBD8D3CE0460F98CF8638401C6D4E">
    <w:name w:val="6C1FBD8D3CE0460F98CF8638401C6D4E"/>
    <w:rsid w:val="00AB3EF9"/>
    <w:pPr>
      <w:spacing w:after="120" w:line="240" w:lineRule="auto"/>
      <w:ind w:left="432"/>
    </w:pPr>
    <w:rPr>
      <w:rFonts w:ascii="Verdana" w:eastAsia="Times New Roman" w:hAnsi="Verdana" w:cs="Times New Roman"/>
      <w:sz w:val="16"/>
      <w:szCs w:val="24"/>
    </w:rPr>
  </w:style>
  <w:style w:type="paragraph" w:customStyle="1" w:styleId="4E9BB2E0190141ECBFE72BCE60E974C7">
    <w:name w:val="4E9BB2E0190141ECBFE72BCE60E974C7"/>
    <w:rsid w:val="00AB3EF9"/>
    <w:pPr>
      <w:spacing w:after="120" w:line="240" w:lineRule="auto"/>
      <w:ind w:left="432"/>
    </w:pPr>
    <w:rPr>
      <w:rFonts w:ascii="Verdana" w:eastAsia="Times New Roman" w:hAnsi="Verdana" w:cs="Times New Roman"/>
      <w:sz w:val="16"/>
      <w:szCs w:val="24"/>
    </w:rPr>
  </w:style>
  <w:style w:type="paragraph" w:customStyle="1" w:styleId="30D5E66E044C497297ED708E9C2760BB">
    <w:name w:val="30D5E66E044C497297ED708E9C2760BB"/>
    <w:rsid w:val="00AB3EF9"/>
    <w:pPr>
      <w:spacing w:after="120" w:line="240" w:lineRule="auto"/>
      <w:ind w:left="432"/>
    </w:pPr>
    <w:rPr>
      <w:rFonts w:ascii="Verdana" w:eastAsia="Times New Roman" w:hAnsi="Verdana" w:cs="Times New Roman"/>
      <w:sz w:val="16"/>
      <w:szCs w:val="24"/>
    </w:rPr>
  </w:style>
  <w:style w:type="paragraph" w:customStyle="1" w:styleId="88CCBC2D97B5424596CD5927B644EAA4">
    <w:name w:val="88CCBC2D97B5424596CD5927B644EAA4"/>
    <w:rsid w:val="00AB3EF9"/>
    <w:pPr>
      <w:spacing w:after="120" w:line="240" w:lineRule="auto"/>
      <w:ind w:left="432"/>
    </w:pPr>
    <w:rPr>
      <w:rFonts w:ascii="Verdana" w:eastAsia="Times New Roman" w:hAnsi="Verdana" w:cs="Times New Roman"/>
      <w:sz w:val="16"/>
      <w:szCs w:val="24"/>
    </w:rPr>
  </w:style>
  <w:style w:type="paragraph" w:customStyle="1" w:styleId="07E4C6B09AED4EAAA012C3630D823C0E">
    <w:name w:val="07E4C6B09AED4EAAA012C3630D823C0E"/>
    <w:rsid w:val="00AB3EF9"/>
    <w:pPr>
      <w:spacing w:after="120" w:line="240" w:lineRule="auto"/>
      <w:ind w:left="432"/>
    </w:pPr>
    <w:rPr>
      <w:rFonts w:ascii="Verdana" w:eastAsia="Times New Roman" w:hAnsi="Verdana" w:cs="Times New Roman"/>
      <w:sz w:val="16"/>
      <w:szCs w:val="24"/>
    </w:rPr>
  </w:style>
  <w:style w:type="paragraph" w:customStyle="1" w:styleId="7D9B767E13D94D869CF1E539950EE775">
    <w:name w:val="7D9B767E13D94D869CF1E539950EE775"/>
    <w:rsid w:val="00AB3EF9"/>
    <w:pPr>
      <w:spacing w:after="120" w:line="240" w:lineRule="auto"/>
      <w:ind w:left="432"/>
    </w:pPr>
    <w:rPr>
      <w:rFonts w:ascii="Verdana" w:eastAsia="Times New Roman" w:hAnsi="Verdana" w:cs="Times New Roman"/>
      <w:sz w:val="16"/>
      <w:szCs w:val="24"/>
    </w:rPr>
  </w:style>
  <w:style w:type="paragraph" w:customStyle="1" w:styleId="7C982EAE7E21438EB6AF8D523ED1CEE7">
    <w:name w:val="7C982EAE7E21438EB6AF8D523ED1CEE7"/>
    <w:rsid w:val="00AB3EF9"/>
    <w:pPr>
      <w:spacing w:after="120" w:line="240" w:lineRule="auto"/>
      <w:ind w:left="432"/>
    </w:pPr>
    <w:rPr>
      <w:rFonts w:ascii="Verdana" w:eastAsia="Times New Roman" w:hAnsi="Verdana" w:cs="Times New Roman"/>
      <w:sz w:val="16"/>
      <w:szCs w:val="24"/>
    </w:rPr>
  </w:style>
  <w:style w:type="paragraph" w:customStyle="1" w:styleId="0D15E770EE144D349EF69F5AB421876A">
    <w:name w:val="0D15E770EE144D349EF69F5AB421876A"/>
    <w:rsid w:val="00AB3EF9"/>
    <w:pPr>
      <w:spacing w:after="120" w:line="240" w:lineRule="auto"/>
      <w:ind w:left="432"/>
    </w:pPr>
    <w:rPr>
      <w:rFonts w:ascii="Verdana" w:eastAsia="Times New Roman" w:hAnsi="Verdana" w:cs="Times New Roman"/>
      <w:sz w:val="16"/>
      <w:szCs w:val="24"/>
    </w:rPr>
  </w:style>
  <w:style w:type="paragraph" w:customStyle="1" w:styleId="25994F2C16774E86A3AEB51A8FB569E1">
    <w:name w:val="25994F2C16774E86A3AEB51A8FB569E1"/>
    <w:rsid w:val="001D3210"/>
  </w:style>
  <w:style w:type="paragraph" w:customStyle="1" w:styleId="51A4672BEE224F0599DC4EDB54CBEDC4">
    <w:name w:val="51A4672BEE224F0599DC4EDB54CBEDC4"/>
    <w:rsid w:val="00CF6B5A"/>
  </w:style>
  <w:style w:type="paragraph" w:customStyle="1" w:styleId="F0596DC8877440D6A25B7DC754D2EA96">
    <w:name w:val="F0596DC8877440D6A25B7DC754D2EA96"/>
    <w:rsid w:val="00CF6B5A"/>
  </w:style>
  <w:style w:type="paragraph" w:customStyle="1" w:styleId="2CDA89A1CD85415188FED0B958D44EBE">
    <w:name w:val="2CDA89A1CD85415188FED0B958D44EBE"/>
    <w:rsid w:val="004B4A1A"/>
  </w:style>
  <w:style w:type="paragraph" w:customStyle="1" w:styleId="39E09EA281B9479F88B6EBA032E8ED81">
    <w:name w:val="39E09EA281B9479F88B6EBA032E8ED81"/>
    <w:rsid w:val="004B4A1A"/>
  </w:style>
  <w:style w:type="paragraph" w:customStyle="1" w:styleId="0631E5372BE344C1B6FBBB9204D4FF3B">
    <w:name w:val="0631E5372BE344C1B6FBBB9204D4FF3B"/>
    <w:rsid w:val="004B4A1A"/>
  </w:style>
  <w:style w:type="paragraph" w:customStyle="1" w:styleId="C66D2DC2C0A343C98CE795A9D820FFAB">
    <w:name w:val="C66D2DC2C0A343C98CE795A9D820FFAB"/>
    <w:rsid w:val="00545B94"/>
  </w:style>
  <w:style w:type="paragraph" w:customStyle="1" w:styleId="52306658965C4438B68DA5D99E87EDFF">
    <w:name w:val="52306658965C4438B68DA5D99E87EDFF"/>
    <w:rsid w:val="008B57F9"/>
  </w:style>
  <w:style w:type="paragraph" w:customStyle="1" w:styleId="60FDB7199081407EAE1BC9F794C3F2C3">
    <w:name w:val="60FDB7199081407EAE1BC9F794C3F2C3"/>
    <w:rsid w:val="008B57F9"/>
  </w:style>
  <w:style w:type="paragraph" w:customStyle="1" w:styleId="CB8375D99D2845A7B1141414C0D4CD24">
    <w:name w:val="CB8375D99D2845A7B1141414C0D4CD24"/>
    <w:rsid w:val="008B57F9"/>
  </w:style>
  <w:style w:type="paragraph" w:customStyle="1" w:styleId="93B9CD1A7F46497681AAB1CF13E672F1">
    <w:name w:val="93B9CD1A7F46497681AAB1CF13E672F1"/>
    <w:rsid w:val="008B57F9"/>
  </w:style>
  <w:style w:type="paragraph" w:customStyle="1" w:styleId="E6E96D44FAF348B6A5C9F368367596E3">
    <w:name w:val="E6E96D44FAF348B6A5C9F368367596E3"/>
    <w:rsid w:val="008B57F9"/>
  </w:style>
  <w:style w:type="paragraph" w:customStyle="1" w:styleId="97E0441A6E1846CBB3D41A9CF25DC97C">
    <w:name w:val="97E0441A6E1846CBB3D41A9CF25DC97C"/>
    <w:rsid w:val="008B57F9"/>
  </w:style>
  <w:style w:type="paragraph" w:customStyle="1" w:styleId="9F2D54C893FC40978A1FBC6365F4324F">
    <w:name w:val="9F2D54C893FC40978A1FBC6365F4324F"/>
    <w:rsid w:val="008B57F9"/>
  </w:style>
  <w:style w:type="paragraph" w:customStyle="1" w:styleId="F0A4CBEA9AB847BCB94AB8CB58B98F1F">
    <w:name w:val="F0A4CBEA9AB847BCB94AB8CB58B98F1F"/>
    <w:rsid w:val="00883397"/>
  </w:style>
  <w:style w:type="paragraph" w:customStyle="1" w:styleId="D2C32E7061184D33B165B505A572E6C3">
    <w:name w:val="D2C32E7061184D33B165B505A572E6C3"/>
    <w:rsid w:val="00883397"/>
  </w:style>
  <w:style w:type="paragraph" w:customStyle="1" w:styleId="C17C16E61D3745199B1A9F431C976F5B">
    <w:name w:val="C17C16E61D3745199B1A9F431C976F5B"/>
    <w:rsid w:val="00C230F0"/>
  </w:style>
  <w:style w:type="paragraph" w:customStyle="1" w:styleId="D1E355295F5048CCBDC773ACCB3FD58B">
    <w:name w:val="D1E355295F5048CCBDC773ACCB3FD58B"/>
    <w:rsid w:val="00C230F0"/>
    <w:pPr>
      <w:spacing w:after="80" w:line="240" w:lineRule="auto"/>
    </w:pPr>
    <w:rPr>
      <w:rFonts w:ascii="Verdana" w:eastAsia="Times New Roman" w:hAnsi="Verdana" w:cs="Times New Roman"/>
      <w:sz w:val="18"/>
      <w:szCs w:val="18"/>
    </w:rPr>
  </w:style>
  <w:style w:type="paragraph" w:customStyle="1" w:styleId="F93C26757FEC4EE58FAF0E131E7F0DF13">
    <w:name w:val="F93C26757FEC4EE58FAF0E131E7F0DF13"/>
    <w:rsid w:val="00C230F0"/>
    <w:pPr>
      <w:spacing w:after="80" w:line="240" w:lineRule="auto"/>
    </w:pPr>
    <w:rPr>
      <w:rFonts w:ascii="Verdana" w:eastAsia="Times New Roman" w:hAnsi="Verdana" w:cs="Times New Roman"/>
      <w:sz w:val="18"/>
      <w:szCs w:val="18"/>
    </w:rPr>
  </w:style>
  <w:style w:type="paragraph" w:customStyle="1" w:styleId="D8EDDD5E48C14D8C81C030D9BD1480C13">
    <w:name w:val="D8EDDD5E48C14D8C81C030D9BD1480C13"/>
    <w:rsid w:val="00C230F0"/>
    <w:pPr>
      <w:spacing w:after="80" w:line="240" w:lineRule="auto"/>
    </w:pPr>
    <w:rPr>
      <w:rFonts w:ascii="Verdana" w:eastAsia="Times New Roman" w:hAnsi="Verdana" w:cs="Times New Roman"/>
      <w:sz w:val="18"/>
      <w:szCs w:val="18"/>
    </w:rPr>
  </w:style>
  <w:style w:type="paragraph" w:customStyle="1" w:styleId="5BE71E8CA6C04C1DACCEA3666DB16F683">
    <w:name w:val="5BE71E8CA6C04C1DACCEA3666DB16F683"/>
    <w:rsid w:val="00C230F0"/>
    <w:pPr>
      <w:spacing w:after="80" w:line="240" w:lineRule="auto"/>
    </w:pPr>
    <w:rPr>
      <w:rFonts w:ascii="Verdana" w:eastAsia="Times New Roman" w:hAnsi="Verdana" w:cs="Times New Roman"/>
      <w:sz w:val="18"/>
      <w:szCs w:val="18"/>
    </w:rPr>
  </w:style>
  <w:style w:type="paragraph" w:customStyle="1" w:styleId="CB8375D99D2845A7B1141414C0D4CD241">
    <w:name w:val="CB8375D99D2845A7B1141414C0D4CD241"/>
    <w:rsid w:val="00C230F0"/>
    <w:pPr>
      <w:spacing w:after="80" w:line="240" w:lineRule="auto"/>
    </w:pPr>
    <w:rPr>
      <w:rFonts w:ascii="Verdana" w:eastAsia="Times New Roman" w:hAnsi="Verdana" w:cs="Times New Roman"/>
      <w:sz w:val="18"/>
      <w:szCs w:val="18"/>
    </w:rPr>
  </w:style>
  <w:style w:type="paragraph" w:customStyle="1" w:styleId="93B9CD1A7F46497681AAB1CF13E672F11">
    <w:name w:val="93B9CD1A7F46497681AAB1CF13E672F11"/>
    <w:rsid w:val="00C230F0"/>
    <w:pPr>
      <w:spacing w:after="80" w:line="240" w:lineRule="auto"/>
    </w:pPr>
    <w:rPr>
      <w:rFonts w:ascii="Verdana" w:eastAsia="Times New Roman" w:hAnsi="Verdana" w:cs="Times New Roman"/>
      <w:sz w:val="18"/>
      <w:szCs w:val="18"/>
    </w:rPr>
  </w:style>
  <w:style w:type="paragraph" w:customStyle="1" w:styleId="E6E96D44FAF348B6A5C9F368367596E31">
    <w:name w:val="E6E96D44FAF348B6A5C9F368367596E31"/>
    <w:rsid w:val="00C230F0"/>
    <w:pPr>
      <w:spacing w:after="80" w:line="240" w:lineRule="auto"/>
    </w:pPr>
    <w:rPr>
      <w:rFonts w:ascii="Verdana" w:eastAsia="Times New Roman" w:hAnsi="Verdana" w:cs="Times New Roman"/>
      <w:sz w:val="18"/>
      <w:szCs w:val="18"/>
    </w:rPr>
  </w:style>
  <w:style w:type="paragraph" w:customStyle="1" w:styleId="3F7C4300D623499BAF8A4101816B5BAC2">
    <w:name w:val="3F7C4300D623499BAF8A4101816B5BAC2"/>
    <w:rsid w:val="00C230F0"/>
    <w:pPr>
      <w:spacing w:after="80" w:line="240" w:lineRule="auto"/>
    </w:pPr>
    <w:rPr>
      <w:rFonts w:ascii="Verdana" w:eastAsia="Times New Roman" w:hAnsi="Verdana" w:cs="Times New Roman"/>
      <w:sz w:val="18"/>
      <w:szCs w:val="18"/>
    </w:rPr>
  </w:style>
  <w:style w:type="paragraph" w:customStyle="1" w:styleId="474CF25188F4487CB5BCECB9530026C52">
    <w:name w:val="474CF25188F4487CB5BCECB9530026C52"/>
    <w:rsid w:val="00C230F0"/>
    <w:pPr>
      <w:spacing w:after="80" w:line="240" w:lineRule="auto"/>
    </w:pPr>
    <w:rPr>
      <w:rFonts w:ascii="Verdana" w:eastAsia="Times New Roman" w:hAnsi="Verdana" w:cs="Times New Roman"/>
      <w:sz w:val="18"/>
      <w:szCs w:val="18"/>
    </w:rPr>
  </w:style>
  <w:style w:type="paragraph" w:customStyle="1" w:styleId="80CA42C240DD415A9AC47D0E8E2A422C2">
    <w:name w:val="80CA42C240DD415A9AC47D0E8E2A422C2"/>
    <w:rsid w:val="00C230F0"/>
    <w:pPr>
      <w:spacing w:after="80" w:line="240" w:lineRule="auto"/>
    </w:pPr>
    <w:rPr>
      <w:rFonts w:ascii="Verdana" w:eastAsia="Times New Roman" w:hAnsi="Verdana" w:cs="Times New Roman"/>
      <w:sz w:val="18"/>
      <w:szCs w:val="18"/>
    </w:rPr>
  </w:style>
  <w:style w:type="paragraph" w:customStyle="1" w:styleId="36E05A31302842E9B3C1F60C47FDB79D">
    <w:name w:val="36E05A31302842E9B3C1F60C47FDB79D"/>
    <w:rsid w:val="00C230F0"/>
    <w:pPr>
      <w:spacing w:after="80" w:line="240" w:lineRule="auto"/>
    </w:pPr>
    <w:rPr>
      <w:rFonts w:ascii="Verdana" w:eastAsia="Times New Roman" w:hAnsi="Verdana" w:cs="Times New Roman"/>
      <w:sz w:val="18"/>
      <w:szCs w:val="18"/>
    </w:rPr>
  </w:style>
  <w:style w:type="paragraph" w:customStyle="1" w:styleId="40435DEFACA14455A0C45A86B19277B2">
    <w:name w:val="40435DEFACA14455A0C45A86B19277B2"/>
    <w:rsid w:val="00C230F0"/>
    <w:pPr>
      <w:spacing w:after="80" w:line="240" w:lineRule="auto"/>
    </w:pPr>
    <w:rPr>
      <w:rFonts w:ascii="Verdana" w:eastAsia="Times New Roman" w:hAnsi="Verdana" w:cs="Times New Roman"/>
      <w:sz w:val="18"/>
      <w:szCs w:val="18"/>
    </w:rPr>
  </w:style>
  <w:style w:type="paragraph" w:customStyle="1" w:styleId="1108E72F9EDC4424B6BA004A47E017CF">
    <w:name w:val="1108E72F9EDC4424B6BA004A47E017CF"/>
    <w:rsid w:val="00C230F0"/>
    <w:pPr>
      <w:keepNext/>
      <w:tabs>
        <w:tab w:val="num" w:pos="1440"/>
      </w:tabs>
      <w:spacing w:before="240" w:after="80" w:line="240" w:lineRule="auto"/>
      <w:ind w:left="720" w:hanging="360"/>
      <w:outlineLvl w:val="1"/>
    </w:pPr>
    <w:rPr>
      <w:rFonts w:ascii="Verdana" w:eastAsia="Times New Roman" w:hAnsi="Verdana" w:cs="Times New Roman"/>
      <w:b/>
      <w:bCs/>
      <w:color w:val="3366FF"/>
      <w:sz w:val="18"/>
      <w:szCs w:val="24"/>
      <w:lang w:val="fr-FR"/>
    </w:rPr>
  </w:style>
  <w:style w:type="paragraph" w:customStyle="1" w:styleId="FE00E80953E646998E242786861C1EE5">
    <w:name w:val="FE00E80953E646998E242786861C1EE5"/>
    <w:rsid w:val="00C230F0"/>
    <w:pPr>
      <w:keepNext/>
      <w:tabs>
        <w:tab w:val="num" w:pos="1440"/>
      </w:tabs>
      <w:spacing w:before="240" w:after="80" w:line="240" w:lineRule="auto"/>
      <w:ind w:left="720" w:hanging="360"/>
      <w:outlineLvl w:val="1"/>
    </w:pPr>
    <w:rPr>
      <w:rFonts w:ascii="Verdana" w:eastAsia="Times New Roman" w:hAnsi="Verdana" w:cs="Times New Roman"/>
      <w:b/>
      <w:bCs/>
      <w:color w:val="3366FF"/>
      <w:sz w:val="18"/>
      <w:szCs w:val="24"/>
      <w:lang w:val="fr-FR"/>
    </w:rPr>
  </w:style>
  <w:style w:type="paragraph" w:customStyle="1" w:styleId="8C9A0A37D0544BBEA39C705A2B0E9355">
    <w:name w:val="8C9A0A37D0544BBEA39C705A2B0E9355"/>
    <w:rsid w:val="00C230F0"/>
    <w:pPr>
      <w:spacing w:after="80" w:line="240" w:lineRule="auto"/>
    </w:pPr>
    <w:rPr>
      <w:rFonts w:ascii="Verdana" w:eastAsia="Times New Roman" w:hAnsi="Verdana" w:cs="Times New Roman"/>
      <w:sz w:val="18"/>
      <w:szCs w:val="18"/>
    </w:rPr>
  </w:style>
  <w:style w:type="paragraph" w:customStyle="1" w:styleId="D5A900683DC24A258546F41E20B02D71">
    <w:name w:val="D5A900683DC24A258546F41E20B02D71"/>
    <w:rsid w:val="00C230F0"/>
    <w:pPr>
      <w:spacing w:after="80" w:line="240" w:lineRule="auto"/>
    </w:pPr>
    <w:rPr>
      <w:rFonts w:ascii="Verdana" w:eastAsia="Times New Roman" w:hAnsi="Verdana" w:cs="Times New Roman"/>
      <w:sz w:val="18"/>
      <w:szCs w:val="18"/>
    </w:rPr>
  </w:style>
  <w:style w:type="paragraph" w:customStyle="1" w:styleId="680171ACDFDB4B0F8391111C7CA0186A">
    <w:name w:val="680171ACDFDB4B0F8391111C7CA0186A"/>
    <w:rsid w:val="00C230F0"/>
    <w:pPr>
      <w:spacing w:after="80" w:line="240" w:lineRule="auto"/>
    </w:pPr>
    <w:rPr>
      <w:rFonts w:ascii="Verdana" w:eastAsia="Times New Roman" w:hAnsi="Verdana" w:cs="Times New Roman"/>
      <w:sz w:val="18"/>
      <w:szCs w:val="18"/>
    </w:rPr>
  </w:style>
  <w:style w:type="paragraph" w:customStyle="1" w:styleId="8F6FCA0AF8ED40969E0FB83191E3AE4B">
    <w:name w:val="8F6FCA0AF8ED40969E0FB83191E3AE4B"/>
    <w:rsid w:val="00C230F0"/>
    <w:pPr>
      <w:spacing w:after="80" w:line="240" w:lineRule="auto"/>
    </w:pPr>
    <w:rPr>
      <w:rFonts w:ascii="Verdana" w:eastAsia="Times New Roman" w:hAnsi="Verdana" w:cs="Times New Roman"/>
      <w:sz w:val="18"/>
      <w:szCs w:val="18"/>
    </w:rPr>
  </w:style>
  <w:style w:type="paragraph" w:customStyle="1" w:styleId="9A9A8C0F455645A299CC913EBDE8C184">
    <w:name w:val="9A9A8C0F455645A299CC913EBDE8C184"/>
    <w:rsid w:val="00C230F0"/>
    <w:pPr>
      <w:spacing w:after="80" w:line="240" w:lineRule="auto"/>
    </w:pPr>
    <w:rPr>
      <w:rFonts w:ascii="Verdana" w:eastAsia="Times New Roman" w:hAnsi="Verdana" w:cs="Times New Roman"/>
      <w:sz w:val="18"/>
      <w:szCs w:val="18"/>
    </w:rPr>
  </w:style>
  <w:style w:type="paragraph" w:customStyle="1" w:styleId="0D8BD8ADBD0B45F6B41BC23DA126A4A8">
    <w:name w:val="0D8BD8ADBD0B45F6B41BC23DA126A4A8"/>
    <w:rsid w:val="00C230F0"/>
    <w:pPr>
      <w:spacing w:after="80" w:line="240" w:lineRule="auto"/>
    </w:pPr>
    <w:rPr>
      <w:rFonts w:ascii="Verdana" w:eastAsia="Times New Roman" w:hAnsi="Verdana" w:cs="Times New Roman"/>
      <w:sz w:val="18"/>
      <w:szCs w:val="18"/>
    </w:rPr>
  </w:style>
  <w:style w:type="paragraph" w:customStyle="1" w:styleId="6D6A48CC0F254C3EA579369521EA756E">
    <w:name w:val="6D6A48CC0F254C3EA579369521EA756E"/>
    <w:rsid w:val="00C230F0"/>
    <w:pPr>
      <w:spacing w:after="80" w:line="240" w:lineRule="auto"/>
    </w:pPr>
    <w:rPr>
      <w:rFonts w:ascii="Verdana" w:eastAsia="Times New Roman" w:hAnsi="Verdana" w:cs="Times New Roman"/>
      <w:sz w:val="18"/>
      <w:szCs w:val="18"/>
    </w:rPr>
  </w:style>
  <w:style w:type="paragraph" w:customStyle="1" w:styleId="DEB6E6CA6DB94407A69005E867B0F8EA">
    <w:name w:val="DEB6E6CA6DB94407A69005E867B0F8EA"/>
    <w:rsid w:val="00C230F0"/>
    <w:pPr>
      <w:spacing w:after="80" w:line="240" w:lineRule="auto"/>
    </w:pPr>
    <w:rPr>
      <w:rFonts w:ascii="Verdana" w:eastAsia="Times New Roman" w:hAnsi="Verdana" w:cs="Times New Roman"/>
      <w:sz w:val="18"/>
      <w:szCs w:val="18"/>
    </w:rPr>
  </w:style>
  <w:style w:type="paragraph" w:customStyle="1" w:styleId="469F0C757D9D4DD1BF51BA63E04A71C7">
    <w:name w:val="469F0C757D9D4DD1BF51BA63E04A71C7"/>
    <w:rsid w:val="00C230F0"/>
  </w:style>
  <w:style w:type="paragraph" w:customStyle="1" w:styleId="3542FFA6EBAA49CAAF6E4384BF941728">
    <w:name w:val="3542FFA6EBAA49CAAF6E4384BF941728"/>
    <w:rsid w:val="00C230F0"/>
  </w:style>
  <w:style w:type="paragraph" w:customStyle="1" w:styleId="7219AB68300D436BA4239D114286E7C7">
    <w:name w:val="7219AB68300D436BA4239D114286E7C7"/>
    <w:rsid w:val="00C230F0"/>
  </w:style>
  <w:style w:type="paragraph" w:customStyle="1" w:styleId="EE75A6363244476A8666CD31A1EF24F2">
    <w:name w:val="EE75A6363244476A8666CD31A1EF24F2"/>
    <w:rsid w:val="00C230F0"/>
  </w:style>
  <w:style w:type="paragraph" w:customStyle="1" w:styleId="A8D07BE84FF3401B8EBDA2A6DB26BD99">
    <w:name w:val="A8D07BE84FF3401B8EBDA2A6DB26BD99"/>
    <w:rsid w:val="00C230F0"/>
  </w:style>
  <w:style w:type="paragraph" w:customStyle="1" w:styleId="C0C86D547A174420B8FED8BBD22F2B8B">
    <w:name w:val="C0C86D547A174420B8FED8BBD22F2B8B"/>
    <w:rsid w:val="00C230F0"/>
  </w:style>
  <w:style w:type="paragraph" w:customStyle="1" w:styleId="0E442F65281E4C63B96D681672249CB5">
    <w:name w:val="0E442F65281E4C63B96D681672249CB5"/>
    <w:rsid w:val="003C4566"/>
    <w:pPr>
      <w:spacing w:after="160" w:line="259" w:lineRule="auto"/>
    </w:pPr>
  </w:style>
  <w:style w:type="paragraph" w:customStyle="1" w:styleId="0AE0E645A3FA41A6A00DB78AFCA907B3">
    <w:name w:val="0AE0E645A3FA41A6A00DB78AFCA907B3"/>
    <w:rsid w:val="003C4566"/>
    <w:pPr>
      <w:spacing w:after="160" w:line="259" w:lineRule="auto"/>
    </w:pPr>
  </w:style>
  <w:style w:type="paragraph" w:customStyle="1" w:styleId="64A089F2315B464F939EEEF18C7D5C44">
    <w:name w:val="64A089F2315B464F939EEEF18C7D5C44"/>
    <w:rsid w:val="003C456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D053C-00DE-4F43-983C-C09FA8C4F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3047</TotalTime>
  <Pages>17</Pages>
  <Words>7469</Words>
  <Characters>42575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PES Template</vt:lpstr>
    </vt:vector>
  </TitlesOfParts>
  <Company>Dassault Systemes</Company>
  <LinksUpToDate>false</LinksUpToDate>
  <CharactersWithSpaces>49945</CharactersWithSpaces>
  <SharedDoc>false</SharedDoc>
  <HLinks>
    <vt:vector size="354" baseType="variant">
      <vt:variant>
        <vt:i4>7274612</vt:i4>
      </vt:variant>
      <vt:variant>
        <vt:i4>285</vt:i4>
      </vt:variant>
      <vt:variant>
        <vt:i4>0</vt:i4>
      </vt:variant>
      <vt:variant>
        <vt:i4>5</vt:i4>
      </vt:variant>
      <vt:variant>
        <vt:lpwstr/>
      </vt:variant>
      <vt:variant>
        <vt:lpwstr>TOC</vt:lpwstr>
      </vt:variant>
      <vt:variant>
        <vt:i4>7274612</vt:i4>
      </vt:variant>
      <vt:variant>
        <vt:i4>282</vt:i4>
      </vt:variant>
      <vt:variant>
        <vt:i4>0</vt:i4>
      </vt:variant>
      <vt:variant>
        <vt:i4>5</vt:i4>
      </vt:variant>
      <vt:variant>
        <vt:lpwstr/>
      </vt:variant>
      <vt:variant>
        <vt:lpwstr>TOC</vt:lpwstr>
      </vt:variant>
      <vt:variant>
        <vt:i4>7274612</vt:i4>
      </vt:variant>
      <vt:variant>
        <vt:i4>279</vt:i4>
      </vt:variant>
      <vt:variant>
        <vt:i4>0</vt:i4>
      </vt:variant>
      <vt:variant>
        <vt:i4>5</vt:i4>
      </vt:variant>
      <vt:variant>
        <vt:lpwstr/>
      </vt:variant>
      <vt:variant>
        <vt:lpwstr>TOC</vt:lpwstr>
      </vt:variant>
      <vt:variant>
        <vt:i4>7274612</vt:i4>
      </vt:variant>
      <vt:variant>
        <vt:i4>276</vt:i4>
      </vt:variant>
      <vt:variant>
        <vt:i4>0</vt:i4>
      </vt:variant>
      <vt:variant>
        <vt:i4>5</vt:i4>
      </vt:variant>
      <vt:variant>
        <vt:lpwstr/>
      </vt:variant>
      <vt:variant>
        <vt:lpwstr>TOC</vt:lpwstr>
      </vt:variant>
      <vt:variant>
        <vt:i4>7274612</vt:i4>
      </vt:variant>
      <vt:variant>
        <vt:i4>273</vt:i4>
      </vt:variant>
      <vt:variant>
        <vt:i4>0</vt:i4>
      </vt:variant>
      <vt:variant>
        <vt:i4>5</vt:i4>
      </vt:variant>
      <vt:variant>
        <vt:lpwstr/>
      </vt:variant>
      <vt:variant>
        <vt:lpwstr>TOC</vt:lpwstr>
      </vt:variant>
      <vt:variant>
        <vt:i4>7274612</vt:i4>
      </vt:variant>
      <vt:variant>
        <vt:i4>270</vt:i4>
      </vt:variant>
      <vt:variant>
        <vt:i4>0</vt:i4>
      </vt:variant>
      <vt:variant>
        <vt:i4>5</vt:i4>
      </vt:variant>
      <vt:variant>
        <vt:lpwstr/>
      </vt:variant>
      <vt:variant>
        <vt:lpwstr>TOC</vt:lpwstr>
      </vt:variant>
      <vt:variant>
        <vt:i4>7274612</vt:i4>
      </vt:variant>
      <vt:variant>
        <vt:i4>267</vt:i4>
      </vt:variant>
      <vt:variant>
        <vt:i4>0</vt:i4>
      </vt:variant>
      <vt:variant>
        <vt:i4>5</vt:i4>
      </vt:variant>
      <vt:variant>
        <vt:lpwstr/>
      </vt:variant>
      <vt:variant>
        <vt:lpwstr>TOC</vt:lpwstr>
      </vt:variant>
      <vt:variant>
        <vt:i4>7274612</vt:i4>
      </vt:variant>
      <vt:variant>
        <vt:i4>264</vt:i4>
      </vt:variant>
      <vt:variant>
        <vt:i4>0</vt:i4>
      </vt:variant>
      <vt:variant>
        <vt:i4>5</vt:i4>
      </vt:variant>
      <vt:variant>
        <vt:lpwstr/>
      </vt:variant>
      <vt:variant>
        <vt:lpwstr>TOC</vt:lpwstr>
      </vt:variant>
      <vt:variant>
        <vt:i4>7274612</vt:i4>
      </vt:variant>
      <vt:variant>
        <vt:i4>258</vt:i4>
      </vt:variant>
      <vt:variant>
        <vt:i4>0</vt:i4>
      </vt:variant>
      <vt:variant>
        <vt:i4>5</vt:i4>
      </vt:variant>
      <vt:variant>
        <vt:lpwstr/>
      </vt:variant>
      <vt:variant>
        <vt:lpwstr>TOC</vt:lpwstr>
      </vt:variant>
      <vt:variant>
        <vt:i4>7274612</vt:i4>
      </vt:variant>
      <vt:variant>
        <vt:i4>255</vt:i4>
      </vt:variant>
      <vt:variant>
        <vt:i4>0</vt:i4>
      </vt:variant>
      <vt:variant>
        <vt:i4>5</vt:i4>
      </vt:variant>
      <vt:variant>
        <vt:lpwstr/>
      </vt:variant>
      <vt:variant>
        <vt:lpwstr>TOC</vt:lpwstr>
      </vt:variant>
      <vt:variant>
        <vt:i4>7274612</vt:i4>
      </vt:variant>
      <vt:variant>
        <vt:i4>252</vt:i4>
      </vt:variant>
      <vt:variant>
        <vt:i4>0</vt:i4>
      </vt:variant>
      <vt:variant>
        <vt:i4>5</vt:i4>
      </vt:variant>
      <vt:variant>
        <vt:lpwstr/>
      </vt:variant>
      <vt:variant>
        <vt:lpwstr>TOC</vt:lpwstr>
      </vt:variant>
      <vt:variant>
        <vt:i4>7274612</vt:i4>
      </vt:variant>
      <vt:variant>
        <vt:i4>249</vt:i4>
      </vt:variant>
      <vt:variant>
        <vt:i4>0</vt:i4>
      </vt:variant>
      <vt:variant>
        <vt:i4>5</vt:i4>
      </vt:variant>
      <vt:variant>
        <vt:lpwstr/>
      </vt:variant>
      <vt:variant>
        <vt:lpwstr>TOC</vt:lpwstr>
      </vt:variant>
      <vt:variant>
        <vt:i4>7274612</vt:i4>
      </vt:variant>
      <vt:variant>
        <vt:i4>246</vt:i4>
      </vt:variant>
      <vt:variant>
        <vt:i4>0</vt:i4>
      </vt:variant>
      <vt:variant>
        <vt:i4>5</vt:i4>
      </vt:variant>
      <vt:variant>
        <vt:lpwstr/>
      </vt:variant>
      <vt:variant>
        <vt:lpwstr>TOC</vt:lpwstr>
      </vt:variant>
      <vt:variant>
        <vt:i4>7274612</vt:i4>
      </vt:variant>
      <vt:variant>
        <vt:i4>243</vt:i4>
      </vt:variant>
      <vt:variant>
        <vt:i4>0</vt:i4>
      </vt:variant>
      <vt:variant>
        <vt:i4>5</vt:i4>
      </vt:variant>
      <vt:variant>
        <vt:lpwstr/>
      </vt:variant>
      <vt:variant>
        <vt:lpwstr>TOC</vt:lpwstr>
      </vt:variant>
      <vt:variant>
        <vt:i4>7274612</vt:i4>
      </vt:variant>
      <vt:variant>
        <vt:i4>240</vt:i4>
      </vt:variant>
      <vt:variant>
        <vt:i4>0</vt:i4>
      </vt:variant>
      <vt:variant>
        <vt:i4>5</vt:i4>
      </vt:variant>
      <vt:variant>
        <vt:lpwstr/>
      </vt:variant>
      <vt:variant>
        <vt:lpwstr>TOC</vt:lpwstr>
      </vt:variant>
      <vt:variant>
        <vt:i4>7274612</vt:i4>
      </vt:variant>
      <vt:variant>
        <vt:i4>237</vt:i4>
      </vt:variant>
      <vt:variant>
        <vt:i4>0</vt:i4>
      </vt:variant>
      <vt:variant>
        <vt:i4>5</vt:i4>
      </vt:variant>
      <vt:variant>
        <vt:lpwstr/>
      </vt:variant>
      <vt:variant>
        <vt:lpwstr>TOC</vt:lpwstr>
      </vt:variant>
      <vt:variant>
        <vt:i4>7274612</vt:i4>
      </vt:variant>
      <vt:variant>
        <vt:i4>234</vt:i4>
      </vt:variant>
      <vt:variant>
        <vt:i4>0</vt:i4>
      </vt:variant>
      <vt:variant>
        <vt:i4>5</vt:i4>
      </vt:variant>
      <vt:variant>
        <vt:lpwstr/>
      </vt:variant>
      <vt:variant>
        <vt:lpwstr>TOC</vt:lpwstr>
      </vt:variant>
      <vt:variant>
        <vt:i4>7274612</vt:i4>
      </vt:variant>
      <vt:variant>
        <vt:i4>231</vt:i4>
      </vt:variant>
      <vt:variant>
        <vt:i4>0</vt:i4>
      </vt:variant>
      <vt:variant>
        <vt:i4>5</vt:i4>
      </vt:variant>
      <vt:variant>
        <vt:lpwstr/>
      </vt:variant>
      <vt:variant>
        <vt:lpwstr>TOC</vt:lpwstr>
      </vt:variant>
      <vt:variant>
        <vt:i4>7274612</vt:i4>
      </vt:variant>
      <vt:variant>
        <vt:i4>228</vt:i4>
      </vt:variant>
      <vt:variant>
        <vt:i4>0</vt:i4>
      </vt:variant>
      <vt:variant>
        <vt:i4>5</vt:i4>
      </vt:variant>
      <vt:variant>
        <vt:lpwstr/>
      </vt:variant>
      <vt:variant>
        <vt:lpwstr>TOC</vt:lpwstr>
      </vt:variant>
      <vt:variant>
        <vt:i4>1310777</vt:i4>
      </vt:variant>
      <vt:variant>
        <vt:i4>221</vt:i4>
      </vt:variant>
      <vt:variant>
        <vt:i4>0</vt:i4>
      </vt:variant>
      <vt:variant>
        <vt:i4>5</vt:i4>
      </vt:variant>
      <vt:variant>
        <vt:lpwstr/>
      </vt:variant>
      <vt:variant>
        <vt:lpwstr>_Toc114543847</vt:lpwstr>
      </vt:variant>
      <vt:variant>
        <vt:i4>1310777</vt:i4>
      </vt:variant>
      <vt:variant>
        <vt:i4>215</vt:i4>
      </vt:variant>
      <vt:variant>
        <vt:i4>0</vt:i4>
      </vt:variant>
      <vt:variant>
        <vt:i4>5</vt:i4>
      </vt:variant>
      <vt:variant>
        <vt:lpwstr/>
      </vt:variant>
      <vt:variant>
        <vt:lpwstr>_Toc114543846</vt:lpwstr>
      </vt:variant>
      <vt:variant>
        <vt:i4>1310777</vt:i4>
      </vt:variant>
      <vt:variant>
        <vt:i4>209</vt:i4>
      </vt:variant>
      <vt:variant>
        <vt:i4>0</vt:i4>
      </vt:variant>
      <vt:variant>
        <vt:i4>5</vt:i4>
      </vt:variant>
      <vt:variant>
        <vt:lpwstr/>
      </vt:variant>
      <vt:variant>
        <vt:lpwstr>_Toc114543845</vt:lpwstr>
      </vt:variant>
      <vt:variant>
        <vt:i4>1310777</vt:i4>
      </vt:variant>
      <vt:variant>
        <vt:i4>203</vt:i4>
      </vt:variant>
      <vt:variant>
        <vt:i4>0</vt:i4>
      </vt:variant>
      <vt:variant>
        <vt:i4>5</vt:i4>
      </vt:variant>
      <vt:variant>
        <vt:lpwstr/>
      </vt:variant>
      <vt:variant>
        <vt:lpwstr>_Toc114543844</vt:lpwstr>
      </vt:variant>
      <vt:variant>
        <vt:i4>1310777</vt:i4>
      </vt:variant>
      <vt:variant>
        <vt:i4>197</vt:i4>
      </vt:variant>
      <vt:variant>
        <vt:i4>0</vt:i4>
      </vt:variant>
      <vt:variant>
        <vt:i4>5</vt:i4>
      </vt:variant>
      <vt:variant>
        <vt:lpwstr/>
      </vt:variant>
      <vt:variant>
        <vt:lpwstr>_Toc114543843</vt:lpwstr>
      </vt:variant>
      <vt:variant>
        <vt:i4>1310777</vt:i4>
      </vt:variant>
      <vt:variant>
        <vt:i4>191</vt:i4>
      </vt:variant>
      <vt:variant>
        <vt:i4>0</vt:i4>
      </vt:variant>
      <vt:variant>
        <vt:i4>5</vt:i4>
      </vt:variant>
      <vt:variant>
        <vt:lpwstr/>
      </vt:variant>
      <vt:variant>
        <vt:lpwstr>_Toc114543842</vt:lpwstr>
      </vt:variant>
      <vt:variant>
        <vt:i4>1310777</vt:i4>
      </vt:variant>
      <vt:variant>
        <vt:i4>185</vt:i4>
      </vt:variant>
      <vt:variant>
        <vt:i4>0</vt:i4>
      </vt:variant>
      <vt:variant>
        <vt:i4>5</vt:i4>
      </vt:variant>
      <vt:variant>
        <vt:lpwstr/>
      </vt:variant>
      <vt:variant>
        <vt:lpwstr>_Toc114543841</vt:lpwstr>
      </vt:variant>
      <vt:variant>
        <vt:i4>1310777</vt:i4>
      </vt:variant>
      <vt:variant>
        <vt:i4>179</vt:i4>
      </vt:variant>
      <vt:variant>
        <vt:i4>0</vt:i4>
      </vt:variant>
      <vt:variant>
        <vt:i4>5</vt:i4>
      </vt:variant>
      <vt:variant>
        <vt:lpwstr/>
      </vt:variant>
      <vt:variant>
        <vt:lpwstr>_Toc114543840</vt:lpwstr>
      </vt:variant>
      <vt:variant>
        <vt:i4>1245241</vt:i4>
      </vt:variant>
      <vt:variant>
        <vt:i4>173</vt:i4>
      </vt:variant>
      <vt:variant>
        <vt:i4>0</vt:i4>
      </vt:variant>
      <vt:variant>
        <vt:i4>5</vt:i4>
      </vt:variant>
      <vt:variant>
        <vt:lpwstr/>
      </vt:variant>
      <vt:variant>
        <vt:lpwstr>_Toc114543839</vt:lpwstr>
      </vt:variant>
      <vt:variant>
        <vt:i4>1245241</vt:i4>
      </vt:variant>
      <vt:variant>
        <vt:i4>167</vt:i4>
      </vt:variant>
      <vt:variant>
        <vt:i4>0</vt:i4>
      </vt:variant>
      <vt:variant>
        <vt:i4>5</vt:i4>
      </vt:variant>
      <vt:variant>
        <vt:lpwstr/>
      </vt:variant>
      <vt:variant>
        <vt:lpwstr>_Toc114543838</vt:lpwstr>
      </vt:variant>
      <vt:variant>
        <vt:i4>1245241</vt:i4>
      </vt:variant>
      <vt:variant>
        <vt:i4>161</vt:i4>
      </vt:variant>
      <vt:variant>
        <vt:i4>0</vt:i4>
      </vt:variant>
      <vt:variant>
        <vt:i4>5</vt:i4>
      </vt:variant>
      <vt:variant>
        <vt:lpwstr/>
      </vt:variant>
      <vt:variant>
        <vt:lpwstr>_Toc114543837</vt:lpwstr>
      </vt:variant>
      <vt:variant>
        <vt:i4>1245241</vt:i4>
      </vt:variant>
      <vt:variant>
        <vt:i4>155</vt:i4>
      </vt:variant>
      <vt:variant>
        <vt:i4>0</vt:i4>
      </vt:variant>
      <vt:variant>
        <vt:i4>5</vt:i4>
      </vt:variant>
      <vt:variant>
        <vt:lpwstr/>
      </vt:variant>
      <vt:variant>
        <vt:lpwstr>_Toc114543836</vt:lpwstr>
      </vt:variant>
      <vt:variant>
        <vt:i4>1245241</vt:i4>
      </vt:variant>
      <vt:variant>
        <vt:i4>149</vt:i4>
      </vt:variant>
      <vt:variant>
        <vt:i4>0</vt:i4>
      </vt:variant>
      <vt:variant>
        <vt:i4>5</vt:i4>
      </vt:variant>
      <vt:variant>
        <vt:lpwstr/>
      </vt:variant>
      <vt:variant>
        <vt:lpwstr>_Toc114543835</vt:lpwstr>
      </vt:variant>
      <vt:variant>
        <vt:i4>1245241</vt:i4>
      </vt:variant>
      <vt:variant>
        <vt:i4>143</vt:i4>
      </vt:variant>
      <vt:variant>
        <vt:i4>0</vt:i4>
      </vt:variant>
      <vt:variant>
        <vt:i4>5</vt:i4>
      </vt:variant>
      <vt:variant>
        <vt:lpwstr/>
      </vt:variant>
      <vt:variant>
        <vt:lpwstr>_Toc114543834</vt:lpwstr>
      </vt:variant>
      <vt:variant>
        <vt:i4>1245241</vt:i4>
      </vt:variant>
      <vt:variant>
        <vt:i4>137</vt:i4>
      </vt:variant>
      <vt:variant>
        <vt:i4>0</vt:i4>
      </vt:variant>
      <vt:variant>
        <vt:i4>5</vt:i4>
      </vt:variant>
      <vt:variant>
        <vt:lpwstr/>
      </vt:variant>
      <vt:variant>
        <vt:lpwstr>_Toc114543833</vt:lpwstr>
      </vt:variant>
      <vt:variant>
        <vt:i4>1245241</vt:i4>
      </vt:variant>
      <vt:variant>
        <vt:i4>131</vt:i4>
      </vt:variant>
      <vt:variant>
        <vt:i4>0</vt:i4>
      </vt:variant>
      <vt:variant>
        <vt:i4>5</vt:i4>
      </vt:variant>
      <vt:variant>
        <vt:lpwstr/>
      </vt:variant>
      <vt:variant>
        <vt:lpwstr>_Toc114543832</vt:lpwstr>
      </vt:variant>
      <vt:variant>
        <vt:i4>1245241</vt:i4>
      </vt:variant>
      <vt:variant>
        <vt:i4>125</vt:i4>
      </vt:variant>
      <vt:variant>
        <vt:i4>0</vt:i4>
      </vt:variant>
      <vt:variant>
        <vt:i4>5</vt:i4>
      </vt:variant>
      <vt:variant>
        <vt:lpwstr/>
      </vt:variant>
      <vt:variant>
        <vt:lpwstr>_Toc114543831</vt:lpwstr>
      </vt:variant>
      <vt:variant>
        <vt:i4>1245241</vt:i4>
      </vt:variant>
      <vt:variant>
        <vt:i4>119</vt:i4>
      </vt:variant>
      <vt:variant>
        <vt:i4>0</vt:i4>
      </vt:variant>
      <vt:variant>
        <vt:i4>5</vt:i4>
      </vt:variant>
      <vt:variant>
        <vt:lpwstr/>
      </vt:variant>
      <vt:variant>
        <vt:lpwstr>_Toc114543830</vt:lpwstr>
      </vt:variant>
      <vt:variant>
        <vt:i4>1179705</vt:i4>
      </vt:variant>
      <vt:variant>
        <vt:i4>113</vt:i4>
      </vt:variant>
      <vt:variant>
        <vt:i4>0</vt:i4>
      </vt:variant>
      <vt:variant>
        <vt:i4>5</vt:i4>
      </vt:variant>
      <vt:variant>
        <vt:lpwstr/>
      </vt:variant>
      <vt:variant>
        <vt:lpwstr>_Toc114543829</vt:lpwstr>
      </vt:variant>
      <vt:variant>
        <vt:i4>1179705</vt:i4>
      </vt:variant>
      <vt:variant>
        <vt:i4>107</vt:i4>
      </vt:variant>
      <vt:variant>
        <vt:i4>0</vt:i4>
      </vt:variant>
      <vt:variant>
        <vt:i4>5</vt:i4>
      </vt:variant>
      <vt:variant>
        <vt:lpwstr/>
      </vt:variant>
      <vt:variant>
        <vt:lpwstr>_Toc114543828</vt:lpwstr>
      </vt:variant>
      <vt:variant>
        <vt:i4>1179705</vt:i4>
      </vt:variant>
      <vt:variant>
        <vt:i4>101</vt:i4>
      </vt:variant>
      <vt:variant>
        <vt:i4>0</vt:i4>
      </vt:variant>
      <vt:variant>
        <vt:i4>5</vt:i4>
      </vt:variant>
      <vt:variant>
        <vt:lpwstr/>
      </vt:variant>
      <vt:variant>
        <vt:lpwstr>_Toc114543827</vt:lpwstr>
      </vt:variant>
      <vt:variant>
        <vt:i4>1179705</vt:i4>
      </vt:variant>
      <vt:variant>
        <vt:i4>95</vt:i4>
      </vt:variant>
      <vt:variant>
        <vt:i4>0</vt:i4>
      </vt:variant>
      <vt:variant>
        <vt:i4>5</vt:i4>
      </vt:variant>
      <vt:variant>
        <vt:lpwstr/>
      </vt:variant>
      <vt:variant>
        <vt:lpwstr>_Toc114543826</vt:lpwstr>
      </vt:variant>
      <vt:variant>
        <vt:i4>1179705</vt:i4>
      </vt:variant>
      <vt:variant>
        <vt:i4>89</vt:i4>
      </vt:variant>
      <vt:variant>
        <vt:i4>0</vt:i4>
      </vt:variant>
      <vt:variant>
        <vt:i4>5</vt:i4>
      </vt:variant>
      <vt:variant>
        <vt:lpwstr/>
      </vt:variant>
      <vt:variant>
        <vt:lpwstr>_Toc114543825</vt:lpwstr>
      </vt:variant>
      <vt:variant>
        <vt:i4>1179705</vt:i4>
      </vt:variant>
      <vt:variant>
        <vt:i4>83</vt:i4>
      </vt:variant>
      <vt:variant>
        <vt:i4>0</vt:i4>
      </vt:variant>
      <vt:variant>
        <vt:i4>5</vt:i4>
      </vt:variant>
      <vt:variant>
        <vt:lpwstr/>
      </vt:variant>
      <vt:variant>
        <vt:lpwstr>_Toc114543824</vt:lpwstr>
      </vt:variant>
      <vt:variant>
        <vt:i4>1179705</vt:i4>
      </vt:variant>
      <vt:variant>
        <vt:i4>77</vt:i4>
      </vt:variant>
      <vt:variant>
        <vt:i4>0</vt:i4>
      </vt:variant>
      <vt:variant>
        <vt:i4>5</vt:i4>
      </vt:variant>
      <vt:variant>
        <vt:lpwstr/>
      </vt:variant>
      <vt:variant>
        <vt:lpwstr>_Toc114543823</vt:lpwstr>
      </vt:variant>
      <vt:variant>
        <vt:i4>1179705</vt:i4>
      </vt:variant>
      <vt:variant>
        <vt:i4>71</vt:i4>
      </vt:variant>
      <vt:variant>
        <vt:i4>0</vt:i4>
      </vt:variant>
      <vt:variant>
        <vt:i4>5</vt:i4>
      </vt:variant>
      <vt:variant>
        <vt:lpwstr/>
      </vt:variant>
      <vt:variant>
        <vt:lpwstr>_Toc114543822</vt:lpwstr>
      </vt:variant>
      <vt:variant>
        <vt:i4>1179705</vt:i4>
      </vt:variant>
      <vt:variant>
        <vt:i4>65</vt:i4>
      </vt:variant>
      <vt:variant>
        <vt:i4>0</vt:i4>
      </vt:variant>
      <vt:variant>
        <vt:i4>5</vt:i4>
      </vt:variant>
      <vt:variant>
        <vt:lpwstr/>
      </vt:variant>
      <vt:variant>
        <vt:lpwstr>_Toc114543821</vt:lpwstr>
      </vt:variant>
      <vt:variant>
        <vt:i4>1179705</vt:i4>
      </vt:variant>
      <vt:variant>
        <vt:i4>59</vt:i4>
      </vt:variant>
      <vt:variant>
        <vt:i4>0</vt:i4>
      </vt:variant>
      <vt:variant>
        <vt:i4>5</vt:i4>
      </vt:variant>
      <vt:variant>
        <vt:lpwstr/>
      </vt:variant>
      <vt:variant>
        <vt:lpwstr>_Toc114543820</vt:lpwstr>
      </vt:variant>
      <vt:variant>
        <vt:i4>1114169</vt:i4>
      </vt:variant>
      <vt:variant>
        <vt:i4>53</vt:i4>
      </vt:variant>
      <vt:variant>
        <vt:i4>0</vt:i4>
      </vt:variant>
      <vt:variant>
        <vt:i4>5</vt:i4>
      </vt:variant>
      <vt:variant>
        <vt:lpwstr/>
      </vt:variant>
      <vt:variant>
        <vt:lpwstr>_Toc114543819</vt:lpwstr>
      </vt:variant>
      <vt:variant>
        <vt:i4>1114169</vt:i4>
      </vt:variant>
      <vt:variant>
        <vt:i4>47</vt:i4>
      </vt:variant>
      <vt:variant>
        <vt:i4>0</vt:i4>
      </vt:variant>
      <vt:variant>
        <vt:i4>5</vt:i4>
      </vt:variant>
      <vt:variant>
        <vt:lpwstr/>
      </vt:variant>
      <vt:variant>
        <vt:lpwstr>_Toc114543818</vt:lpwstr>
      </vt:variant>
      <vt:variant>
        <vt:i4>1114169</vt:i4>
      </vt:variant>
      <vt:variant>
        <vt:i4>41</vt:i4>
      </vt:variant>
      <vt:variant>
        <vt:i4>0</vt:i4>
      </vt:variant>
      <vt:variant>
        <vt:i4>5</vt:i4>
      </vt:variant>
      <vt:variant>
        <vt:lpwstr/>
      </vt:variant>
      <vt:variant>
        <vt:lpwstr>_Toc114543817</vt:lpwstr>
      </vt:variant>
      <vt:variant>
        <vt:i4>1114169</vt:i4>
      </vt:variant>
      <vt:variant>
        <vt:i4>35</vt:i4>
      </vt:variant>
      <vt:variant>
        <vt:i4>0</vt:i4>
      </vt:variant>
      <vt:variant>
        <vt:i4>5</vt:i4>
      </vt:variant>
      <vt:variant>
        <vt:lpwstr/>
      </vt:variant>
      <vt:variant>
        <vt:lpwstr>_Toc114543816</vt:lpwstr>
      </vt:variant>
      <vt:variant>
        <vt:i4>1114169</vt:i4>
      </vt:variant>
      <vt:variant>
        <vt:i4>29</vt:i4>
      </vt:variant>
      <vt:variant>
        <vt:i4>0</vt:i4>
      </vt:variant>
      <vt:variant>
        <vt:i4>5</vt:i4>
      </vt:variant>
      <vt:variant>
        <vt:lpwstr/>
      </vt:variant>
      <vt:variant>
        <vt:lpwstr>_Toc114543815</vt:lpwstr>
      </vt:variant>
      <vt:variant>
        <vt:i4>1114169</vt:i4>
      </vt:variant>
      <vt:variant>
        <vt:i4>23</vt:i4>
      </vt:variant>
      <vt:variant>
        <vt:i4>0</vt:i4>
      </vt:variant>
      <vt:variant>
        <vt:i4>5</vt:i4>
      </vt:variant>
      <vt:variant>
        <vt:lpwstr/>
      </vt:variant>
      <vt:variant>
        <vt:lpwstr>_Toc114543814</vt:lpwstr>
      </vt:variant>
      <vt:variant>
        <vt:i4>1114169</vt:i4>
      </vt:variant>
      <vt:variant>
        <vt:i4>17</vt:i4>
      </vt:variant>
      <vt:variant>
        <vt:i4>0</vt:i4>
      </vt:variant>
      <vt:variant>
        <vt:i4>5</vt:i4>
      </vt:variant>
      <vt:variant>
        <vt:lpwstr/>
      </vt:variant>
      <vt:variant>
        <vt:lpwstr>_Toc114543813</vt:lpwstr>
      </vt:variant>
      <vt:variant>
        <vt:i4>1114169</vt:i4>
      </vt:variant>
      <vt:variant>
        <vt:i4>11</vt:i4>
      </vt:variant>
      <vt:variant>
        <vt:i4>0</vt:i4>
      </vt:variant>
      <vt:variant>
        <vt:i4>5</vt:i4>
      </vt:variant>
      <vt:variant>
        <vt:lpwstr/>
      </vt:variant>
      <vt:variant>
        <vt:lpwstr>_Toc114543812</vt:lpwstr>
      </vt:variant>
      <vt:variant>
        <vt:i4>1114169</vt:i4>
      </vt:variant>
      <vt:variant>
        <vt:i4>5</vt:i4>
      </vt:variant>
      <vt:variant>
        <vt:i4>0</vt:i4>
      </vt:variant>
      <vt:variant>
        <vt:i4>5</vt:i4>
      </vt:variant>
      <vt:variant>
        <vt:lpwstr/>
      </vt:variant>
      <vt:variant>
        <vt:lpwstr>_Toc114543811</vt:lpwstr>
      </vt:variant>
      <vt:variant>
        <vt:i4>1048652</vt:i4>
      </vt:variant>
      <vt:variant>
        <vt:i4>0</vt:i4>
      </vt:variant>
      <vt:variant>
        <vt:i4>0</vt:i4>
      </vt:variant>
      <vt:variant>
        <vt:i4>5</vt:i4>
      </vt:variant>
      <vt:variant>
        <vt:lpwstr>http://dsfr2e/implement2e/TEMPLATES/PES/Naming/Official Names - Consolidated.xls</vt:lpwstr>
      </vt:variant>
      <vt:variant>
        <vt:lpwstr/>
      </vt:variant>
      <vt:variant>
        <vt:i4>7340135</vt:i4>
      </vt:variant>
      <vt:variant>
        <vt:i4>3</vt:i4>
      </vt:variant>
      <vt:variant>
        <vt:i4>0</vt:i4>
      </vt:variant>
      <vt:variant>
        <vt:i4>5</vt:i4>
      </vt:variant>
      <vt:variant>
        <vt:lpwstr>http://dsfr2e/implement2e/TEMPLATES/PES</vt:lpwstr>
      </vt:variant>
      <vt:variant>
        <vt:lpwstr/>
      </vt:variant>
      <vt:variant>
        <vt:i4>7340135</vt:i4>
      </vt:variant>
      <vt:variant>
        <vt:i4>0</vt:i4>
      </vt:variant>
      <vt:variant>
        <vt:i4>0</vt:i4>
      </vt:variant>
      <vt:variant>
        <vt:i4>5</vt:i4>
      </vt:variant>
      <vt:variant>
        <vt:lpwstr>http://dsfr2e/implement2e/TEMPLATES/PES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PES Template</dc:title>
  <dc:subject>Function specifications</dc:subject>
  <dc:creator>Jean DE RECHAPT</dc:creator>
  <cp:keywords>PES</cp:keywords>
  <cp:lastModifiedBy>JAIN Manjri</cp:lastModifiedBy>
  <cp:revision>29</cp:revision>
  <cp:lastPrinted>2018-10-11T06:44:00Z</cp:lastPrinted>
  <dcterms:created xsi:type="dcterms:W3CDTF">2019-11-04T10:09:00Z</dcterms:created>
  <dcterms:modified xsi:type="dcterms:W3CDTF">2019-11-08T18:00:00Z</dcterms:modified>
  <cp:category>DEFINE</cp:category>
  <cp:contentStatus>Proposed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ture">
    <vt:lpwstr>Template</vt:lpwstr>
  </property>
  <property fmtid="{D5CDD505-2E9C-101B-9397-08002B2CF9AE}" pid="3" name="Version">
    <vt:lpwstr>V4R43</vt:lpwstr>
  </property>
  <property fmtid="{D5CDD505-2E9C-101B-9397-08002B2CF9AE}" pid="4" name="UUID">
    <vt:lpwstr>3DS_C_D_F_PES</vt:lpwstr>
  </property>
</Properties>
</file>